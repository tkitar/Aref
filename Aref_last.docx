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E743C3" w:rsidRPr="00EB51C2" w:rsidRDefault="00E743C3" w:rsidP="00FF05B4">
      <w:pPr>
        <w:tabs>
          <w:tab w:val="left" w:pos="567"/>
        </w:tabs>
        <w:spacing w:line="360" w:lineRule="auto"/>
        <w:jc w:val="center"/>
        <w:rPr>
          <w:sz w:val="20"/>
          <w:szCs w:val="20"/>
          <w:lang w:val="uk-UA"/>
        </w:rPr>
      </w:pPr>
      <w:r w:rsidRPr="00EB51C2">
        <w:rPr>
          <w:sz w:val="20"/>
          <w:szCs w:val="20"/>
          <w:lang w:val="uk-UA"/>
        </w:rPr>
        <w:t>МІНІ</w:t>
      </w:r>
      <w:r w:rsidR="00FF05B4">
        <w:rPr>
          <w:sz w:val="20"/>
          <w:szCs w:val="20"/>
          <w:lang w:val="uk-UA"/>
        </w:rPr>
        <w:t>СТЕРСТВО ОСВІТИ І НАУКИ УКРАЇНИ</w:t>
      </w:r>
    </w:p>
    <w:p w:rsidR="00E743C3" w:rsidRPr="00EB51C2" w:rsidRDefault="00E743C3" w:rsidP="00E743C3">
      <w:pPr>
        <w:tabs>
          <w:tab w:val="left" w:pos="567"/>
        </w:tabs>
        <w:spacing w:line="360" w:lineRule="auto"/>
        <w:jc w:val="center"/>
        <w:rPr>
          <w:sz w:val="20"/>
          <w:szCs w:val="20"/>
          <w:lang w:val="uk-UA"/>
        </w:rPr>
      </w:pPr>
      <w:r w:rsidRPr="00EB51C2">
        <w:rPr>
          <w:sz w:val="20"/>
          <w:szCs w:val="20"/>
          <w:lang w:val="uk-UA"/>
        </w:rPr>
        <w:t xml:space="preserve">КИЇВСЬКИЙ НАЦІОНАЛЬНИЙ УНІВЕРСИТЕТ </w:t>
      </w:r>
    </w:p>
    <w:p w:rsidR="00E743C3" w:rsidRPr="00EB51C2" w:rsidRDefault="00E743C3" w:rsidP="00E743C3">
      <w:pPr>
        <w:tabs>
          <w:tab w:val="left" w:pos="567"/>
        </w:tabs>
        <w:spacing w:line="360" w:lineRule="auto"/>
        <w:jc w:val="center"/>
        <w:rPr>
          <w:sz w:val="20"/>
          <w:szCs w:val="20"/>
          <w:lang w:val="uk-UA"/>
        </w:rPr>
      </w:pPr>
      <w:r w:rsidRPr="00EB51C2">
        <w:rPr>
          <w:sz w:val="20"/>
          <w:szCs w:val="20"/>
          <w:lang w:val="uk-UA"/>
        </w:rPr>
        <w:t>імені ТАРАСА ШЕВЧЕНКА</w:t>
      </w:r>
    </w:p>
    <w:p w:rsidR="00E743C3" w:rsidRPr="00EB51C2" w:rsidRDefault="00E743C3" w:rsidP="00E743C3">
      <w:pPr>
        <w:tabs>
          <w:tab w:val="left" w:pos="567"/>
        </w:tabs>
        <w:spacing w:line="360" w:lineRule="auto"/>
        <w:jc w:val="both"/>
        <w:rPr>
          <w:sz w:val="20"/>
          <w:szCs w:val="20"/>
          <w:lang w:val="uk-UA"/>
        </w:rPr>
      </w:pPr>
    </w:p>
    <w:p w:rsidR="00E743C3" w:rsidRPr="007562F7" w:rsidRDefault="00E743C3" w:rsidP="00E743C3">
      <w:pPr>
        <w:tabs>
          <w:tab w:val="left" w:pos="567"/>
        </w:tabs>
        <w:spacing w:line="360" w:lineRule="auto"/>
        <w:jc w:val="both"/>
        <w:rPr>
          <w:sz w:val="20"/>
          <w:szCs w:val="20"/>
          <w:lang w:val="uk-UA"/>
        </w:rPr>
      </w:pPr>
    </w:p>
    <w:p w:rsidR="00E743C3" w:rsidRPr="00FF05B4" w:rsidRDefault="00E743C3" w:rsidP="00E743C3">
      <w:pPr>
        <w:tabs>
          <w:tab w:val="left" w:pos="567"/>
        </w:tabs>
        <w:spacing w:line="360" w:lineRule="auto"/>
        <w:jc w:val="center"/>
        <w:rPr>
          <w:b/>
          <w:sz w:val="20"/>
          <w:szCs w:val="20"/>
          <w:lang w:val="uk-UA"/>
        </w:rPr>
      </w:pPr>
      <w:r w:rsidRPr="00FF05B4">
        <w:rPr>
          <w:b/>
          <w:sz w:val="20"/>
          <w:szCs w:val="20"/>
        </w:rPr>
        <w:t>ТАРАД</w:t>
      </w:r>
      <w:r w:rsidRPr="00FF05B4">
        <w:rPr>
          <w:b/>
          <w:sz w:val="20"/>
          <w:szCs w:val="20"/>
          <w:lang w:val="uk-UA"/>
        </w:rPr>
        <w:t>ІЙ КИРИЛ ВОЛОДИМИРОВИЧ</w:t>
      </w:r>
    </w:p>
    <w:p w:rsidR="00E743C3" w:rsidRPr="00EB51C2" w:rsidRDefault="00E743C3" w:rsidP="00E743C3">
      <w:pPr>
        <w:tabs>
          <w:tab w:val="left" w:pos="567"/>
        </w:tabs>
        <w:spacing w:line="360" w:lineRule="auto"/>
        <w:jc w:val="right"/>
        <w:rPr>
          <w:sz w:val="20"/>
          <w:szCs w:val="20"/>
          <w:lang w:val="uk-UA"/>
        </w:rPr>
      </w:pPr>
    </w:p>
    <w:p w:rsidR="00E743C3" w:rsidRPr="00EB51C2" w:rsidRDefault="00E743C3" w:rsidP="00E743C3">
      <w:pPr>
        <w:tabs>
          <w:tab w:val="left" w:pos="567"/>
        </w:tabs>
        <w:spacing w:line="360" w:lineRule="auto"/>
        <w:jc w:val="right"/>
        <w:rPr>
          <w:sz w:val="20"/>
          <w:szCs w:val="20"/>
          <w:lang w:val="uk-UA"/>
        </w:rPr>
      </w:pPr>
    </w:p>
    <w:p w:rsidR="00E743C3" w:rsidRPr="00EB51C2" w:rsidRDefault="00E743C3" w:rsidP="00E743C3">
      <w:pPr>
        <w:tabs>
          <w:tab w:val="left" w:pos="567"/>
        </w:tabs>
        <w:spacing w:line="360" w:lineRule="auto"/>
        <w:jc w:val="right"/>
        <w:rPr>
          <w:sz w:val="20"/>
          <w:szCs w:val="20"/>
          <w:lang w:val="uk-UA"/>
        </w:rPr>
      </w:pPr>
      <w:r w:rsidRPr="00EB51C2">
        <w:rPr>
          <w:sz w:val="20"/>
          <w:szCs w:val="20"/>
          <w:lang w:val="uk-UA"/>
        </w:rPr>
        <w:t>УДК 539.2:539.12.043</w:t>
      </w:r>
    </w:p>
    <w:p w:rsidR="00E743C3" w:rsidRPr="00EB51C2" w:rsidRDefault="00E743C3" w:rsidP="00E743C3">
      <w:pPr>
        <w:tabs>
          <w:tab w:val="left" w:pos="567"/>
        </w:tabs>
        <w:spacing w:line="360" w:lineRule="auto"/>
        <w:jc w:val="both"/>
        <w:rPr>
          <w:sz w:val="20"/>
          <w:szCs w:val="20"/>
          <w:lang w:val="uk-UA"/>
        </w:rPr>
      </w:pPr>
    </w:p>
    <w:p w:rsidR="00E743C3" w:rsidRPr="00EB51C2" w:rsidRDefault="00E743C3" w:rsidP="00E743C3">
      <w:pPr>
        <w:tabs>
          <w:tab w:val="left" w:pos="567"/>
        </w:tabs>
        <w:spacing w:line="360" w:lineRule="auto"/>
        <w:jc w:val="both"/>
        <w:rPr>
          <w:sz w:val="20"/>
          <w:szCs w:val="20"/>
          <w:lang w:val="uk-UA"/>
        </w:rPr>
      </w:pPr>
    </w:p>
    <w:p w:rsidR="00E743C3" w:rsidRPr="00EB51C2" w:rsidRDefault="00E743C3" w:rsidP="00E743C3">
      <w:pPr>
        <w:tabs>
          <w:tab w:val="left" w:pos="567"/>
        </w:tabs>
        <w:spacing w:line="360" w:lineRule="auto"/>
        <w:jc w:val="both"/>
        <w:rPr>
          <w:sz w:val="20"/>
          <w:szCs w:val="20"/>
          <w:lang w:val="uk-UA"/>
        </w:rPr>
      </w:pPr>
    </w:p>
    <w:p w:rsidR="00E743C3" w:rsidRPr="00EB51C2" w:rsidRDefault="00E743C3" w:rsidP="00E743C3">
      <w:pPr>
        <w:tabs>
          <w:tab w:val="left" w:pos="567"/>
        </w:tabs>
        <w:spacing w:line="360" w:lineRule="auto"/>
        <w:jc w:val="center"/>
        <w:rPr>
          <w:sz w:val="20"/>
          <w:szCs w:val="20"/>
          <w:lang w:val="uk-UA"/>
        </w:rPr>
      </w:pPr>
      <w:r w:rsidRPr="00EB51C2">
        <w:rPr>
          <w:b/>
          <w:sz w:val="20"/>
          <w:szCs w:val="20"/>
          <w:lang w:val="uk-UA"/>
        </w:rPr>
        <w:t>ВПЛИВ РАДІАЦІЙНОГО ОПРОМІНЕННЯ НА ПАРАМЕТРИ ФАЗОВОЇ РІВНОВАГИ РІДИННИХ СИСТЕМ</w:t>
      </w:r>
    </w:p>
    <w:p w:rsidR="00E743C3" w:rsidRPr="00EB51C2" w:rsidRDefault="00E743C3" w:rsidP="00E743C3">
      <w:pPr>
        <w:tabs>
          <w:tab w:val="left" w:pos="567"/>
        </w:tabs>
        <w:spacing w:line="360" w:lineRule="auto"/>
        <w:jc w:val="both"/>
        <w:rPr>
          <w:sz w:val="20"/>
          <w:szCs w:val="20"/>
          <w:lang w:val="uk-UA"/>
        </w:rPr>
      </w:pPr>
    </w:p>
    <w:p w:rsidR="00E743C3" w:rsidRPr="00EB51C2" w:rsidRDefault="00E743C3" w:rsidP="00E743C3">
      <w:pPr>
        <w:tabs>
          <w:tab w:val="left" w:pos="567"/>
        </w:tabs>
        <w:spacing w:line="360" w:lineRule="auto"/>
        <w:jc w:val="both"/>
        <w:rPr>
          <w:sz w:val="20"/>
          <w:szCs w:val="20"/>
          <w:lang w:val="uk-UA"/>
        </w:rPr>
      </w:pPr>
    </w:p>
    <w:p w:rsidR="00E743C3" w:rsidRPr="00EB51C2" w:rsidRDefault="00E743C3" w:rsidP="00E743C3">
      <w:pPr>
        <w:tabs>
          <w:tab w:val="left" w:pos="567"/>
        </w:tabs>
        <w:spacing w:line="360" w:lineRule="auto"/>
        <w:jc w:val="both"/>
        <w:rPr>
          <w:sz w:val="20"/>
          <w:szCs w:val="20"/>
        </w:rPr>
      </w:pPr>
    </w:p>
    <w:p w:rsidR="00E743C3" w:rsidRPr="00EB51C2" w:rsidRDefault="00E743C3" w:rsidP="00E743C3">
      <w:pPr>
        <w:tabs>
          <w:tab w:val="left" w:pos="567"/>
        </w:tabs>
        <w:spacing w:line="360" w:lineRule="auto"/>
        <w:jc w:val="center"/>
        <w:rPr>
          <w:sz w:val="20"/>
          <w:szCs w:val="20"/>
          <w:lang w:val="uk-UA"/>
        </w:rPr>
      </w:pPr>
      <w:r w:rsidRPr="00EB51C2">
        <w:rPr>
          <w:sz w:val="20"/>
          <w:szCs w:val="20"/>
          <w:lang w:val="uk-UA"/>
        </w:rPr>
        <w:t xml:space="preserve">01.04.14 </w:t>
      </w:r>
      <w:r w:rsidRPr="00EB51C2">
        <w:rPr>
          <w:sz w:val="20"/>
          <w:szCs w:val="20"/>
        </w:rPr>
        <w:t xml:space="preserve">- </w:t>
      </w:r>
      <w:r w:rsidRPr="00EB51C2">
        <w:rPr>
          <w:sz w:val="20"/>
          <w:szCs w:val="20"/>
          <w:lang w:val="uk-UA"/>
        </w:rPr>
        <w:t>теплофізика і молекулярна фізика</w:t>
      </w:r>
    </w:p>
    <w:p w:rsidR="00E743C3" w:rsidRPr="00EB51C2" w:rsidRDefault="00E743C3" w:rsidP="00E743C3">
      <w:pPr>
        <w:tabs>
          <w:tab w:val="left" w:pos="567"/>
        </w:tabs>
        <w:spacing w:line="360" w:lineRule="auto"/>
        <w:jc w:val="both"/>
        <w:rPr>
          <w:sz w:val="20"/>
          <w:szCs w:val="20"/>
          <w:lang w:val="uk-UA"/>
        </w:rPr>
      </w:pPr>
    </w:p>
    <w:p w:rsidR="00E743C3" w:rsidRPr="00EB51C2" w:rsidRDefault="00E743C3" w:rsidP="00E743C3">
      <w:pPr>
        <w:tabs>
          <w:tab w:val="left" w:pos="567"/>
        </w:tabs>
        <w:spacing w:line="360" w:lineRule="auto"/>
        <w:jc w:val="both"/>
        <w:rPr>
          <w:sz w:val="20"/>
          <w:szCs w:val="20"/>
          <w:lang w:val="uk-UA"/>
        </w:rPr>
      </w:pPr>
    </w:p>
    <w:p w:rsidR="00E743C3" w:rsidRDefault="00701E90" w:rsidP="00E743C3">
      <w:pPr>
        <w:tabs>
          <w:tab w:val="left" w:pos="567"/>
        </w:tabs>
        <w:spacing w:line="360" w:lineRule="auto"/>
        <w:jc w:val="both"/>
        <w:rPr>
          <w:sz w:val="20"/>
          <w:szCs w:val="20"/>
          <w:lang w:val="uk-UA"/>
        </w:rPr>
      </w:pPr>
      <w:r w:rsidRPr="00EB51C2">
        <w:rPr>
          <w:sz w:val="20"/>
          <w:szCs w:val="20"/>
          <w:lang w:val="uk-UA"/>
        </w:rPr>
        <w:tab/>
      </w:r>
    </w:p>
    <w:p w:rsidR="00FF05B4" w:rsidRPr="00EB51C2" w:rsidRDefault="00FF05B4" w:rsidP="00E743C3">
      <w:pPr>
        <w:tabs>
          <w:tab w:val="left" w:pos="567"/>
        </w:tabs>
        <w:spacing w:line="360" w:lineRule="auto"/>
        <w:jc w:val="both"/>
        <w:rPr>
          <w:sz w:val="20"/>
          <w:szCs w:val="20"/>
          <w:lang w:val="uk-UA"/>
        </w:rPr>
      </w:pPr>
    </w:p>
    <w:p w:rsidR="00E743C3" w:rsidRPr="00FF05B4" w:rsidRDefault="00E743C3" w:rsidP="00E743C3">
      <w:pPr>
        <w:tabs>
          <w:tab w:val="left" w:pos="567"/>
        </w:tabs>
        <w:jc w:val="center"/>
        <w:rPr>
          <w:b/>
          <w:sz w:val="20"/>
          <w:szCs w:val="20"/>
          <w:lang w:val="uk-UA"/>
        </w:rPr>
      </w:pPr>
      <w:r w:rsidRPr="00FF05B4">
        <w:rPr>
          <w:b/>
          <w:sz w:val="20"/>
          <w:szCs w:val="20"/>
          <w:lang w:val="uk-UA"/>
        </w:rPr>
        <w:t>Автореферат</w:t>
      </w:r>
    </w:p>
    <w:p w:rsidR="00E743C3" w:rsidRPr="00EB51C2" w:rsidRDefault="00E743C3" w:rsidP="00E743C3">
      <w:pPr>
        <w:tabs>
          <w:tab w:val="left" w:pos="567"/>
        </w:tabs>
        <w:jc w:val="center"/>
        <w:rPr>
          <w:sz w:val="20"/>
          <w:szCs w:val="20"/>
          <w:lang w:val="uk-UA"/>
        </w:rPr>
      </w:pPr>
      <w:r w:rsidRPr="00EB51C2">
        <w:rPr>
          <w:sz w:val="20"/>
          <w:szCs w:val="20"/>
          <w:lang w:val="uk-UA"/>
        </w:rPr>
        <w:t>дисертації на здобуття наукового ступеня</w:t>
      </w:r>
    </w:p>
    <w:p w:rsidR="00E743C3" w:rsidRPr="00EB51C2" w:rsidRDefault="00E743C3" w:rsidP="00E743C3">
      <w:pPr>
        <w:tabs>
          <w:tab w:val="left" w:pos="567"/>
        </w:tabs>
        <w:jc w:val="center"/>
        <w:rPr>
          <w:sz w:val="20"/>
          <w:szCs w:val="20"/>
        </w:rPr>
      </w:pPr>
      <w:r w:rsidRPr="00EB51C2">
        <w:rPr>
          <w:sz w:val="20"/>
          <w:szCs w:val="20"/>
          <w:lang w:val="uk-UA"/>
        </w:rPr>
        <w:t>кандидата фізико-математичних наук</w:t>
      </w:r>
    </w:p>
    <w:p w:rsidR="00E743C3" w:rsidRPr="00EB51C2" w:rsidRDefault="00E743C3" w:rsidP="00E743C3">
      <w:pPr>
        <w:tabs>
          <w:tab w:val="left" w:pos="567"/>
          <w:tab w:val="left" w:pos="3345"/>
        </w:tabs>
        <w:spacing w:line="360" w:lineRule="auto"/>
        <w:rPr>
          <w:sz w:val="20"/>
          <w:szCs w:val="20"/>
        </w:rPr>
      </w:pPr>
    </w:p>
    <w:p w:rsidR="00E743C3" w:rsidRPr="00EB51C2" w:rsidRDefault="00E743C3" w:rsidP="00E743C3">
      <w:pPr>
        <w:tabs>
          <w:tab w:val="left" w:pos="567"/>
          <w:tab w:val="left" w:pos="3345"/>
        </w:tabs>
        <w:spacing w:line="360" w:lineRule="auto"/>
        <w:rPr>
          <w:sz w:val="20"/>
          <w:szCs w:val="20"/>
        </w:rPr>
      </w:pPr>
    </w:p>
    <w:p w:rsidR="00E743C3" w:rsidRPr="00EB51C2" w:rsidRDefault="00E743C3" w:rsidP="00E743C3">
      <w:pPr>
        <w:tabs>
          <w:tab w:val="left" w:pos="567"/>
          <w:tab w:val="left" w:pos="3345"/>
        </w:tabs>
        <w:spacing w:line="360" w:lineRule="auto"/>
        <w:rPr>
          <w:sz w:val="20"/>
          <w:szCs w:val="20"/>
        </w:rPr>
      </w:pPr>
    </w:p>
    <w:p w:rsidR="00E743C3" w:rsidRPr="00EB51C2" w:rsidRDefault="00E743C3" w:rsidP="00E743C3">
      <w:pPr>
        <w:tabs>
          <w:tab w:val="left" w:pos="567"/>
        </w:tabs>
        <w:spacing w:line="360" w:lineRule="auto"/>
        <w:jc w:val="right"/>
        <w:rPr>
          <w:sz w:val="20"/>
          <w:szCs w:val="20"/>
          <w:lang w:val="uk-UA"/>
        </w:rPr>
      </w:pPr>
    </w:p>
    <w:p w:rsidR="00E743C3" w:rsidRPr="00EB51C2" w:rsidRDefault="00E743C3" w:rsidP="00E743C3">
      <w:pPr>
        <w:tabs>
          <w:tab w:val="left" w:pos="567"/>
        </w:tabs>
        <w:spacing w:line="360" w:lineRule="auto"/>
        <w:jc w:val="center"/>
        <w:rPr>
          <w:sz w:val="20"/>
          <w:szCs w:val="20"/>
          <w:lang w:val="uk-UA"/>
        </w:rPr>
      </w:pPr>
      <w:r w:rsidRPr="00EB51C2">
        <w:rPr>
          <w:sz w:val="20"/>
          <w:szCs w:val="20"/>
          <w:lang w:val="uk-UA"/>
        </w:rPr>
        <w:t>Київ 201</w:t>
      </w:r>
      <w:r w:rsidR="00CD5190">
        <w:rPr>
          <w:sz w:val="20"/>
          <w:szCs w:val="20"/>
        </w:rPr>
        <w:t>7</w:t>
      </w:r>
    </w:p>
    <w:p w:rsidR="00AC67E5" w:rsidRPr="00EB51C2" w:rsidRDefault="00E743C3" w:rsidP="00AC67E5">
      <w:pPr>
        <w:tabs>
          <w:tab w:val="left" w:pos="567"/>
        </w:tabs>
        <w:spacing w:line="360" w:lineRule="auto"/>
        <w:rPr>
          <w:sz w:val="20"/>
          <w:szCs w:val="20"/>
          <w:lang w:val="uk-UA"/>
        </w:rPr>
      </w:pPr>
      <w:r w:rsidRPr="00EB51C2">
        <w:rPr>
          <w:b/>
          <w:sz w:val="20"/>
          <w:szCs w:val="20"/>
        </w:rPr>
        <w:br w:type="page"/>
      </w:r>
      <w:r w:rsidR="007D0449" w:rsidRPr="00EB51C2">
        <w:rPr>
          <w:b/>
          <w:sz w:val="20"/>
          <w:szCs w:val="20"/>
          <w:lang w:val="uk-UA"/>
        </w:rPr>
        <w:lastRenderedPageBreak/>
        <w:fldChar w:fldCharType="begin"/>
      </w:r>
      <w:r w:rsidR="004C77CA" w:rsidRPr="00EB51C2">
        <w:rPr>
          <w:b/>
          <w:sz w:val="20"/>
          <w:szCs w:val="20"/>
          <w:lang w:val="uk-UA"/>
        </w:rPr>
        <w:instrText xml:space="preserve"> MACROBUTTON MTEditEquationSection2 </w:instrText>
      </w:r>
      <w:r w:rsidR="004C77CA" w:rsidRPr="00EB51C2">
        <w:rPr>
          <w:rStyle w:val="MTEquationSection"/>
        </w:rPr>
        <w:instrText>Equation Chapter 1 Section 1</w:instrText>
      </w:r>
      <w:r w:rsidR="007D0449" w:rsidRPr="00EB51C2">
        <w:rPr>
          <w:b/>
          <w:sz w:val="20"/>
          <w:szCs w:val="20"/>
          <w:lang w:val="uk-UA"/>
        </w:rPr>
        <w:fldChar w:fldCharType="begin"/>
      </w:r>
      <w:r w:rsidR="004C77CA" w:rsidRPr="00EB51C2">
        <w:rPr>
          <w:b/>
          <w:sz w:val="20"/>
          <w:szCs w:val="20"/>
          <w:lang w:val="uk-UA"/>
        </w:rPr>
        <w:instrText xml:space="preserve"> SEQ MTEqn \r \h \* MERGEFORMAT </w:instrText>
      </w:r>
      <w:r w:rsidR="007D0449" w:rsidRPr="00EB51C2">
        <w:rPr>
          <w:b/>
          <w:sz w:val="20"/>
          <w:szCs w:val="20"/>
          <w:lang w:val="uk-UA"/>
        </w:rPr>
        <w:fldChar w:fldCharType="end"/>
      </w:r>
      <w:r w:rsidR="007D0449" w:rsidRPr="00EB51C2">
        <w:rPr>
          <w:b/>
          <w:sz w:val="20"/>
          <w:szCs w:val="20"/>
          <w:lang w:val="uk-UA"/>
        </w:rPr>
        <w:fldChar w:fldCharType="begin"/>
      </w:r>
      <w:r w:rsidR="004C77CA" w:rsidRPr="00EB51C2">
        <w:rPr>
          <w:b/>
          <w:sz w:val="20"/>
          <w:szCs w:val="20"/>
          <w:lang w:val="uk-UA"/>
        </w:rPr>
        <w:instrText xml:space="preserve"> SEQ MTSec \r 1 \h \* MERGEFORMAT </w:instrText>
      </w:r>
      <w:r w:rsidR="007D0449" w:rsidRPr="00EB51C2">
        <w:rPr>
          <w:b/>
          <w:sz w:val="20"/>
          <w:szCs w:val="20"/>
          <w:lang w:val="uk-UA"/>
        </w:rPr>
        <w:fldChar w:fldCharType="end"/>
      </w:r>
      <w:r w:rsidR="007D0449" w:rsidRPr="00EB51C2">
        <w:rPr>
          <w:b/>
          <w:sz w:val="20"/>
          <w:szCs w:val="20"/>
          <w:lang w:val="uk-UA"/>
        </w:rPr>
        <w:fldChar w:fldCharType="begin"/>
      </w:r>
      <w:r w:rsidR="004C77CA" w:rsidRPr="00EB51C2">
        <w:rPr>
          <w:b/>
          <w:sz w:val="20"/>
          <w:szCs w:val="20"/>
          <w:lang w:val="uk-UA"/>
        </w:rPr>
        <w:instrText xml:space="preserve"> SEQ MTChap \r 1 \h \* MERGEFORMAT </w:instrText>
      </w:r>
      <w:r w:rsidR="007D0449" w:rsidRPr="00EB51C2">
        <w:rPr>
          <w:b/>
          <w:sz w:val="20"/>
          <w:szCs w:val="20"/>
          <w:lang w:val="uk-UA"/>
        </w:rPr>
        <w:fldChar w:fldCharType="end"/>
      </w:r>
      <w:r w:rsidR="007D0449" w:rsidRPr="00EB51C2">
        <w:rPr>
          <w:b/>
          <w:sz w:val="20"/>
          <w:szCs w:val="20"/>
          <w:lang w:val="uk-UA"/>
        </w:rPr>
        <w:fldChar w:fldCharType="end"/>
      </w:r>
      <w:r w:rsidR="00AC67E5" w:rsidRPr="00EB51C2">
        <w:rPr>
          <w:sz w:val="20"/>
          <w:szCs w:val="20"/>
          <w:lang w:val="uk-UA"/>
        </w:rPr>
        <w:t xml:space="preserve"> Дисертацією є рукопис.</w:t>
      </w:r>
    </w:p>
    <w:p w:rsidR="00AC67E5" w:rsidRPr="00EB51C2" w:rsidRDefault="00AC67E5" w:rsidP="00AC67E5">
      <w:pPr>
        <w:tabs>
          <w:tab w:val="left" w:pos="567"/>
        </w:tabs>
        <w:jc w:val="both"/>
        <w:rPr>
          <w:sz w:val="20"/>
          <w:szCs w:val="20"/>
          <w:lang w:val="uk-UA"/>
        </w:rPr>
      </w:pPr>
    </w:p>
    <w:p w:rsidR="00AC67E5" w:rsidRPr="00EB51C2" w:rsidRDefault="00AC67E5" w:rsidP="00AC67E5">
      <w:pPr>
        <w:tabs>
          <w:tab w:val="left" w:pos="567"/>
        </w:tabs>
        <w:jc w:val="both"/>
        <w:rPr>
          <w:sz w:val="20"/>
          <w:szCs w:val="20"/>
          <w:lang w:val="uk-UA"/>
        </w:rPr>
      </w:pPr>
      <w:r w:rsidRPr="00EB51C2">
        <w:rPr>
          <w:sz w:val="20"/>
          <w:szCs w:val="20"/>
          <w:lang w:val="uk-UA"/>
        </w:rPr>
        <w:t>Робота виконана в Київському національному університеті імені Тараса Шевченка, фізичний факультет.</w:t>
      </w:r>
    </w:p>
    <w:p w:rsidR="00AC67E5" w:rsidRPr="00EB51C2" w:rsidRDefault="00AC67E5" w:rsidP="00AC67E5">
      <w:pPr>
        <w:tabs>
          <w:tab w:val="left" w:pos="567"/>
        </w:tabs>
        <w:jc w:val="both"/>
        <w:rPr>
          <w:sz w:val="20"/>
          <w:szCs w:val="20"/>
          <w:lang w:val="uk-UA"/>
        </w:rPr>
      </w:pPr>
    </w:p>
    <w:p w:rsidR="00AC67E5" w:rsidRPr="00EB51C2" w:rsidRDefault="00AC67E5" w:rsidP="00AC67E5">
      <w:pPr>
        <w:tabs>
          <w:tab w:val="left" w:pos="567"/>
        </w:tabs>
        <w:jc w:val="both"/>
        <w:rPr>
          <w:sz w:val="20"/>
          <w:szCs w:val="20"/>
          <w:lang w:val="uk-UA"/>
        </w:rPr>
      </w:pPr>
    </w:p>
    <w:p w:rsidR="00AC67E5" w:rsidRPr="00EB51C2" w:rsidRDefault="00AC67E5" w:rsidP="008677FC">
      <w:pPr>
        <w:tabs>
          <w:tab w:val="left" w:pos="1985"/>
        </w:tabs>
        <w:jc w:val="both"/>
        <w:rPr>
          <w:b/>
          <w:sz w:val="20"/>
          <w:szCs w:val="20"/>
          <w:lang w:val="uk-UA"/>
        </w:rPr>
      </w:pPr>
      <w:r w:rsidRPr="00065292">
        <w:rPr>
          <w:b/>
          <w:sz w:val="20"/>
          <w:szCs w:val="20"/>
          <w:lang w:val="uk-UA"/>
        </w:rPr>
        <w:t>Науковий керівник:</w:t>
      </w:r>
      <w:r w:rsidR="008677FC" w:rsidRPr="00065292">
        <w:rPr>
          <w:b/>
          <w:sz w:val="20"/>
          <w:szCs w:val="20"/>
          <w:lang w:val="uk-UA"/>
        </w:rPr>
        <w:tab/>
      </w:r>
      <w:r w:rsidRPr="00EB51C2">
        <w:rPr>
          <w:sz w:val="20"/>
          <w:szCs w:val="20"/>
          <w:lang w:val="uk-UA"/>
        </w:rPr>
        <w:t>доктор фізико-математичних наук, професор</w:t>
      </w:r>
    </w:p>
    <w:p w:rsidR="008677FC" w:rsidRDefault="00030921" w:rsidP="008677FC">
      <w:pPr>
        <w:ind w:left="1985"/>
        <w:jc w:val="both"/>
        <w:rPr>
          <w:sz w:val="20"/>
          <w:szCs w:val="20"/>
          <w:lang w:val="uk-UA"/>
        </w:rPr>
      </w:pPr>
      <w:r>
        <w:rPr>
          <w:b/>
          <w:sz w:val="20"/>
          <w:szCs w:val="20"/>
          <w:lang w:val="uk-UA"/>
        </w:rPr>
        <w:t>Г</w:t>
      </w:r>
      <w:r w:rsidRPr="00EB51C2">
        <w:rPr>
          <w:b/>
          <w:sz w:val="20"/>
          <w:szCs w:val="20"/>
          <w:lang w:val="uk-UA"/>
        </w:rPr>
        <w:t xml:space="preserve">аврюшенко </w:t>
      </w:r>
      <w:r>
        <w:rPr>
          <w:b/>
          <w:sz w:val="20"/>
          <w:szCs w:val="20"/>
          <w:lang w:val="uk-UA"/>
        </w:rPr>
        <w:t>Дмитро А</w:t>
      </w:r>
      <w:r w:rsidRPr="00EB51C2">
        <w:rPr>
          <w:b/>
          <w:sz w:val="20"/>
          <w:szCs w:val="20"/>
          <w:lang w:val="uk-UA"/>
        </w:rPr>
        <w:t>натолійович</w:t>
      </w:r>
    </w:p>
    <w:p w:rsidR="00AC67E5" w:rsidRPr="00EB51C2" w:rsidRDefault="00AC67E5" w:rsidP="008677FC">
      <w:pPr>
        <w:ind w:left="1985"/>
        <w:jc w:val="both"/>
        <w:rPr>
          <w:sz w:val="20"/>
          <w:szCs w:val="20"/>
          <w:lang w:val="uk-UA"/>
        </w:rPr>
      </w:pPr>
      <w:r w:rsidRPr="00EB51C2">
        <w:rPr>
          <w:sz w:val="20"/>
          <w:szCs w:val="20"/>
          <w:lang w:val="uk-UA"/>
        </w:rPr>
        <w:t>Київський національний уні</w:t>
      </w:r>
      <w:r w:rsidR="008677FC">
        <w:rPr>
          <w:sz w:val="20"/>
          <w:szCs w:val="20"/>
          <w:lang w:val="uk-UA"/>
        </w:rPr>
        <w:t xml:space="preserve">верситет імені Тараса Шевченка, </w:t>
      </w:r>
      <w:r w:rsidRPr="00EB51C2">
        <w:rPr>
          <w:sz w:val="20"/>
          <w:szCs w:val="20"/>
          <w:lang w:val="uk-UA"/>
        </w:rPr>
        <w:t>фізичний факультет, професор кафедри молекулярної фізики.</w:t>
      </w:r>
    </w:p>
    <w:p w:rsidR="00AC67E5" w:rsidRPr="00EB51C2" w:rsidRDefault="00AC67E5" w:rsidP="00AC67E5">
      <w:pPr>
        <w:tabs>
          <w:tab w:val="left" w:pos="1134"/>
        </w:tabs>
        <w:ind w:left="1134"/>
        <w:jc w:val="both"/>
        <w:rPr>
          <w:sz w:val="20"/>
          <w:szCs w:val="20"/>
          <w:lang w:val="uk-UA"/>
        </w:rPr>
      </w:pPr>
    </w:p>
    <w:p w:rsidR="00AC67E5" w:rsidRPr="00EB51C2" w:rsidRDefault="00AC67E5" w:rsidP="00AC67E5">
      <w:pPr>
        <w:tabs>
          <w:tab w:val="left" w:pos="1134"/>
        </w:tabs>
        <w:ind w:left="1134"/>
        <w:jc w:val="both"/>
        <w:rPr>
          <w:sz w:val="20"/>
          <w:szCs w:val="20"/>
          <w:lang w:val="uk-UA"/>
        </w:rPr>
      </w:pPr>
    </w:p>
    <w:p w:rsidR="00AC67E5" w:rsidRPr="008677FC" w:rsidRDefault="008677FC" w:rsidP="008677FC">
      <w:pPr>
        <w:ind w:left="1980" w:hanging="1980"/>
        <w:jc w:val="both"/>
        <w:rPr>
          <w:sz w:val="20"/>
          <w:szCs w:val="20"/>
          <w:lang w:val="uk-UA"/>
        </w:rPr>
      </w:pPr>
      <w:r w:rsidRPr="00065292">
        <w:rPr>
          <w:b/>
          <w:sz w:val="20"/>
          <w:szCs w:val="20"/>
          <w:lang w:val="uk-UA"/>
        </w:rPr>
        <w:t>Офіційні опоненти:</w:t>
      </w:r>
      <w:r>
        <w:rPr>
          <w:sz w:val="20"/>
          <w:szCs w:val="20"/>
          <w:lang w:val="uk-UA"/>
        </w:rPr>
        <w:tab/>
      </w:r>
      <w:r w:rsidR="00AC67E5" w:rsidRPr="00EB51C2">
        <w:rPr>
          <w:sz w:val="20"/>
          <w:szCs w:val="20"/>
          <w:lang w:val="uk-UA"/>
        </w:rPr>
        <w:t>доктор фізико-математичних наук, старший науковий співробітник</w:t>
      </w:r>
    </w:p>
    <w:p w:rsidR="00AC67E5" w:rsidRPr="00EB51C2" w:rsidRDefault="00030921" w:rsidP="008677FC">
      <w:pPr>
        <w:ind w:left="1843" w:firstLine="137"/>
        <w:jc w:val="both"/>
        <w:rPr>
          <w:color w:val="000000"/>
          <w:sz w:val="20"/>
          <w:szCs w:val="20"/>
        </w:rPr>
      </w:pPr>
      <w:r>
        <w:rPr>
          <w:b/>
          <w:sz w:val="20"/>
          <w:szCs w:val="20"/>
          <w:lang w:val="uk-UA"/>
        </w:rPr>
        <w:t>Р</w:t>
      </w:r>
      <w:r w:rsidRPr="00EB51C2">
        <w:rPr>
          <w:b/>
          <w:sz w:val="20"/>
          <w:szCs w:val="20"/>
          <w:lang w:val="uk-UA"/>
        </w:rPr>
        <w:t xml:space="preserve">язанов </w:t>
      </w:r>
      <w:r w:rsidR="00AC67E5" w:rsidRPr="00EB51C2">
        <w:rPr>
          <w:b/>
          <w:sz w:val="20"/>
          <w:szCs w:val="20"/>
          <w:lang w:val="uk-UA"/>
        </w:rPr>
        <w:t>Василь Васильович,</w:t>
      </w:r>
    </w:p>
    <w:p w:rsidR="00AC67E5" w:rsidRPr="00EB51C2" w:rsidRDefault="008677FC" w:rsidP="008677FC">
      <w:pPr>
        <w:ind w:left="1985" w:hanging="1985"/>
        <w:jc w:val="both"/>
        <w:rPr>
          <w:sz w:val="20"/>
          <w:szCs w:val="20"/>
          <w:lang w:val="uk-UA"/>
        </w:rPr>
      </w:pPr>
      <w:r>
        <w:rPr>
          <w:color w:val="000000"/>
          <w:sz w:val="20"/>
          <w:szCs w:val="20"/>
        </w:rPr>
        <w:tab/>
      </w:r>
      <w:r w:rsidR="00AC67E5" w:rsidRPr="00EB51C2">
        <w:rPr>
          <w:color w:val="000000"/>
          <w:sz w:val="20"/>
          <w:szCs w:val="20"/>
        </w:rPr>
        <w:t xml:space="preserve">Інститут ядерних </w:t>
      </w:r>
      <w:r w:rsidR="00AC67E5" w:rsidRPr="00EB51C2">
        <w:rPr>
          <w:color w:val="000000"/>
          <w:sz w:val="20"/>
          <w:szCs w:val="20"/>
          <w:lang w:val="uk-UA"/>
        </w:rPr>
        <w:t>досліджень НАН України</w:t>
      </w:r>
      <w:r w:rsidR="00AC67E5" w:rsidRPr="00EB51C2">
        <w:rPr>
          <w:sz w:val="20"/>
          <w:szCs w:val="20"/>
          <w:lang w:val="uk-UA"/>
        </w:rPr>
        <w:t>,</w:t>
      </w:r>
    </w:p>
    <w:p w:rsidR="00AC67E5" w:rsidRPr="00EB51C2" w:rsidRDefault="00AC67E5" w:rsidP="008677FC">
      <w:pPr>
        <w:ind w:left="1985"/>
        <w:jc w:val="both"/>
        <w:rPr>
          <w:sz w:val="20"/>
          <w:szCs w:val="20"/>
          <w:lang w:val="uk-UA"/>
        </w:rPr>
      </w:pPr>
      <w:r w:rsidRPr="00EB51C2">
        <w:rPr>
          <w:sz w:val="20"/>
          <w:szCs w:val="20"/>
          <w:lang w:val="uk-UA"/>
        </w:rPr>
        <w:t xml:space="preserve">провідний науковий співробітник </w:t>
      </w:r>
      <w:r w:rsidRPr="00EB51C2">
        <w:rPr>
          <w:color w:val="000000"/>
          <w:sz w:val="20"/>
          <w:szCs w:val="20"/>
          <w:lang w:val="uk-UA"/>
        </w:rPr>
        <w:t xml:space="preserve">відділу теорії ядерних реакторів </w:t>
      </w:r>
    </w:p>
    <w:p w:rsidR="00AC67E5" w:rsidRPr="00EB51C2" w:rsidRDefault="00AC67E5" w:rsidP="00AC67E5">
      <w:pPr>
        <w:tabs>
          <w:tab w:val="left" w:pos="1276"/>
        </w:tabs>
        <w:ind w:left="1134"/>
        <w:jc w:val="both"/>
        <w:rPr>
          <w:sz w:val="20"/>
          <w:szCs w:val="20"/>
          <w:lang w:val="uk-UA"/>
        </w:rPr>
      </w:pPr>
    </w:p>
    <w:p w:rsidR="00AC67E5" w:rsidRPr="00EB51C2" w:rsidRDefault="00AC67E5" w:rsidP="00A9450A">
      <w:pPr>
        <w:ind w:left="1701" w:firstLine="284"/>
        <w:rPr>
          <w:b/>
          <w:sz w:val="20"/>
          <w:szCs w:val="20"/>
          <w:lang w:val="uk-UA"/>
        </w:rPr>
      </w:pPr>
      <w:r w:rsidRPr="00EB51C2">
        <w:rPr>
          <w:sz w:val="20"/>
          <w:szCs w:val="20"/>
          <w:lang w:val="uk-UA"/>
        </w:rPr>
        <w:t>доктор фізико-математичних наук, професор</w:t>
      </w:r>
    </w:p>
    <w:p w:rsidR="00AC67E5" w:rsidRPr="00EB51C2" w:rsidRDefault="00065292" w:rsidP="00A9450A">
      <w:pPr>
        <w:ind w:left="1985" w:hanging="851"/>
        <w:rPr>
          <w:sz w:val="20"/>
          <w:szCs w:val="20"/>
        </w:rPr>
      </w:pPr>
      <w:r>
        <w:rPr>
          <w:b/>
          <w:sz w:val="20"/>
          <w:szCs w:val="20"/>
          <w:lang w:val="uk-UA"/>
        </w:rPr>
        <w:tab/>
      </w:r>
      <w:r w:rsidR="00030921">
        <w:rPr>
          <w:b/>
          <w:sz w:val="20"/>
          <w:szCs w:val="20"/>
          <w:lang w:val="uk-UA"/>
        </w:rPr>
        <w:t>Ч</w:t>
      </w:r>
      <w:r w:rsidR="00030921" w:rsidRPr="00EB51C2">
        <w:rPr>
          <w:b/>
          <w:sz w:val="20"/>
          <w:szCs w:val="20"/>
          <w:lang w:val="uk-UA"/>
        </w:rPr>
        <w:t xml:space="preserve">алий </w:t>
      </w:r>
      <w:r w:rsidR="00AC67E5" w:rsidRPr="00EB51C2">
        <w:rPr>
          <w:b/>
          <w:sz w:val="20"/>
          <w:szCs w:val="20"/>
          <w:lang w:val="uk-UA"/>
        </w:rPr>
        <w:t>Кирило Олександрович,</w:t>
      </w:r>
    </w:p>
    <w:p w:rsidR="00AC67E5" w:rsidRPr="00EB51C2" w:rsidRDefault="00AC67E5" w:rsidP="00A9450A">
      <w:pPr>
        <w:ind w:left="1985"/>
        <w:rPr>
          <w:sz w:val="20"/>
          <w:szCs w:val="20"/>
          <w:shd w:val="clear" w:color="auto" w:fill="FFFF99"/>
          <w:lang w:val="uk-UA"/>
        </w:rPr>
      </w:pPr>
      <w:r w:rsidRPr="00EB51C2">
        <w:rPr>
          <w:sz w:val="20"/>
          <w:szCs w:val="20"/>
        </w:rPr>
        <w:t>Національн</w:t>
      </w:r>
      <w:r w:rsidRPr="00EB51C2">
        <w:rPr>
          <w:sz w:val="20"/>
          <w:szCs w:val="20"/>
          <w:lang w:val="uk-UA"/>
        </w:rPr>
        <w:t>ий</w:t>
      </w:r>
      <w:r w:rsidRPr="00EB51C2">
        <w:rPr>
          <w:sz w:val="20"/>
          <w:szCs w:val="20"/>
        </w:rPr>
        <w:t xml:space="preserve"> медичн</w:t>
      </w:r>
      <w:r w:rsidRPr="00EB51C2">
        <w:rPr>
          <w:sz w:val="20"/>
          <w:szCs w:val="20"/>
          <w:lang w:val="uk-UA"/>
        </w:rPr>
        <w:t>ий</w:t>
      </w:r>
      <w:r w:rsidR="00065292">
        <w:rPr>
          <w:sz w:val="20"/>
          <w:szCs w:val="20"/>
        </w:rPr>
        <w:t xml:space="preserve"> </w:t>
      </w:r>
      <w:r w:rsidRPr="00EB51C2">
        <w:rPr>
          <w:sz w:val="20"/>
          <w:szCs w:val="20"/>
        </w:rPr>
        <w:t>університет імені О.О.Богомольця</w:t>
      </w:r>
      <w:r w:rsidR="007562F7">
        <w:rPr>
          <w:sz w:val="20"/>
          <w:szCs w:val="20"/>
          <w:lang w:val="uk-UA"/>
        </w:rPr>
        <w:t>,</w:t>
      </w:r>
      <w:bookmarkStart w:id="0" w:name="_GoBack"/>
      <w:bookmarkEnd w:id="0"/>
    </w:p>
    <w:p w:rsidR="00AC67E5" w:rsidRPr="00EB51C2" w:rsidRDefault="00AC67E5" w:rsidP="00A9450A">
      <w:pPr>
        <w:ind w:left="1985"/>
        <w:rPr>
          <w:sz w:val="20"/>
          <w:szCs w:val="20"/>
          <w:lang w:val="uk-UA"/>
        </w:rPr>
      </w:pPr>
      <w:r w:rsidRPr="00EB51C2">
        <w:rPr>
          <w:sz w:val="20"/>
          <w:szCs w:val="20"/>
          <w:lang w:val="uk-UA" w:eastAsia="ru-RU"/>
        </w:rPr>
        <w:t>професор кафедри медичної і біологічної фізики</w:t>
      </w:r>
    </w:p>
    <w:p w:rsidR="00AC67E5" w:rsidRPr="00EB51C2" w:rsidRDefault="00AC67E5" w:rsidP="00AC67E5">
      <w:pPr>
        <w:tabs>
          <w:tab w:val="left" w:pos="1276"/>
        </w:tabs>
        <w:ind w:left="1134"/>
        <w:jc w:val="both"/>
        <w:rPr>
          <w:sz w:val="20"/>
          <w:szCs w:val="20"/>
          <w:lang w:val="uk-UA"/>
        </w:rPr>
      </w:pPr>
    </w:p>
    <w:p w:rsidR="00AC67E5" w:rsidRPr="00EB51C2" w:rsidRDefault="00AC67E5" w:rsidP="00AC67E5">
      <w:pPr>
        <w:tabs>
          <w:tab w:val="left" w:pos="1276"/>
        </w:tabs>
        <w:jc w:val="both"/>
        <w:rPr>
          <w:sz w:val="20"/>
          <w:szCs w:val="20"/>
          <w:lang w:val="uk-UA"/>
        </w:rPr>
      </w:pPr>
      <w:r w:rsidRPr="00EB51C2">
        <w:rPr>
          <w:sz w:val="20"/>
          <w:szCs w:val="20"/>
          <w:lang w:val="uk-UA"/>
        </w:rPr>
        <w:t>Захист відбудеться «</w:t>
      </w:r>
      <w:r w:rsidR="00AA679E">
        <w:rPr>
          <w:sz w:val="20"/>
          <w:szCs w:val="20"/>
          <w:u w:val="single"/>
          <w:lang w:val="uk-UA"/>
        </w:rPr>
        <w:t xml:space="preserve"> 28</w:t>
      </w:r>
      <w:r w:rsidRPr="00EB51C2">
        <w:rPr>
          <w:sz w:val="20"/>
          <w:szCs w:val="20"/>
          <w:lang w:val="uk-UA"/>
        </w:rPr>
        <w:t>» березня 2017 р. о 14.30 на засіданні спеціалізованої вченої ради Д 26.001.08 Київського національного університету імені Тараса Шевченка за адресою: м. Київ, пр. Глушкова 4, к.1, фізичний факультет, ауд. 500.</w:t>
      </w:r>
    </w:p>
    <w:p w:rsidR="00AC67E5" w:rsidRPr="00EB51C2" w:rsidRDefault="00AC67E5" w:rsidP="00AC67E5">
      <w:pPr>
        <w:tabs>
          <w:tab w:val="left" w:pos="1276"/>
        </w:tabs>
        <w:jc w:val="both"/>
        <w:rPr>
          <w:sz w:val="20"/>
          <w:szCs w:val="20"/>
          <w:lang w:val="uk-UA"/>
        </w:rPr>
      </w:pPr>
    </w:p>
    <w:p w:rsidR="00AC67E5" w:rsidRPr="00EB51C2" w:rsidRDefault="00AC67E5" w:rsidP="00D10C3C">
      <w:pPr>
        <w:tabs>
          <w:tab w:val="left" w:pos="1276"/>
        </w:tabs>
        <w:jc w:val="both"/>
        <w:rPr>
          <w:sz w:val="20"/>
          <w:szCs w:val="20"/>
          <w:lang w:val="uk-UA"/>
        </w:rPr>
      </w:pPr>
      <w:r w:rsidRPr="00EB51C2">
        <w:rPr>
          <w:sz w:val="20"/>
          <w:szCs w:val="20"/>
          <w:lang w:val="uk-UA"/>
        </w:rPr>
        <w:t xml:space="preserve">З дисертацією можна ознайомитись у Науковій бібліотеці ім. М. Максимовича Київського національного університету імені Тараса Шевченка за адресою: </w:t>
      </w:r>
      <w:r w:rsidR="00D10C3C">
        <w:rPr>
          <w:sz w:val="20"/>
          <w:szCs w:val="20"/>
          <w:lang w:val="uk-UA"/>
        </w:rPr>
        <w:t>м. Київ, вул. Володимирська,</w:t>
      </w:r>
      <w:r w:rsidR="00D10C3C" w:rsidRPr="00D10C3C">
        <w:rPr>
          <w:sz w:val="20"/>
          <w:szCs w:val="20"/>
          <w:lang w:val="uk-UA"/>
        </w:rPr>
        <w:t xml:space="preserve"> 58, </w:t>
      </w:r>
      <w:r w:rsidR="00D10C3C" w:rsidRPr="00D10C3C">
        <w:rPr>
          <w:sz w:val="20"/>
          <w:szCs w:val="20"/>
        </w:rPr>
        <w:t xml:space="preserve">або на сайті Науково-консультаційного центру Київського національного університету імені Тараса Шевченка за посиланням </w:t>
      </w:r>
      <w:r w:rsidR="00D10C3C" w:rsidRPr="00D10C3C">
        <w:rPr>
          <w:i/>
          <w:iCs/>
          <w:sz w:val="20"/>
          <w:szCs w:val="20"/>
        </w:rPr>
        <w:t>http://scc.univ.kiev.ua/abstracts</w:t>
      </w:r>
      <w:r w:rsidR="00D10C3C" w:rsidRPr="00D10C3C">
        <w:rPr>
          <w:sz w:val="20"/>
          <w:szCs w:val="20"/>
        </w:rPr>
        <w:t>.</w:t>
      </w:r>
    </w:p>
    <w:p w:rsidR="00AC67E5" w:rsidRPr="00EB51C2" w:rsidRDefault="00AC67E5" w:rsidP="00AC67E5">
      <w:pPr>
        <w:tabs>
          <w:tab w:val="left" w:pos="1276"/>
        </w:tabs>
        <w:jc w:val="both"/>
        <w:rPr>
          <w:sz w:val="20"/>
          <w:szCs w:val="20"/>
          <w:lang w:val="uk-UA"/>
        </w:rPr>
      </w:pPr>
    </w:p>
    <w:p w:rsidR="00AC67E5" w:rsidRPr="00EB51C2" w:rsidRDefault="00AC67E5" w:rsidP="00AC67E5">
      <w:pPr>
        <w:tabs>
          <w:tab w:val="left" w:pos="1276"/>
        </w:tabs>
        <w:jc w:val="both"/>
        <w:rPr>
          <w:sz w:val="20"/>
          <w:szCs w:val="20"/>
          <w:lang w:val="uk-UA"/>
        </w:rPr>
      </w:pPr>
      <w:r w:rsidRPr="00EB51C2">
        <w:rPr>
          <w:sz w:val="20"/>
          <w:szCs w:val="20"/>
          <w:lang w:val="uk-UA"/>
        </w:rPr>
        <w:t xml:space="preserve">Автореферат розісланий  </w:t>
      </w:r>
      <w:r w:rsidRPr="00EB51C2">
        <w:rPr>
          <w:sz w:val="20"/>
          <w:szCs w:val="20"/>
          <w:u w:val="single"/>
          <w:lang w:val="uk-UA"/>
        </w:rPr>
        <w:t>«</w:t>
      </w:r>
      <w:r w:rsidRPr="00EB51C2">
        <w:rPr>
          <w:sz w:val="20"/>
          <w:szCs w:val="20"/>
          <w:u w:val="single"/>
        </w:rPr>
        <w:t xml:space="preserve">  </w:t>
      </w:r>
      <w:r w:rsidRPr="00EB51C2">
        <w:rPr>
          <w:sz w:val="20"/>
          <w:szCs w:val="20"/>
          <w:u w:val="single"/>
          <w:lang w:val="uk-UA"/>
        </w:rPr>
        <w:t>»</w:t>
      </w:r>
      <w:r w:rsidRPr="00EB51C2">
        <w:rPr>
          <w:sz w:val="20"/>
          <w:szCs w:val="20"/>
          <w:lang w:val="uk-UA"/>
        </w:rPr>
        <w:t xml:space="preserve">   лютого 2016 р.</w:t>
      </w:r>
    </w:p>
    <w:p w:rsidR="00AC67E5" w:rsidRPr="00EB51C2" w:rsidRDefault="00AC67E5" w:rsidP="00AC67E5">
      <w:pPr>
        <w:tabs>
          <w:tab w:val="left" w:pos="1276"/>
        </w:tabs>
        <w:jc w:val="both"/>
        <w:rPr>
          <w:sz w:val="20"/>
          <w:szCs w:val="20"/>
          <w:lang w:val="uk-UA"/>
        </w:rPr>
      </w:pPr>
    </w:p>
    <w:p w:rsidR="00AC67E5" w:rsidRPr="00EB51C2" w:rsidRDefault="00AC67E5" w:rsidP="00AC67E5">
      <w:pPr>
        <w:tabs>
          <w:tab w:val="left" w:pos="1276"/>
        </w:tabs>
        <w:jc w:val="both"/>
        <w:rPr>
          <w:sz w:val="20"/>
          <w:szCs w:val="20"/>
          <w:lang w:val="uk-UA"/>
        </w:rPr>
      </w:pPr>
    </w:p>
    <w:p w:rsidR="00AC67E5" w:rsidRPr="00EB51C2" w:rsidRDefault="00AC67E5" w:rsidP="00AC67E5">
      <w:pPr>
        <w:tabs>
          <w:tab w:val="left" w:pos="1276"/>
        </w:tabs>
        <w:jc w:val="both"/>
        <w:rPr>
          <w:sz w:val="20"/>
          <w:szCs w:val="20"/>
          <w:lang w:val="uk-UA"/>
        </w:rPr>
      </w:pPr>
      <w:r w:rsidRPr="00EB51C2">
        <w:rPr>
          <w:sz w:val="20"/>
          <w:szCs w:val="20"/>
          <w:lang w:val="uk-UA"/>
        </w:rPr>
        <w:t>Вчений секретар</w:t>
      </w:r>
    </w:p>
    <w:p w:rsidR="00AC67E5" w:rsidRPr="00EB51C2" w:rsidRDefault="00AC67E5" w:rsidP="00AC67E5">
      <w:pPr>
        <w:tabs>
          <w:tab w:val="left" w:pos="1276"/>
        </w:tabs>
        <w:jc w:val="both"/>
        <w:rPr>
          <w:sz w:val="20"/>
          <w:szCs w:val="20"/>
          <w:lang w:val="uk-UA"/>
        </w:rPr>
      </w:pPr>
      <w:r w:rsidRPr="00EB51C2">
        <w:rPr>
          <w:sz w:val="20"/>
          <w:szCs w:val="20"/>
          <w:lang w:val="uk-UA"/>
        </w:rPr>
        <w:t>спеціалізованої вченої ради Д26.001.08</w:t>
      </w:r>
    </w:p>
    <w:p w:rsidR="00AC67E5" w:rsidRPr="00EB51C2" w:rsidRDefault="00AC67E5" w:rsidP="00AC67E5">
      <w:pPr>
        <w:tabs>
          <w:tab w:val="left" w:pos="1276"/>
          <w:tab w:val="left" w:pos="5387"/>
        </w:tabs>
        <w:jc w:val="both"/>
        <w:rPr>
          <w:sz w:val="20"/>
          <w:szCs w:val="20"/>
          <w:lang w:val="uk-UA"/>
        </w:rPr>
      </w:pPr>
      <w:r w:rsidRPr="00EB51C2">
        <w:rPr>
          <w:sz w:val="20"/>
          <w:szCs w:val="20"/>
          <w:lang w:val="uk-UA"/>
        </w:rPr>
        <w:t>кандидат фізико-математичних наук</w:t>
      </w:r>
      <w:r w:rsidRPr="00EB51C2">
        <w:rPr>
          <w:sz w:val="20"/>
          <w:szCs w:val="20"/>
          <w:lang w:val="uk-UA"/>
        </w:rPr>
        <w:tab/>
        <w:t>Свечнікова О.С.</w:t>
      </w:r>
    </w:p>
    <w:p w:rsidR="002A676F" w:rsidRPr="00EB51C2" w:rsidRDefault="00AC67E5" w:rsidP="00701E90">
      <w:pPr>
        <w:suppressAutoHyphens w:val="0"/>
        <w:jc w:val="center"/>
      </w:pPr>
      <w:r w:rsidRPr="00EB51C2">
        <w:rPr>
          <w:b/>
          <w:sz w:val="20"/>
          <w:szCs w:val="20"/>
          <w:lang w:val="uk-UA"/>
        </w:rPr>
        <w:br w:type="page"/>
      </w:r>
      <w:r w:rsidR="002A676F" w:rsidRPr="00EB51C2">
        <w:rPr>
          <w:b/>
          <w:sz w:val="20"/>
          <w:szCs w:val="20"/>
          <w:lang w:val="uk-UA"/>
        </w:rPr>
        <w:lastRenderedPageBreak/>
        <w:t>ЗАГАЛЬНА ХАРАКТЕРИСТИКА РОБОТИ</w:t>
      </w:r>
    </w:p>
    <w:p w:rsidR="002A676F" w:rsidRPr="00EB51C2" w:rsidRDefault="002A676F">
      <w:pPr>
        <w:ind w:firstLine="397"/>
        <w:jc w:val="both"/>
      </w:pPr>
    </w:p>
    <w:p w:rsidR="00FC1705" w:rsidRPr="00EB51C2" w:rsidRDefault="002A676F" w:rsidP="00FC1705">
      <w:pPr>
        <w:ind w:firstLine="397"/>
        <w:jc w:val="both"/>
        <w:rPr>
          <w:sz w:val="20"/>
          <w:szCs w:val="20"/>
          <w:lang w:val="uk-UA"/>
        </w:rPr>
      </w:pPr>
      <w:r w:rsidRPr="00EB51C2">
        <w:rPr>
          <w:b/>
          <w:sz w:val="20"/>
          <w:szCs w:val="20"/>
          <w:lang w:val="uk-UA"/>
        </w:rPr>
        <w:t>Актуальність теми.</w:t>
      </w:r>
      <w:r w:rsidRPr="00EB51C2">
        <w:rPr>
          <w:sz w:val="20"/>
          <w:szCs w:val="20"/>
          <w:lang w:val="uk-UA"/>
        </w:rPr>
        <w:t xml:space="preserve"> </w:t>
      </w:r>
      <w:r w:rsidR="00FC1705" w:rsidRPr="00EB51C2">
        <w:rPr>
          <w:sz w:val="20"/>
          <w:szCs w:val="20"/>
          <w:lang w:val="uk-UA"/>
        </w:rPr>
        <w:t>Розвиток ядерної енергетики в Україні є важливою складовою національної енергетичної безпеки країни. Створення ядерних енергетичних установок нового покоління тісно пов’язане з дослідженнями в галузі радіаційної фізики, насамперед, через необхідність урахування впливу цілої низки фізичних процесів, що відбуваються в таких установк</w:t>
      </w:r>
      <w:r w:rsidR="00A14782" w:rsidRPr="00EB51C2">
        <w:rPr>
          <w:sz w:val="20"/>
          <w:szCs w:val="20"/>
          <w:lang w:val="uk-UA"/>
        </w:rPr>
        <w:t>ах, а також у галузі радіаційного</w:t>
      </w:r>
      <w:r w:rsidR="00FC1705" w:rsidRPr="00EB51C2">
        <w:rPr>
          <w:sz w:val="20"/>
          <w:szCs w:val="20"/>
          <w:lang w:val="uk-UA"/>
        </w:rPr>
        <w:t xml:space="preserve"> </w:t>
      </w:r>
      <w:r w:rsidR="00A14782" w:rsidRPr="00EB51C2">
        <w:rPr>
          <w:sz w:val="20"/>
          <w:szCs w:val="20"/>
          <w:lang w:val="uk-UA"/>
        </w:rPr>
        <w:t>матеріалознавства</w:t>
      </w:r>
      <w:r w:rsidR="00FC1705" w:rsidRPr="00EB51C2">
        <w:rPr>
          <w:sz w:val="20"/>
          <w:szCs w:val="20"/>
          <w:lang w:val="uk-UA"/>
        </w:rPr>
        <w:t xml:space="preserve">, оскільки потребує використання якісно нових конструкційних матеріалів. </w:t>
      </w:r>
    </w:p>
    <w:p w:rsidR="00FC1705" w:rsidRPr="00EB51C2" w:rsidRDefault="00FC1705" w:rsidP="00FC1705">
      <w:pPr>
        <w:ind w:firstLine="397"/>
        <w:jc w:val="both"/>
        <w:rPr>
          <w:sz w:val="20"/>
          <w:szCs w:val="20"/>
          <w:lang w:val="uk-UA"/>
        </w:rPr>
      </w:pPr>
      <w:r w:rsidRPr="00EB51C2">
        <w:rPr>
          <w:sz w:val="20"/>
          <w:szCs w:val="20"/>
          <w:lang w:val="uk-UA"/>
        </w:rPr>
        <w:t>На сьогодні найбільш перспективними інноваційними ядерними системами є реактори четвертого покоління, серед яких особливе місце посідають рідинно-сольові ядерні реактори (РСР), паливом для яких є радіоактивний розплав, а саме: хімічні сполуки радіоактивного елемента (урану або плутонію) із фтором, розчинені в розплаві неорганічних солей LiF, NaF, KF та</w:t>
      </w:r>
      <w:r w:rsidR="00234B71" w:rsidRPr="00EB51C2">
        <w:rPr>
          <w:sz w:val="20"/>
          <w:szCs w:val="20"/>
          <w:lang w:val="uk-UA"/>
        </w:rPr>
        <w:t xml:space="preserve"> ін</w:t>
      </w:r>
      <w:r w:rsidRPr="00EB51C2">
        <w:rPr>
          <w:sz w:val="20"/>
          <w:szCs w:val="20"/>
          <w:lang w:val="uk-UA"/>
        </w:rPr>
        <w:t xml:space="preserve">. </w:t>
      </w:r>
    </w:p>
    <w:p w:rsidR="00FC1705" w:rsidRPr="00EB51C2" w:rsidRDefault="00FC1705" w:rsidP="00FC1705">
      <w:pPr>
        <w:ind w:firstLine="397"/>
        <w:jc w:val="both"/>
        <w:rPr>
          <w:sz w:val="20"/>
          <w:szCs w:val="20"/>
          <w:lang w:val="uk-UA"/>
        </w:rPr>
      </w:pPr>
      <w:r w:rsidRPr="00EB51C2">
        <w:rPr>
          <w:sz w:val="20"/>
          <w:szCs w:val="20"/>
          <w:lang w:val="uk-UA"/>
        </w:rPr>
        <w:t xml:space="preserve">Розплави фторидних солей, циркулюючи через активну зону рідинно-сольових реакторів, піддаються опроміненню потоками нейтронів, електронів, γ-квантів й </w:t>
      </w:r>
      <w:r w:rsidR="00E61F47">
        <w:rPr>
          <w:sz w:val="20"/>
          <w:szCs w:val="20"/>
          <w:lang w:val="uk-UA"/>
        </w:rPr>
        <w:t>уламків</w:t>
      </w:r>
      <w:r w:rsidRPr="00EB51C2">
        <w:rPr>
          <w:sz w:val="20"/>
          <w:szCs w:val="20"/>
          <w:lang w:val="uk-UA"/>
        </w:rPr>
        <w:t xml:space="preserve"> розпаду. Взаємодія радіаційного випромінювання з атомами в розплаві ініціює перебіг великої кількості різних процесів, унаслідок чого змінюються фізичні і фізико-хімічні властивості розплаву, а також характер його взаємодії з речовинами твердотільних конструкцій ядерної енергетичної установки. Це, у свою чергу, може призвести до змін у характеристиках конструкційних матеріа</w:t>
      </w:r>
      <w:r w:rsidR="007D441D">
        <w:rPr>
          <w:sz w:val="20"/>
          <w:szCs w:val="20"/>
          <w:lang w:val="uk-UA"/>
        </w:rPr>
        <w:t>лів</w:t>
      </w:r>
      <w:del w:id="1" w:author="Obi-Wan" w:date="2017-02-21T21:07:00Z">
        <w:r w:rsidR="004A44CC" w:rsidRPr="00EB51C2">
          <w:rPr>
            <w:sz w:val="20"/>
            <w:szCs w:val="20"/>
            <w:lang w:val="uk-UA"/>
          </w:rPr>
          <w:delText>,</w:delText>
        </w:r>
      </w:del>
      <w:ins w:id="2" w:author="Obi-Wan" w:date="2017-02-21T21:07:00Z">
        <w:r w:rsidR="007D441D">
          <w:rPr>
            <w:sz w:val="20"/>
            <w:szCs w:val="20"/>
            <w:lang w:val="uk-UA"/>
          </w:rPr>
          <w:t xml:space="preserve"> та</w:t>
        </w:r>
      </w:ins>
      <w:r w:rsidR="004A44CC" w:rsidRPr="00EB51C2">
        <w:rPr>
          <w:sz w:val="20"/>
          <w:szCs w:val="20"/>
          <w:lang w:val="uk-UA"/>
        </w:rPr>
        <w:t xml:space="preserve"> умов їх роботи, а отже, і</w:t>
      </w:r>
      <w:r w:rsidRPr="00EB51C2">
        <w:rPr>
          <w:sz w:val="20"/>
          <w:szCs w:val="20"/>
          <w:lang w:val="uk-UA"/>
        </w:rPr>
        <w:t xml:space="preserve"> способів контролю безпеки експлуатації цих установок. </w:t>
      </w:r>
    </w:p>
    <w:p w:rsidR="00FC1705" w:rsidRPr="00EB51C2" w:rsidRDefault="00FC1705" w:rsidP="00FC1705">
      <w:pPr>
        <w:ind w:firstLine="397"/>
        <w:jc w:val="both"/>
        <w:rPr>
          <w:sz w:val="20"/>
          <w:szCs w:val="20"/>
          <w:lang w:val="uk-UA"/>
        </w:rPr>
      </w:pPr>
      <w:r w:rsidRPr="00EB51C2">
        <w:rPr>
          <w:sz w:val="20"/>
          <w:szCs w:val="20"/>
          <w:lang w:val="uk-UA"/>
        </w:rPr>
        <w:t>У рідинно-сольових ядерних реакторах тепло генерується безпосередньо в розчиненій у розплаві солі, яка водночас є і паливом, і теплоносієм. З огляду на те, що повільна реакція на зростання температури – це одна з головних переваг таких систем, актуальним завданням є детальне вивчення особливостей процесів теплопередачі та інших процесів переносу в цих системах як у штатних, так і в нештатних режимах роботи реактора. Не менш важливим є також визначення тиску пари розчинених у розплаві солей та</w:t>
      </w:r>
      <w:r w:rsidR="00234B71" w:rsidRPr="00EB51C2">
        <w:rPr>
          <w:sz w:val="20"/>
          <w:szCs w:val="20"/>
          <w:lang w:val="uk-UA"/>
        </w:rPr>
        <w:t xml:space="preserve"> їх радіаційної стабільності</w:t>
      </w:r>
      <w:r w:rsidRPr="00EB51C2">
        <w:rPr>
          <w:sz w:val="20"/>
          <w:szCs w:val="20"/>
          <w:lang w:val="uk-UA"/>
        </w:rPr>
        <w:t xml:space="preserve">. </w:t>
      </w:r>
    </w:p>
    <w:p w:rsidR="00FC1705" w:rsidRDefault="00870E9F" w:rsidP="00FC1705">
      <w:pPr>
        <w:ind w:firstLine="397"/>
        <w:jc w:val="both"/>
        <w:rPr>
          <w:sz w:val="20"/>
          <w:szCs w:val="20"/>
          <w:lang w:val="uk-UA"/>
        </w:rPr>
      </w:pPr>
      <w:r w:rsidRPr="00EB51C2">
        <w:rPr>
          <w:sz w:val="20"/>
          <w:szCs w:val="20"/>
          <w:lang w:val="uk-UA"/>
        </w:rPr>
        <w:t>Д</w:t>
      </w:r>
      <w:r w:rsidR="00FC1705" w:rsidRPr="00EB51C2">
        <w:rPr>
          <w:sz w:val="20"/>
          <w:szCs w:val="20"/>
          <w:lang w:val="uk-UA"/>
        </w:rPr>
        <w:t>ля обґрунтування безпечної роботи рідинно-сольових реакторів необхідно виконати комплекс фундаментальних досліджень, які стосуються вивчення впливу радіаційного опромінення на фізико-хімічні властивості робочої рідинної системи</w:t>
      </w:r>
      <w:r w:rsidR="00F24955" w:rsidRPr="00EB51C2">
        <w:rPr>
          <w:sz w:val="20"/>
          <w:szCs w:val="20"/>
          <w:lang w:val="uk-UA"/>
        </w:rPr>
        <w:t xml:space="preserve">. Поведінка рідинних систем під дією радіаційного опромінення </w:t>
      </w:r>
      <w:r w:rsidR="00781922" w:rsidRPr="00EB51C2">
        <w:rPr>
          <w:sz w:val="20"/>
          <w:szCs w:val="20"/>
          <w:lang w:val="uk-UA"/>
        </w:rPr>
        <w:t>досліджується</w:t>
      </w:r>
      <w:r w:rsidR="00F24955" w:rsidRPr="00EB51C2">
        <w:rPr>
          <w:sz w:val="20"/>
          <w:szCs w:val="20"/>
          <w:lang w:val="uk-UA"/>
        </w:rPr>
        <w:t xml:space="preserve"> у даній роботі методами термодинаміки та статистичної механіки у синтезі з методами комп’ютерного моделювання </w:t>
      </w:r>
      <w:r w:rsidR="00AB65E9" w:rsidRPr="00EB51C2">
        <w:rPr>
          <w:sz w:val="20"/>
          <w:szCs w:val="20"/>
          <w:lang w:val="uk-UA"/>
        </w:rPr>
        <w:t>на прикладі</w:t>
      </w:r>
      <w:r w:rsidR="00F24955" w:rsidRPr="00EB51C2">
        <w:rPr>
          <w:sz w:val="20"/>
          <w:szCs w:val="20"/>
          <w:lang w:val="uk-UA"/>
        </w:rPr>
        <w:t xml:space="preserve"> ряд</w:t>
      </w:r>
      <w:r w:rsidR="00AB65E9" w:rsidRPr="00EB51C2">
        <w:rPr>
          <w:sz w:val="20"/>
          <w:szCs w:val="20"/>
          <w:lang w:val="uk-UA"/>
        </w:rPr>
        <w:t>у</w:t>
      </w:r>
      <w:r w:rsidR="00F24955" w:rsidRPr="00EB51C2">
        <w:rPr>
          <w:sz w:val="20"/>
          <w:szCs w:val="20"/>
          <w:lang w:val="uk-UA"/>
        </w:rPr>
        <w:t xml:space="preserve"> модельних випадків, які, однак, підкреслюють основні</w:t>
      </w:r>
      <w:r w:rsidR="0035304E" w:rsidRPr="00EB51C2">
        <w:rPr>
          <w:sz w:val="20"/>
          <w:szCs w:val="20"/>
          <w:lang w:val="uk-UA"/>
        </w:rPr>
        <w:t xml:space="preserve"> фізичні особливості впливу опромінення на структурні і термодинамічні параметри </w:t>
      </w:r>
      <w:r w:rsidR="009B14E2" w:rsidRPr="00EB51C2">
        <w:rPr>
          <w:sz w:val="20"/>
          <w:szCs w:val="20"/>
          <w:lang w:val="uk-UA"/>
        </w:rPr>
        <w:t xml:space="preserve">таких систем. </w:t>
      </w:r>
      <w:r w:rsidR="007A358C" w:rsidRPr="00EB51C2">
        <w:rPr>
          <w:sz w:val="20"/>
          <w:szCs w:val="20"/>
          <w:lang w:val="uk-UA"/>
        </w:rPr>
        <w:t>Зокрема, особлива увага приділяється параметрам фазової рівноваги.</w:t>
      </w:r>
    </w:p>
    <w:p w:rsidR="00FC1705" w:rsidRPr="00EB51C2" w:rsidRDefault="002A676F">
      <w:pPr>
        <w:ind w:firstLine="397"/>
        <w:jc w:val="both"/>
        <w:rPr>
          <w:sz w:val="20"/>
          <w:szCs w:val="20"/>
          <w:lang w:val="uk-UA"/>
        </w:rPr>
      </w:pPr>
      <w:r w:rsidRPr="00EB51C2">
        <w:rPr>
          <w:b/>
          <w:sz w:val="20"/>
          <w:szCs w:val="20"/>
          <w:lang w:val="uk-UA"/>
        </w:rPr>
        <w:t xml:space="preserve">Зв'язок </w:t>
      </w:r>
      <w:r w:rsidR="003B53E6" w:rsidRPr="00EB51C2">
        <w:rPr>
          <w:b/>
          <w:sz w:val="20"/>
          <w:szCs w:val="20"/>
          <w:lang w:val="uk-UA"/>
        </w:rPr>
        <w:t xml:space="preserve">роботи </w:t>
      </w:r>
      <w:r w:rsidRPr="00EB51C2">
        <w:rPr>
          <w:b/>
          <w:sz w:val="20"/>
          <w:szCs w:val="20"/>
          <w:lang w:val="uk-UA"/>
        </w:rPr>
        <w:t xml:space="preserve">з науковими програмами, планами, темами. </w:t>
      </w:r>
      <w:r w:rsidR="00FC1705" w:rsidRPr="00EB51C2">
        <w:rPr>
          <w:sz w:val="20"/>
          <w:szCs w:val="20"/>
          <w:lang w:val="uk-UA"/>
        </w:rPr>
        <w:t xml:space="preserve">Дисертаційна робота є частиною досліджень, які проводяться на кафедрі молекулярної фізики фізичного факультету Київського національного університету імені Тараса </w:t>
      </w:r>
      <w:r w:rsidR="00FC1705" w:rsidRPr="00EB51C2">
        <w:rPr>
          <w:sz w:val="20"/>
          <w:szCs w:val="20"/>
          <w:lang w:val="uk-UA"/>
        </w:rPr>
        <w:lastRenderedPageBreak/>
        <w:t>Шевченка в рамках Комплексної наукової програми «Конденсований стан – фізичні основи новітніх технологій». Зміст роботи був узгоджений з планами роботи за держбюджетною темою №14БФ051-01 «Конденсований стан (рідинні системи, нано</w:t>
      </w:r>
      <w:r w:rsidR="00AA679E">
        <w:rPr>
          <w:sz w:val="20"/>
          <w:szCs w:val="20"/>
          <w:lang w:val="uk-UA"/>
        </w:rPr>
        <w:softHyphen/>
        <w:t>-</w:t>
      </w:r>
      <w:r w:rsidR="00FC1705" w:rsidRPr="00EB51C2">
        <w:rPr>
          <w:sz w:val="20"/>
          <w:szCs w:val="20"/>
          <w:lang w:val="uk-UA"/>
        </w:rPr>
        <w:t>структури, полімери, медико-біологічні об’єкти) – фундаментальні дослідження молекулярного рівня організації речовини» (№ ДР 0114U003475).</w:t>
      </w:r>
      <w:r w:rsidR="00896597" w:rsidRPr="00EB51C2">
        <w:rPr>
          <w:sz w:val="20"/>
          <w:szCs w:val="20"/>
          <w:lang w:val="uk-UA"/>
        </w:rPr>
        <w:t xml:space="preserve"> </w:t>
      </w:r>
    </w:p>
    <w:p w:rsidR="002A676F" w:rsidRPr="00EB51C2" w:rsidRDefault="002A676F" w:rsidP="0015325F">
      <w:pPr>
        <w:ind w:firstLine="397"/>
        <w:jc w:val="both"/>
        <w:rPr>
          <w:b/>
          <w:i/>
          <w:sz w:val="20"/>
          <w:szCs w:val="20"/>
          <w:lang w:val="uk-UA"/>
        </w:rPr>
      </w:pPr>
      <w:r w:rsidRPr="00EB51C2">
        <w:rPr>
          <w:b/>
          <w:sz w:val="20"/>
          <w:szCs w:val="20"/>
          <w:lang w:val="uk-UA"/>
        </w:rPr>
        <w:t xml:space="preserve">Мета і </w:t>
      </w:r>
      <w:del w:id="3" w:author="Obi-Wan" w:date="2017-02-21T21:07:00Z">
        <w:r w:rsidR="0080260D" w:rsidRPr="00EB51C2">
          <w:rPr>
            <w:b/>
            <w:sz w:val="20"/>
            <w:szCs w:val="20"/>
            <w:lang w:val="uk-UA"/>
          </w:rPr>
          <w:delText>завдання</w:delText>
        </w:r>
      </w:del>
      <w:ins w:id="4" w:author="Obi-Wan" w:date="2017-02-21T21:07:00Z">
        <w:r w:rsidR="009A002B">
          <w:rPr>
            <w:b/>
            <w:sz w:val="20"/>
            <w:szCs w:val="20"/>
            <w:lang w:val="uk-UA"/>
          </w:rPr>
          <w:t>задачі</w:t>
        </w:r>
      </w:ins>
      <w:r w:rsidR="00920A6F" w:rsidRPr="00EB51C2">
        <w:rPr>
          <w:b/>
          <w:sz w:val="20"/>
          <w:szCs w:val="20"/>
          <w:lang w:val="uk-UA"/>
        </w:rPr>
        <w:t xml:space="preserve"> </w:t>
      </w:r>
      <w:r w:rsidRPr="00EB51C2">
        <w:rPr>
          <w:b/>
          <w:sz w:val="20"/>
          <w:szCs w:val="20"/>
          <w:lang w:val="uk-UA"/>
        </w:rPr>
        <w:t xml:space="preserve">дослідження. </w:t>
      </w:r>
      <w:r w:rsidR="00E122F9" w:rsidRPr="00EB51C2">
        <w:rPr>
          <w:i/>
          <w:sz w:val="20"/>
          <w:szCs w:val="20"/>
          <w:lang w:val="uk-UA"/>
        </w:rPr>
        <w:t xml:space="preserve">Мета роботи полягає в </w:t>
      </w:r>
      <w:r w:rsidR="00E122F9" w:rsidRPr="00EB51C2">
        <w:rPr>
          <w:sz w:val="20"/>
          <w:szCs w:val="20"/>
          <w:lang w:val="uk-UA"/>
        </w:rPr>
        <w:t>р</w:t>
      </w:r>
      <w:r w:rsidR="00840D5F" w:rsidRPr="00EB51C2">
        <w:rPr>
          <w:sz w:val="20"/>
          <w:szCs w:val="20"/>
          <w:lang w:val="uk-UA"/>
        </w:rPr>
        <w:t>озвит</w:t>
      </w:r>
      <w:r w:rsidR="00FC1705" w:rsidRPr="00EB51C2">
        <w:rPr>
          <w:sz w:val="20"/>
          <w:szCs w:val="20"/>
          <w:lang w:val="uk-UA"/>
        </w:rPr>
        <w:t>к</w:t>
      </w:r>
      <w:r w:rsidR="00E122F9" w:rsidRPr="00EB51C2">
        <w:rPr>
          <w:sz w:val="20"/>
          <w:szCs w:val="20"/>
          <w:lang w:val="uk-UA"/>
        </w:rPr>
        <w:t>у</w:t>
      </w:r>
      <w:r w:rsidR="00840D5F" w:rsidRPr="00EB51C2">
        <w:rPr>
          <w:sz w:val="20"/>
          <w:szCs w:val="20"/>
          <w:lang w:val="uk-UA"/>
        </w:rPr>
        <w:t xml:space="preserve"> і</w:t>
      </w:r>
      <w:r w:rsidR="00E122F9" w:rsidRPr="00EB51C2">
        <w:rPr>
          <w:sz w:val="20"/>
          <w:szCs w:val="20"/>
          <w:lang w:val="uk-UA"/>
        </w:rPr>
        <w:t xml:space="preserve"> узагальненні </w:t>
      </w:r>
      <w:r w:rsidR="00FC1705" w:rsidRPr="00EB51C2">
        <w:rPr>
          <w:sz w:val="20"/>
          <w:szCs w:val="20"/>
          <w:lang w:val="uk-UA"/>
        </w:rPr>
        <w:t>методів дослідження наслідків впливу радіаційного опромінен</w:t>
      </w:r>
      <w:r w:rsidR="00D44FD8" w:rsidRPr="00EB51C2">
        <w:rPr>
          <w:sz w:val="20"/>
          <w:szCs w:val="20"/>
          <w:lang w:val="uk-UA"/>
        </w:rPr>
        <w:t xml:space="preserve">ня різної природи на структурні та </w:t>
      </w:r>
      <w:r w:rsidR="00FC1705" w:rsidRPr="00EB51C2">
        <w:rPr>
          <w:sz w:val="20"/>
          <w:szCs w:val="20"/>
          <w:lang w:val="uk-UA"/>
        </w:rPr>
        <w:t>макроскопічні властивості рідинних і газових систем, зокрема на властивості фазов</w:t>
      </w:r>
      <w:r w:rsidR="00871D8C">
        <w:rPr>
          <w:sz w:val="20"/>
          <w:szCs w:val="20"/>
          <w:lang w:val="uk-UA"/>
        </w:rPr>
        <w:t>ої рівноваги. Важливою метою роботи</w:t>
      </w:r>
      <w:r w:rsidR="00FC1705" w:rsidRPr="00EB51C2">
        <w:rPr>
          <w:sz w:val="20"/>
          <w:szCs w:val="20"/>
          <w:lang w:val="uk-UA"/>
        </w:rPr>
        <w:t xml:space="preserve"> є апробація цих методів на прикладі як ідеалізованих модельних, так і реальних систем для підтвердження їх дієздатності.</w:t>
      </w:r>
      <w:r w:rsidR="0015325F" w:rsidRPr="00EB51C2">
        <w:rPr>
          <w:b/>
          <w:i/>
          <w:sz w:val="20"/>
          <w:szCs w:val="20"/>
          <w:lang w:val="uk-UA"/>
        </w:rPr>
        <w:t xml:space="preserve"> </w:t>
      </w:r>
      <w:r w:rsidRPr="00EB51C2">
        <w:rPr>
          <w:sz w:val="20"/>
          <w:szCs w:val="20"/>
          <w:lang w:val="uk-UA"/>
        </w:rPr>
        <w:t xml:space="preserve">Для досягнення мети роботи були поставлені такі </w:t>
      </w:r>
      <w:r w:rsidRPr="00EB51C2">
        <w:rPr>
          <w:i/>
          <w:sz w:val="20"/>
          <w:szCs w:val="20"/>
          <w:lang w:val="uk-UA"/>
        </w:rPr>
        <w:t>завдання</w:t>
      </w:r>
      <w:r w:rsidRPr="00EB51C2">
        <w:rPr>
          <w:sz w:val="20"/>
          <w:szCs w:val="20"/>
          <w:lang w:val="uk-UA"/>
        </w:rPr>
        <w:t>:</w:t>
      </w:r>
    </w:p>
    <w:p w:rsidR="007F6A07" w:rsidRPr="00EB51C2" w:rsidRDefault="006F647B" w:rsidP="00041831">
      <w:pPr>
        <w:numPr>
          <w:ilvl w:val="0"/>
          <w:numId w:val="4"/>
        </w:numPr>
        <w:tabs>
          <w:tab w:val="clear" w:pos="872"/>
        </w:tabs>
        <w:ind w:left="851" w:hanging="284"/>
        <w:jc w:val="both"/>
        <w:rPr>
          <w:sz w:val="20"/>
          <w:szCs w:val="20"/>
          <w:lang w:val="uk-UA"/>
        </w:rPr>
      </w:pPr>
      <w:r w:rsidRPr="0062176A">
        <w:rPr>
          <w:sz w:val="20"/>
          <w:szCs w:val="20"/>
          <w:lang w:val="uk-UA"/>
        </w:rPr>
        <w:t>Удосконалити</w:t>
      </w:r>
      <w:r w:rsidRPr="00EB51C2">
        <w:rPr>
          <w:sz w:val="20"/>
          <w:szCs w:val="20"/>
        </w:rPr>
        <w:t xml:space="preserve"> </w:t>
      </w:r>
      <w:r w:rsidRPr="00EB51C2">
        <w:rPr>
          <w:sz w:val="20"/>
          <w:szCs w:val="20"/>
          <w:lang w:val="uk-UA"/>
        </w:rPr>
        <w:t xml:space="preserve">метод </w:t>
      </w:r>
      <w:r w:rsidR="007F6A07" w:rsidRPr="00EB51C2">
        <w:rPr>
          <w:sz w:val="20"/>
          <w:szCs w:val="20"/>
          <w:lang w:val="uk-UA"/>
        </w:rPr>
        <w:t>класичної теорії рідин на випадок</w:t>
      </w:r>
      <w:r w:rsidR="00A84838" w:rsidRPr="00EB51C2">
        <w:rPr>
          <w:sz w:val="20"/>
          <w:szCs w:val="20"/>
          <w:lang w:val="uk-UA"/>
        </w:rPr>
        <w:t xml:space="preserve"> багатокомпонентних систем для:</w:t>
      </w:r>
    </w:p>
    <w:p w:rsidR="007F6A07" w:rsidRPr="00EB51C2" w:rsidRDefault="00E51BBD" w:rsidP="007F6A07">
      <w:pPr>
        <w:numPr>
          <w:ilvl w:val="1"/>
          <w:numId w:val="4"/>
        </w:numPr>
        <w:tabs>
          <w:tab w:val="left" w:pos="284"/>
        </w:tabs>
        <w:jc w:val="both"/>
        <w:rPr>
          <w:sz w:val="20"/>
          <w:szCs w:val="20"/>
          <w:lang w:val="uk-UA"/>
        </w:rPr>
      </w:pPr>
      <w:r w:rsidRPr="00EB51C2">
        <w:rPr>
          <w:sz w:val="20"/>
          <w:szCs w:val="20"/>
          <w:lang w:val="uk-UA"/>
        </w:rPr>
        <w:t>р</w:t>
      </w:r>
      <w:r w:rsidR="00141646" w:rsidRPr="00EB51C2">
        <w:rPr>
          <w:sz w:val="20"/>
          <w:szCs w:val="20"/>
          <w:lang w:val="uk-UA"/>
        </w:rPr>
        <w:t>озрахунку ентропії багатокомпонентної</w:t>
      </w:r>
      <w:r w:rsidR="00A84838" w:rsidRPr="00EB51C2">
        <w:rPr>
          <w:sz w:val="20"/>
          <w:szCs w:val="20"/>
          <w:lang w:val="uk-UA"/>
        </w:rPr>
        <w:t xml:space="preserve"> рідинної системи, шляхом переходу</w:t>
      </w:r>
      <w:r w:rsidR="00141646" w:rsidRPr="00EB51C2">
        <w:rPr>
          <w:sz w:val="20"/>
          <w:szCs w:val="20"/>
          <w:lang w:val="uk-UA"/>
        </w:rPr>
        <w:t xml:space="preserve"> до представлення у те</w:t>
      </w:r>
      <w:r w:rsidR="00304FD2" w:rsidRPr="00EB51C2">
        <w:rPr>
          <w:sz w:val="20"/>
          <w:szCs w:val="20"/>
          <w:lang w:val="uk-UA"/>
        </w:rPr>
        <w:t>рмінах кореляційних потенціалів;</w:t>
      </w:r>
    </w:p>
    <w:p w:rsidR="008E769D" w:rsidRPr="00EB51C2" w:rsidRDefault="00E51BBD" w:rsidP="00491839">
      <w:pPr>
        <w:numPr>
          <w:ilvl w:val="1"/>
          <w:numId w:val="4"/>
        </w:numPr>
        <w:jc w:val="both"/>
        <w:rPr>
          <w:sz w:val="20"/>
          <w:szCs w:val="20"/>
          <w:lang w:val="uk-UA"/>
        </w:rPr>
      </w:pPr>
      <w:r w:rsidRPr="00EB51C2">
        <w:rPr>
          <w:sz w:val="20"/>
          <w:szCs w:val="20"/>
          <w:lang w:val="uk-UA"/>
        </w:rPr>
        <w:t>р</w:t>
      </w:r>
      <w:r w:rsidR="00A84838" w:rsidRPr="00EB51C2">
        <w:rPr>
          <w:sz w:val="20"/>
          <w:szCs w:val="20"/>
          <w:lang w:val="uk-UA"/>
        </w:rPr>
        <w:t>озрахунку тиску багатокомпонентної рідинної системи за відомих кореляційних функцій</w:t>
      </w:r>
      <w:r w:rsidR="00304FD2" w:rsidRPr="00EB51C2">
        <w:rPr>
          <w:sz w:val="20"/>
          <w:szCs w:val="20"/>
          <w:lang w:val="uk-UA"/>
        </w:rPr>
        <w:t>;</w:t>
      </w:r>
    </w:p>
    <w:p w:rsidR="001D6B78" w:rsidRPr="00EB51C2" w:rsidRDefault="00E51BBD" w:rsidP="007F6A07">
      <w:pPr>
        <w:numPr>
          <w:ilvl w:val="1"/>
          <w:numId w:val="4"/>
        </w:numPr>
        <w:tabs>
          <w:tab w:val="left" w:pos="284"/>
        </w:tabs>
        <w:jc w:val="both"/>
        <w:rPr>
          <w:sz w:val="20"/>
          <w:szCs w:val="20"/>
          <w:lang w:val="uk-UA"/>
        </w:rPr>
      </w:pPr>
      <w:r w:rsidRPr="00EB51C2">
        <w:rPr>
          <w:sz w:val="20"/>
          <w:szCs w:val="20"/>
          <w:lang w:val="uk-UA"/>
        </w:rPr>
        <w:t>п</w:t>
      </w:r>
      <w:r w:rsidR="00491839" w:rsidRPr="00EB51C2">
        <w:rPr>
          <w:sz w:val="20"/>
          <w:szCs w:val="20"/>
          <w:lang w:val="uk-UA"/>
        </w:rPr>
        <w:t xml:space="preserve">редставлення вільної енергії багатокомпонентної рідинної системи у вигляді ренормованого у термінах </w:t>
      </w:r>
      <w:r w:rsidR="00491839" w:rsidRPr="00EB51C2">
        <w:rPr>
          <w:position w:val="-4"/>
          <w:sz w:val="20"/>
          <w:szCs w:val="20"/>
          <w:lang w:val="uk-UA"/>
        </w:rPr>
        <w:object w:dxaOrig="160"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5pt;height:10.7pt" o:ole="">
            <v:imagedata r:id="rId8" o:title=""/>
          </v:shape>
          <o:OLEObject Type="Embed" ProgID="Equation.DSMT4" ShapeID="_x0000_i1025" DrawAspect="Content" ObjectID="_1549346360" r:id="rId9"/>
        </w:object>
      </w:r>
      <w:r w:rsidR="00A60A4E">
        <w:rPr>
          <w:sz w:val="20"/>
          <w:szCs w:val="20"/>
          <w:lang w:val="uk-UA"/>
        </w:rPr>
        <w:t xml:space="preserve"> – з</w:t>
      </w:r>
      <w:r w:rsidR="00A60A4E" w:rsidRPr="00EB51C2">
        <w:rPr>
          <w:sz w:val="20"/>
          <w:szCs w:val="20"/>
          <w:lang w:val="uk-UA"/>
        </w:rPr>
        <w:t>в’язків</w:t>
      </w:r>
      <w:r w:rsidR="00491839" w:rsidRPr="00EB51C2">
        <w:rPr>
          <w:sz w:val="20"/>
          <w:szCs w:val="20"/>
          <w:lang w:val="uk-UA"/>
        </w:rPr>
        <w:t xml:space="preserve"> діаграмного ряду.</w:t>
      </w:r>
    </w:p>
    <w:p w:rsidR="007F6A07" w:rsidRPr="00EB51C2" w:rsidRDefault="007F6A07" w:rsidP="00AE3636">
      <w:pPr>
        <w:tabs>
          <w:tab w:val="left" w:pos="0"/>
        </w:tabs>
        <w:jc w:val="both"/>
        <w:rPr>
          <w:sz w:val="20"/>
          <w:szCs w:val="20"/>
          <w:lang w:val="uk-UA"/>
        </w:rPr>
      </w:pPr>
    </w:p>
    <w:p w:rsidR="00AE3636" w:rsidRPr="00EB51C2" w:rsidRDefault="00AE3636" w:rsidP="00041831">
      <w:pPr>
        <w:numPr>
          <w:ilvl w:val="0"/>
          <w:numId w:val="4"/>
        </w:numPr>
        <w:tabs>
          <w:tab w:val="clear" w:pos="872"/>
        </w:tabs>
        <w:ind w:left="851" w:hanging="273"/>
        <w:jc w:val="both"/>
        <w:rPr>
          <w:sz w:val="20"/>
          <w:szCs w:val="20"/>
          <w:lang w:val="uk-UA"/>
        </w:rPr>
      </w:pPr>
      <w:r w:rsidRPr="00EB51C2">
        <w:rPr>
          <w:sz w:val="20"/>
          <w:szCs w:val="20"/>
          <w:lang w:val="uk-UA"/>
        </w:rPr>
        <w:t>Застосовуючи термодинамічний підхід</w:t>
      </w:r>
      <w:r w:rsidR="002B35BE" w:rsidRPr="00EB51C2">
        <w:rPr>
          <w:sz w:val="20"/>
          <w:szCs w:val="20"/>
          <w:lang w:val="uk-UA"/>
        </w:rPr>
        <w:t>,</w:t>
      </w:r>
      <w:r w:rsidRPr="00EB51C2">
        <w:rPr>
          <w:sz w:val="20"/>
          <w:szCs w:val="20"/>
          <w:lang w:val="uk-UA"/>
        </w:rPr>
        <w:t xml:space="preserve"> дослідити вп</w:t>
      </w:r>
      <w:r w:rsidR="001636DD" w:rsidRPr="00EB51C2">
        <w:rPr>
          <w:sz w:val="20"/>
          <w:szCs w:val="20"/>
          <w:lang w:val="uk-UA"/>
        </w:rPr>
        <w:t xml:space="preserve">лив </w:t>
      </w:r>
      <w:r w:rsidRPr="00EB51C2">
        <w:rPr>
          <w:sz w:val="20"/>
          <w:szCs w:val="20"/>
          <w:lang w:val="uk-UA"/>
        </w:rPr>
        <w:t>нових компонентів</w:t>
      </w:r>
      <w:r w:rsidR="00296867" w:rsidRPr="00EB51C2">
        <w:rPr>
          <w:sz w:val="20"/>
          <w:szCs w:val="20"/>
          <w:lang w:val="uk-UA"/>
        </w:rPr>
        <w:t xml:space="preserve">, що </w:t>
      </w:r>
      <w:r w:rsidR="009F4080" w:rsidRPr="00EB51C2">
        <w:rPr>
          <w:sz w:val="20"/>
          <w:szCs w:val="20"/>
          <w:lang w:val="uk-UA"/>
        </w:rPr>
        <w:t>з’являються</w:t>
      </w:r>
      <w:r w:rsidR="00E96B30" w:rsidRPr="00EB51C2">
        <w:rPr>
          <w:sz w:val="20"/>
          <w:szCs w:val="20"/>
          <w:lang w:val="uk-UA"/>
        </w:rPr>
        <w:t xml:space="preserve"> у рідині</w:t>
      </w:r>
      <w:r w:rsidR="00296867" w:rsidRPr="00EB51C2">
        <w:rPr>
          <w:sz w:val="20"/>
          <w:szCs w:val="20"/>
          <w:lang w:val="uk-UA"/>
        </w:rPr>
        <w:t xml:space="preserve"> під дією радіаційного </w:t>
      </w:r>
      <w:r w:rsidR="00FA7A92" w:rsidRPr="00EB51C2">
        <w:rPr>
          <w:sz w:val="20"/>
          <w:szCs w:val="20"/>
          <w:lang w:val="uk-UA"/>
        </w:rPr>
        <w:t>опромінення,</w:t>
      </w:r>
      <w:r w:rsidRPr="00EB51C2">
        <w:rPr>
          <w:sz w:val="20"/>
          <w:szCs w:val="20"/>
          <w:lang w:val="uk-UA"/>
        </w:rPr>
        <w:t xml:space="preserve"> на зміну температури фазового переходу за сталого тиску і тиску фазового переходу за сталої температури. </w:t>
      </w:r>
    </w:p>
    <w:p w:rsidR="00296867" w:rsidRPr="00EB51C2" w:rsidRDefault="00296867" w:rsidP="00041831">
      <w:pPr>
        <w:numPr>
          <w:ilvl w:val="0"/>
          <w:numId w:val="4"/>
        </w:numPr>
        <w:jc w:val="both"/>
        <w:rPr>
          <w:sz w:val="20"/>
          <w:szCs w:val="20"/>
          <w:lang w:val="uk-UA"/>
        </w:rPr>
      </w:pPr>
      <w:r w:rsidRPr="00EB51C2">
        <w:rPr>
          <w:sz w:val="20"/>
          <w:szCs w:val="20"/>
          <w:lang w:val="uk-UA"/>
        </w:rPr>
        <w:t>Застосовуючи термодинамічний підхід</w:t>
      </w:r>
      <w:r w:rsidR="00DE6396" w:rsidRPr="00EB51C2">
        <w:rPr>
          <w:sz w:val="20"/>
          <w:szCs w:val="20"/>
          <w:lang w:val="uk-UA"/>
        </w:rPr>
        <w:t>,</w:t>
      </w:r>
      <w:r w:rsidRPr="00EB51C2">
        <w:rPr>
          <w:sz w:val="20"/>
          <w:szCs w:val="20"/>
          <w:lang w:val="uk-UA"/>
        </w:rPr>
        <w:t xml:space="preserve"> дослідити вплив нових компонентів, що утворюються</w:t>
      </w:r>
      <w:r w:rsidR="00E96B30" w:rsidRPr="00EB51C2">
        <w:rPr>
          <w:sz w:val="20"/>
          <w:szCs w:val="20"/>
          <w:lang w:val="uk-UA"/>
        </w:rPr>
        <w:t xml:space="preserve"> у рідині</w:t>
      </w:r>
      <w:r w:rsidRPr="00EB51C2">
        <w:rPr>
          <w:sz w:val="20"/>
          <w:szCs w:val="20"/>
          <w:lang w:val="uk-UA"/>
        </w:rPr>
        <w:t xml:space="preserve"> під дією радіаційного опромінення, на зміну </w:t>
      </w:r>
      <w:r w:rsidR="00BE6060" w:rsidRPr="00EB51C2">
        <w:rPr>
          <w:sz w:val="20"/>
          <w:szCs w:val="20"/>
          <w:lang w:val="uk-UA"/>
        </w:rPr>
        <w:t>т</w:t>
      </w:r>
      <w:r w:rsidR="00DC5407" w:rsidRPr="00EB51C2">
        <w:rPr>
          <w:sz w:val="20"/>
          <w:szCs w:val="20"/>
          <w:lang w:val="uk-UA"/>
        </w:rPr>
        <w:t>ермодинамічних</w:t>
      </w:r>
      <w:r w:rsidR="00BE6060" w:rsidRPr="00EB51C2">
        <w:rPr>
          <w:sz w:val="20"/>
          <w:szCs w:val="20"/>
          <w:lang w:val="uk-UA"/>
        </w:rPr>
        <w:t xml:space="preserve"> потенціалів та ентропії досліджуваної системи.</w:t>
      </w:r>
    </w:p>
    <w:p w:rsidR="00260D41" w:rsidRPr="00EB51C2" w:rsidRDefault="00260D41" w:rsidP="00041831">
      <w:pPr>
        <w:numPr>
          <w:ilvl w:val="0"/>
          <w:numId w:val="4"/>
        </w:numPr>
        <w:tabs>
          <w:tab w:val="clear" w:pos="872"/>
        </w:tabs>
        <w:ind w:left="851" w:hanging="284"/>
        <w:jc w:val="both"/>
        <w:rPr>
          <w:sz w:val="20"/>
          <w:szCs w:val="20"/>
          <w:lang w:val="uk-UA"/>
        </w:rPr>
      </w:pPr>
      <w:r w:rsidRPr="00EB51C2">
        <w:rPr>
          <w:sz w:val="20"/>
          <w:szCs w:val="20"/>
          <w:lang w:val="uk-UA"/>
        </w:rPr>
        <w:t xml:space="preserve">Дослідити вплив радіаційного опромінення на структурні (радіальна функція розподілу) і макроскопічні (тиск, внутрішня енергія, вільна енергія) </w:t>
      </w:r>
      <w:r w:rsidR="000072A1" w:rsidRPr="00EB51C2">
        <w:rPr>
          <w:sz w:val="20"/>
          <w:szCs w:val="20"/>
          <w:lang w:val="uk-UA"/>
        </w:rPr>
        <w:t>параметри рідкого аргону шляхом застосування м</w:t>
      </w:r>
      <w:r w:rsidR="00B830F6" w:rsidRPr="00EB51C2">
        <w:rPr>
          <w:sz w:val="20"/>
          <w:szCs w:val="20"/>
          <w:lang w:val="uk-UA"/>
        </w:rPr>
        <w:t>етоду комп’ютерного мод</w:t>
      </w:r>
      <w:r w:rsidR="006C21D7" w:rsidRPr="00EB51C2">
        <w:rPr>
          <w:sz w:val="20"/>
          <w:szCs w:val="20"/>
          <w:lang w:val="uk-UA"/>
        </w:rPr>
        <w:t>елювання.</w:t>
      </w:r>
      <w:r w:rsidR="000072A1" w:rsidRPr="00EB51C2">
        <w:rPr>
          <w:sz w:val="20"/>
          <w:szCs w:val="20"/>
          <w:lang w:val="uk-UA"/>
        </w:rPr>
        <w:t xml:space="preserve"> </w:t>
      </w:r>
    </w:p>
    <w:p w:rsidR="007002E0" w:rsidRPr="00EB51C2" w:rsidRDefault="00831275" w:rsidP="007002E0">
      <w:pPr>
        <w:numPr>
          <w:ilvl w:val="0"/>
          <w:numId w:val="4"/>
        </w:numPr>
        <w:tabs>
          <w:tab w:val="clear" w:pos="872"/>
        </w:tabs>
        <w:ind w:left="851" w:hanging="284"/>
        <w:jc w:val="both"/>
        <w:rPr>
          <w:sz w:val="20"/>
          <w:szCs w:val="20"/>
          <w:lang w:val="uk-UA"/>
        </w:rPr>
      </w:pPr>
      <w:r w:rsidRPr="00EB51C2">
        <w:rPr>
          <w:sz w:val="20"/>
          <w:szCs w:val="20"/>
          <w:lang w:val="uk-UA"/>
        </w:rPr>
        <w:t>Розглянути</w:t>
      </w:r>
      <w:r w:rsidR="006C7B9E" w:rsidRPr="00EB51C2">
        <w:rPr>
          <w:sz w:val="20"/>
          <w:szCs w:val="20"/>
          <w:lang w:val="uk-UA"/>
        </w:rPr>
        <w:t xml:space="preserve"> вплив радіаційного опромінення на динамічні характеристики </w:t>
      </w:r>
      <w:r w:rsidR="005313A3" w:rsidRPr="00EB51C2">
        <w:rPr>
          <w:sz w:val="20"/>
          <w:szCs w:val="20"/>
          <w:lang w:val="uk-UA"/>
        </w:rPr>
        <w:t xml:space="preserve">системи </w:t>
      </w:r>
      <w:r w:rsidR="00A46C26" w:rsidRPr="00EB51C2">
        <w:rPr>
          <w:sz w:val="20"/>
          <w:szCs w:val="20"/>
          <w:lang w:val="uk-UA"/>
        </w:rPr>
        <w:t xml:space="preserve">в околі точки </w:t>
      </w:r>
      <w:r w:rsidR="006C7B9E" w:rsidRPr="00EB51C2">
        <w:rPr>
          <w:sz w:val="20"/>
          <w:szCs w:val="20"/>
          <w:lang w:val="uk-UA"/>
        </w:rPr>
        <w:t>фазового переходу</w:t>
      </w:r>
      <w:r w:rsidR="007002E0" w:rsidRPr="00EB51C2">
        <w:rPr>
          <w:sz w:val="20"/>
          <w:szCs w:val="20"/>
          <w:lang w:val="uk-UA"/>
        </w:rPr>
        <w:t xml:space="preserve"> першого роду. </w:t>
      </w:r>
    </w:p>
    <w:p w:rsidR="00E40D87" w:rsidRPr="00EB51C2" w:rsidRDefault="00831275" w:rsidP="002A676F">
      <w:pPr>
        <w:numPr>
          <w:ilvl w:val="0"/>
          <w:numId w:val="4"/>
        </w:numPr>
        <w:tabs>
          <w:tab w:val="clear" w:pos="872"/>
        </w:tabs>
        <w:ind w:left="851" w:hanging="284"/>
        <w:jc w:val="both"/>
        <w:rPr>
          <w:sz w:val="20"/>
          <w:szCs w:val="20"/>
          <w:lang w:val="uk-UA"/>
        </w:rPr>
      </w:pPr>
      <w:r w:rsidRPr="00EB51C2">
        <w:rPr>
          <w:sz w:val="20"/>
          <w:szCs w:val="20"/>
          <w:lang w:val="uk-UA"/>
        </w:rPr>
        <w:t>Вивчити</w:t>
      </w:r>
      <w:r w:rsidR="00E40D87" w:rsidRPr="00EB51C2">
        <w:rPr>
          <w:sz w:val="20"/>
          <w:szCs w:val="20"/>
          <w:lang w:val="uk-UA"/>
        </w:rPr>
        <w:t xml:space="preserve"> вплив </w:t>
      </w:r>
      <w:r w:rsidR="007734C4" w:rsidRPr="00EB51C2">
        <w:rPr>
          <w:sz w:val="20"/>
          <w:szCs w:val="20"/>
          <w:lang w:val="uk-UA"/>
        </w:rPr>
        <w:t xml:space="preserve">радіаційного опромінення різних енергій на основні структурні характеристики 0.9% водного розчину </w:t>
      </w:r>
      <w:r w:rsidR="007734C4" w:rsidRPr="00EB51C2">
        <w:rPr>
          <w:position w:val="-4"/>
          <w:sz w:val="20"/>
          <w:szCs w:val="20"/>
          <w:lang w:val="uk-UA"/>
        </w:rPr>
        <w:object w:dxaOrig="520" w:dyaOrig="220">
          <v:shape id="_x0000_i1026" type="#_x0000_t75" style="width:26.55pt;height:11.15pt" o:ole="">
            <v:imagedata r:id="rId10" o:title=""/>
          </v:shape>
          <o:OLEObject Type="Embed" ProgID="Equation.DSMT4" ShapeID="_x0000_i1026" DrawAspect="Content" ObjectID="_1549346361" r:id="rId11"/>
        </w:object>
      </w:r>
      <w:r w:rsidR="00181201" w:rsidRPr="00EB51C2">
        <w:rPr>
          <w:sz w:val="20"/>
          <w:szCs w:val="20"/>
          <w:lang w:val="uk-UA"/>
        </w:rPr>
        <w:t>. Визначити енергію опромінення за якої зміни структурних характеристик досліджуваної системи є найменшими.</w:t>
      </w:r>
    </w:p>
    <w:p w:rsidR="00EC48DF" w:rsidRPr="00EB51C2" w:rsidRDefault="00EC48DF" w:rsidP="00EC48DF">
      <w:pPr>
        <w:jc w:val="both"/>
        <w:rPr>
          <w:b/>
          <w:i/>
          <w:iCs/>
          <w:sz w:val="20"/>
          <w:szCs w:val="20"/>
          <w:lang w:val="uk-UA"/>
        </w:rPr>
      </w:pPr>
    </w:p>
    <w:p w:rsidR="00A92502" w:rsidRPr="00EB51C2" w:rsidRDefault="002A676F" w:rsidP="0030464C">
      <w:pPr>
        <w:ind w:firstLine="397"/>
        <w:jc w:val="both"/>
        <w:rPr>
          <w:color w:val="FF0000"/>
          <w:sz w:val="20"/>
          <w:szCs w:val="20"/>
          <w:lang w:val="uk-UA"/>
        </w:rPr>
      </w:pPr>
      <w:r w:rsidRPr="00EB51C2">
        <w:rPr>
          <w:b/>
          <w:i/>
          <w:iCs/>
          <w:color w:val="000000"/>
          <w:sz w:val="20"/>
          <w:szCs w:val="20"/>
          <w:lang w:val="uk-UA"/>
        </w:rPr>
        <w:lastRenderedPageBreak/>
        <w:t>Об’єкт дослідження</w:t>
      </w:r>
      <w:r w:rsidRPr="00EB51C2">
        <w:rPr>
          <w:i/>
          <w:iCs/>
          <w:color w:val="000000"/>
          <w:sz w:val="20"/>
          <w:szCs w:val="20"/>
          <w:lang w:val="uk-UA"/>
        </w:rPr>
        <w:t xml:space="preserve"> </w:t>
      </w:r>
      <w:r w:rsidRPr="00EB51C2">
        <w:rPr>
          <w:color w:val="000000"/>
          <w:sz w:val="20"/>
          <w:szCs w:val="20"/>
          <w:lang w:val="uk-UA"/>
        </w:rPr>
        <w:t>–</w:t>
      </w:r>
      <w:r w:rsidR="00553792" w:rsidRPr="00EB51C2">
        <w:rPr>
          <w:color w:val="000000"/>
          <w:sz w:val="20"/>
          <w:szCs w:val="20"/>
          <w:lang w:val="uk-UA"/>
        </w:rPr>
        <w:t xml:space="preserve"> </w:t>
      </w:r>
      <w:r w:rsidR="00A92502" w:rsidRPr="00EB51C2">
        <w:rPr>
          <w:color w:val="000000"/>
          <w:sz w:val="20"/>
          <w:szCs w:val="20"/>
          <w:lang w:val="uk-UA"/>
        </w:rPr>
        <w:t>зміна структурних і термодинамічних властивостей рідинних систем і газів внаслідок впливу радіаційного опромінення</w:t>
      </w:r>
      <w:r w:rsidR="00A92502" w:rsidRPr="00EB51C2">
        <w:rPr>
          <w:color w:val="FF0000"/>
          <w:sz w:val="20"/>
          <w:szCs w:val="20"/>
          <w:lang w:val="uk-UA"/>
        </w:rPr>
        <w:t xml:space="preserve"> </w:t>
      </w:r>
    </w:p>
    <w:p w:rsidR="002A676F" w:rsidRPr="00EB51C2" w:rsidRDefault="002A676F">
      <w:pPr>
        <w:ind w:firstLine="397"/>
        <w:jc w:val="both"/>
        <w:rPr>
          <w:color w:val="000000"/>
          <w:sz w:val="20"/>
          <w:szCs w:val="20"/>
          <w:lang w:val="uk-UA"/>
        </w:rPr>
      </w:pPr>
      <w:r w:rsidRPr="00EB51C2">
        <w:rPr>
          <w:b/>
          <w:i/>
          <w:iCs/>
          <w:color w:val="000000"/>
          <w:sz w:val="20"/>
          <w:szCs w:val="20"/>
          <w:lang w:val="uk-UA"/>
        </w:rPr>
        <w:t xml:space="preserve">Предмет дослідження </w:t>
      </w:r>
      <w:r w:rsidRPr="00EB51C2">
        <w:rPr>
          <w:color w:val="000000"/>
          <w:sz w:val="20"/>
          <w:szCs w:val="20"/>
          <w:lang w:val="uk-UA"/>
        </w:rPr>
        <w:t>–</w:t>
      </w:r>
      <w:r w:rsidR="00A92502" w:rsidRPr="00EB51C2">
        <w:rPr>
          <w:color w:val="000000"/>
          <w:sz w:val="20"/>
          <w:szCs w:val="20"/>
          <w:lang w:val="uk-UA"/>
        </w:rPr>
        <w:t xml:space="preserve"> зміна параметрів фаз</w:t>
      </w:r>
      <w:r w:rsidR="00F45176" w:rsidRPr="00EB51C2">
        <w:rPr>
          <w:color w:val="000000"/>
          <w:sz w:val="20"/>
          <w:szCs w:val="20"/>
          <w:lang w:val="uk-UA"/>
        </w:rPr>
        <w:t>ової рівноваги рідинних систем внаслідок впливу радіаційного опромінення.</w:t>
      </w:r>
    </w:p>
    <w:p w:rsidR="00421147" w:rsidRPr="00EB51C2" w:rsidRDefault="00010B6E">
      <w:pPr>
        <w:ind w:firstLine="397"/>
        <w:jc w:val="both"/>
        <w:rPr>
          <w:b/>
          <w:color w:val="FF0000"/>
          <w:sz w:val="20"/>
          <w:szCs w:val="20"/>
          <w:lang w:val="uk-UA"/>
        </w:rPr>
      </w:pPr>
      <w:r w:rsidRPr="00EB51C2">
        <w:rPr>
          <w:b/>
          <w:i/>
          <w:sz w:val="20"/>
          <w:szCs w:val="20"/>
          <w:lang w:val="uk-UA"/>
        </w:rPr>
        <w:t>Методи</w:t>
      </w:r>
      <w:r w:rsidRPr="00EB51C2">
        <w:rPr>
          <w:i/>
          <w:sz w:val="20"/>
          <w:szCs w:val="20"/>
          <w:lang w:val="uk-UA"/>
        </w:rPr>
        <w:t xml:space="preserve"> </w:t>
      </w:r>
      <w:r w:rsidRPr="00EB51C2">
        <w:rPr>
          <w:b/>
          <w:i/>
          <w:sz w:val="20"/>
          <w:szCs w:val="20"/>
          <w:lang w:val="uk-UA"/>
        </w:rPr>
        <w:t>дослідження</w:t>
      </w:r>
      <w:r w:rsidRPr="00EB51C2">
        <w:rPr>
          <w:sz w:val="20"/>
          <w:szCs w:val="20"/>
          <w:lang w:val="uk-UA"/>
        </w:rPr>
        <w:t xml:space="preserve"> – фундаментальні методи рівноважної термодинаміки та статистичної фізики, характерні для фізики конденсованого стану, з використанням принципів теорії критичних явищ; теорія р</w:t>
      </w:r>
      <w:r w:rsidR="001015C1" w:rsidRPr="00EB51C2">
        <w:rPr>
          <w:sz w:val="20"/>
          <w:szCs w:val="20"/>
          <w:lang w:val="uk-UA"/>
        </w:rPr>
        <w:t>івноважних кореляційних функцій</w:t>
      </w:r>
      <w:r w:rsidRPr="00EB51C2">
        <w:rPr>
          <w:sz w:val="20"/>
          <w:szCs w:val="20"/>
          <w:lang w:val="uk-UA"/>
        </w:rPr>
        <w:t xml:space="preserve">; методи кінетичних рівнянь Боголюбова; </w:t>
      </w:r>
    </w:p>
    <w:p w:rsidR="00B40465" w:rsidRPr="00EB51C2" w:rsidRDefault="002A676F" w:rsidP="00B12D89">
      <w:pPr>
        <w:ind w:firstLine="397"/>
        <w:jc w:val="both"/>
        <w:rPr>
          <w:sz w:val="20"/>
          <w:szCs w:val="20"/>
          <w:lang w:val="uk-UA"/>
        </w:rPr>
      </w:pPr>
      <w:r w:rsidRPr="00EB51C2">
        <w:rPr>
          <w:b/>
          <w:sz w:val="20"/>
          <w:szCs w:val="20"/>
          <w:lang w:val="uk-UA"/>
        </w:rPr>
        <w:t xml:space="preserve">Наукова новизна отриманих результатів. </w:t>
      </w:r>
      <w:r w:rsidR="00B561DD" w:rsidRPr="00EB51C2">
        <w:rPr>
          <w:sz w:val="20"/>
          <w:szCs w:val="20"/>
          <w:lang w:val="uk-UA"/>
        </w:rPr>
        <w:t>З</w:t>
      </w:r>
      <w:r w:rsidR="00B12D89" w:rsidRPr="00EB51C2">
        <w:rPr>
          <w:sz w:val="20"/>
          <w:szCs w:val="20"/>
          <w:lang w:val="uk-UA"/>
        </w:rPr>
        <w:t xml:space="preserve">апропоновано методи аналізу впливу радіаційного опромінення на структурні і термодинамічні параметри рідинних систем і газів, зокрема на параметри фазової рівноваги цих систем. </w:t>
      </w:r>
    </w:p>
    <w:p w:rsidR="002A676F" w:rsidRPr="00EB51C2" w:rsidRDefault="009D325E" w:rsidP="00B12D89">
      <w:pPr>
        <w:ind w:firstLine="397"/>
        <w:jc w:val="both"/>
        <w:rPr>
          <w:sz w:val="20"/>
          <w:szCs w:val="20"/>
          <w:lang w:val="uk-UA"/>
        </w:rPr>
      </w:pPr>
      <w:r w:rsidRPr="00EB51C2">
        <w:rPr>
          <w:sz w:val="20"/>
          <w:szCs w:val="20"/>
          <w:lang w:val="uk-UA"/>
        </w:rPr>
        <w:t xml:space="preserve"> </w:t>
      </w:r>
      <w:r w:rsidR="00B40465" w:rsidRPr="00EB51C2">
        <w:rPr>
          <w:sz w:val="20"/>
          <w:szCs w:val="20"/>
          <w:lang w:val="uk-UA"/>
        </w:rPr>
        <w:t>П</w:t>
      </w:r>
      <w:r w:rsidRPr="00EB51C2">
        <w:rPr>
          <w:sz w:val="20"/>
          <w:szCs w:val="20"/>
          <w:lang w:val="uk-UA"/>
        </w:rPr>
        <w:t>ідхід</w:t>
      </w:r>
      <w:r w:rsidR="00B40465" w:rsidRPr="00EB51C2">
        <w:rPr>
          <w:sz w:val="20"/>
          <w:szCs w:val="20"/>
          <w:lang w:val="uk-UA"/>
        </w:rPr>
        <w:t xml:space="preserve">, розроблений узагальненням на випадок багатокомпонентних систем методів кластичної теорії рідин, </w:t>
      </w:r>
      <w:r w:rsidR="00B12D89" w:rsidRPr="00EB51C2">
        <w:rPr>
          <w:sz w:val="20"/>
          <w:szCs w:val="20"/>
          <w:lang w:val="uk-UA"/>
        </w:rPr>
        <w:t>у поєднанні з апаратом комп'ютерного моделювання</w:t>
      </w:r>
      <w:r w:rsidRPr="00EB51C2">
        <w:rPr>
          <w:sz w:val="20"/>
          <w:szCs w:val="20"/>
          <w:lang w:val="uk-UA"/>
        </w:rPr>
        <w:t xml:space="preserve"> дозволив встановити</w:t>
      </w:r>
      <w:r w:rsidR="00B12D89" w:rsidRPr="00EB51C2">
        <w:rPr>
          <w:sz w:val="20"/>
          <w:szCs w:val="20"/>
          <w:lang w:val="uk-UA"/>
        </w:rPr>
        <w:t xml:space="preserve"> особливості </w:t>
      </w:r>
      <w:r w:rsidRPr="00EB51C2">
        <w:rPr>
          <w:sz w:val="20"/>
          <w:szCs w:val="20"/>
          <w:lang w:val="uk-UA"/>
        </w:rPr>
        <w:t>зсуву параметрів</w:t>
      </w:r>
      <w:r w:rsidR="00B12D89" w:rsidRPr="00EB51C2">
        <w:rPr>
          <w:sz w:val="20"/>
          <w:szCs w:val="20"/>
          <w:lang w:val="uk-UA"/>
        </w:rPr>
        <w:t xml:space="preserve"> радіаційного опромінення на поведінку деяких рідинних систем. </w:t>
      </w:r>
      <w:r w:rsidR="00FF6284" w:rsidRPr="00EB51C2">
        <w:rPr>
          <w:sz w:val="20"/>
          <w:szCs w:val="20"/>
          <w:lang w:val="uk-UA"/>
        </w:rPr>
        <w:t>О</w:t>
      </w:r>
      <w:r w:rsidR="00B12D89" w:rsidRPr="00EB51C2">
        <w:rPr>
          <w:sz w:val="20"/>
          <w:szCs w:val="20"/>
          <w:lang w:val="uk-UA"/>
        </w:rPr>
        <w:t>держано залежність</w:t>
      </w:r>
      <w:r w:rsidR="00390029" w:rsidRPr="00EB51C2">
        <w:rPr>
          <w:sz w:val="20"/>
          <w:szCs w:val="20"/>
          <w:lang w:val="uk-UA"/>
        </w:rPr>
        <w:t xml:space="preserve"> від потужності джерела</w:t>
      </w:r>
      <w:r w:rsidR="00DD35A2" w:rsidRPr="00EB51C2">
        <w:rPr>
          <w:sz w:val="20"/>
          <w:szCs w:val="20"/>
          <w:lang w:val="uk-UA"/>
        </w:rPr>
        <w:t xml:space="preserve"> радіаційного опромінення</w:t>
      </w:r>
      <w:r w:rsidR="00B12D89" w:rsidRPr="00EB51C2">
        <w:rPr>
          <w:sz w:val="20"/>
          <w:szCs w:val="20"/>
          <w:lang w:val="uk-UA"/>
        </w:rPr>
        <w:t xml:space="preserve"> тиску, вільної енергії, внутрішньої енергії</w:t>
      </w:r>
      <w:r w:rsidR="009756F9" w:rsidRPr="00EB51C2">
        <w:rPr>
          <w:sz w:val="20"/>
          <w:szCs w:val="20"/>
          <w:lang w:val="uk-UA"/>
        </w:rPr>
        <w:t>, коефіцієнту дифузії та</w:t>
      </w:r>
      <w:r w:rsidR="00B631CF" w:rsidRPr="00EB51C2">
        <w:rPr>
          <w:sz w:val="20"/>
          <w:szCs w:val="20"/>
          <w:lang w:val="uk-UA"/>
        </w:rPr>
        <w:t xml:space="preserve"> автокореляційної функції швидкості</w:t>
      </w:r>
      <w:r w:rsidR="00B547D6" w:rsidRPr="00EB51C2">
        <w:rPr>
          <w:sz w:val="20"/>
          <w:szCs w:val="20"/>
          <w:lang w:val="uk-UA"/>
        </w:rPr>
        <w:t xml:space="preserve"> в околі точки фазового переходу</w:t>
      </w:r>
      <w:r w:rsidR="00B12D89" w:rsidRPr="00EB51C2">
        <w:rPr>
          <w:sz w:val="20"/>
          <w:szCs w:val="20"/>
          <w:lang w:val="uk-UA"/>
        </w:rPr>
        <w:t>. Вперше було встановлено енергію за якої вплив радіаційного опромінення на структурні характеристики 0.9% водного розчину</w:t>
      </w:r>
      <w:r w:rsidR="00237400" w:rsidRPr="00EB51C2">
        <w:rPr>
          <w:sz w:val="20"/>
          <w:szCs w:val="20"/>
          <w:lang w:val="uk-UA"/>
        </w:rPr>
        <w:t xml:space="preserve"> </w:t>
      </w:r>
      <w:r w:rsidR="00237400" w:rsidRPr="00EB51C2">
        <w:rPr>
          <w:position w:val="-4"/>
          <w:sz w:val="20"/>
          <w:szCs w:val="20"/>
          <w:lang w:val="uk-UA"/>
        </w:rPr>
        <w:object w:dxaOrig="520" w:dyaOrig="220">
          <v:shape id="_x0000_i1027" type="#_x0000_t75" style="width:26.55pt;height:10.7pt" o:ole="">
            <v:imagedata r:id="rId12" o:title=""/>
          </v:shape>
          <o:OLEObject Type="Embed" ProgID="Equation.DSMT4" ShapeID="_x0000_i1027" DrawAspect="Content" ObjectID="_1549346362" r:id="rId13"/>
        </w:object>
      </w:r>
      <w:r w:rsidR="000C6445" w:rsidRPr="00EB51C2">
        <w:rPr>
          <w:sz w:val="20"/>
          <w:szCs w:val="20"/>
          <w:lang w:val="uk-UA"/>
        </w:rPr>
        <w:t xml:space="preserve"> </w:t>
      </w:r>
      <w:r w:rsidR="00B12D89" w:rsidRPr="00EB51C2">
        <w:rPr>
          <w:sz w:val="20"/>
          <w:szCs w:val="20"/>
          <w:lang w:val="uk-UA"/>
        </w:rPr>
        <w:t xml:space="preserve">є мінімальним. </w:t>
      </w:r>
    </w:p>
    <w:p w:rsidR="00B84BC5" w:rsidRPr="00EB51C2" w:rsidRDefault="00005976" w:rsidP="00005976">
      <w:pPr>
        <w:ind w:firstLine="397"/>
        <w:jc w:val="both"/>
        <w:rPr>
          <w:sz w:val="20"/>
          <w:szCs w:val="20"/>
          <w:lang w:val="uk-UA"/>
        </w:rPr>
      </w:pPr>
      <w:r w:rsidRPr="00EB51C2">
        <w:rPr>
          <w:b/>
          <w:sz w:val="20"/>
          <w:szCs w:val="20"/>
          <w:lang w:val="uk-UA"/>
        </w:rPr>
        <w:t>Практичне значення</w:t>
      </w:r>
      <w:r w:rsidR="002F61A2" w:rsidRPr="00EB51C2">
        <w:rPr>
          <w:b/>
          <w:sz w:val="20"/>
          <w:szCs w:val="20"/>
          <w:lang w:val="uk-UA"/>
        </w:rPr>
        <w:t xml:space="preserve"> одержаних результатів</w:t>
      </w:r>
      <w:r w:rsidRPr="00EB51C2">
        <w:rPr>
          <w:b/>
          <w:sz w:val="20"/>
          <w:szCs w:val="20"/>
          <w:lang w:val="uk-UA"/>
        </w:rPr>
        <w:t xml:space="preserve">. </w:t>
      </w:r>
      <w:r w:rsidR="00F035A1" w:rsidRPr="00EB51C2">
        <w:rPr>
          <w:sz w:val="20"/>
          <w:szCs w:val="20"/>
          <w:lang w:val="uk-UA"/>
        </w:rPr>
        <w:t>Р</w:t>
      </w:r>
      <w:r w:rsidRPr="00EB51C2">
        <w:rPr>
          <w:sz w:val="20"/>
          <w:szCs w:val="20"/>
          <w:lang w:val="uk-UA"/>
        </w:rPr>
        <w:t>е</w:t>
      </w:r>
      <w:r w:rsidR="0048648D" w:rsidRPr="00EB51C2">
        <w:rPr>
          <w:sz w:val="20"/>
          <w:szCs w:val="20"/>
          <w:lang w:val="uk-UA"/>
        </w:rPr>
        <w:t>зультати</w:t>
      </w:r>
      <w:r w:rsidR="00B84BC5" w:rsidRPr="00EB51C2">
        <w:rPr>
          <w:sz w:val="20"/>
          <w:szCs w:val="20"/>
          <w:lang w:val="uk-UA"/>
        </w:rPr>
        <w:t xml:space="preserve"> </w:t>
      </w:r>
      <w:r w:rsidR="00F035A1" w:rsidRPr="00EB51C2">
        <w:rPr>
          <w:sz w:val="20"/>
          <w:szCs w:val="20"/>
          <w:lang w:val="uk-UA"/>
        </w:rPr>
        <w:t xml:space="preserve">дисертаційної роботи </w:t>
      </w:r>
      <w:r w:rsidR="00B84BC5" w:rsidRPr="00EB51C2">
        <w:rPr>
          <w:sz w:val="20"/>
          <w:szCs w:val="20"/>
          <w:lang w:val="uk-UA"/>
        </w:rPr>
        <w:t xml:space="preserve">можуть бути використані </w:t>
      </w:r>
      <w:r w:rsidR="008E3FFE" w:rsidRPr="00EB51C2">
        <w:rPr>
          <w:sz w:val="20"/>
          <w:szCs w:val="20"/>
          <w:lang w:val="uk-UA"/>
        </w:rPr>
        <w:t xml:space="preserve">для аналізу даних, одержаних в експериментах з дослідження властивостей </w:t>
      </w:r>
      <w:r w:rsidR="004129BD" w:rsidRPr="00EB51C2">
        <w:rPr>
          <w:sz w:val="20"/>
          <w:szCs w:val="20"/>
          <w:lang w:val="uk-UA"/>
        </w:rPr>
        <w:t>рідинних систем, що знаходяться</w:t>
      </w:r>
      <w:r w:rsidR="008E3FFE" w:rsidRPr="00EB51C2">
        <w:rPr>
          <w:sz w:val="20"/>
          <w:szCs w:val="20"/>
          <w:lang w:val="uk-UA"/>
        </w:rPr>
        <w:t xml:space="preserve"> під впливом радіаційного опромінення</w:t>
      </w:r>
      <w:r w:rsidR="00C83C23" w:rsidRPr="00EB51C2">
        <w:rPr>
          <w:sz w:val="20"/>
          <w:szCs w:val="20"/>
          <w:lang w:val="uk-UA"/>
        </w:rPr>
        <w:t xml:space="preserve">; при експериментальному та теоретичному дослідженні </w:t>
      </w:r>
      <w:r w:rsidR="00D628B1" w:rsidRPr="00EB51C2">
        <w:rPr>
          <w:sz w:val="20"/>
          <w:szCs w:val="20"/>
          <w:lang w:val="uk-UA"/>
        </w:rPr>
        <w:t>зміни параметрів фазових переходів рідинних систем пі</w:t>
      </w:r>
      <w:r w:rsidR="00C24D73" w:rsidRPr="00EB51C2">
        <w:rPr>
          <w:sz w:val="20"/>
          <w:szCs w:val="20"/>
          <w:lang w:val="uk-UA"/>
        </w:rPr>
        <w:t>д дією радіаційного опромінення</w:t>
      </w:r>
      <w:r w:rsidR="007256CB" w:rsidRPr="00EB51C2">
        <w:rPr>
          <w:sz w:val="20"/>
          <w:szCs w:val="20"/>
          <w:lang w:val="uk-UA"/>
        </w:rPr>
        <w:t xml:space="preserve">; </w:t>
      </w:r>
      <w:r w:rsidR="00402C54" w:rsidRPr="00EB51C2">
        <w:rPr>
          <w:sz w:val="20"/>
          <w:szCs w:val="20"/>
          <w:lang w:val="uk-UA"/>
        </w:rPr>
        <w:t>при комп’</w:t>
      </w:r>
      <w:r w:rsidR="006109C3" w:rsidRPr="00EB51C2">
        <w:rPr>
          <w:sz w:val="20"/>
          <w:szCs w:val="20"/>
          <w:lang w:val="uk-UA"/>
        </w:rPr>
        <w:t>ютерному моделюванні</w:t>
      </w:r>
      <w:r w:rsidR="00402C54" w:rsidRPr="00EB51C2">
        <w:rPr>
          <w:sz w:val="20"/>
          <w:szCs w:val="20"/>
          <w:lang w:val="uk-UA"/>
        </w:rPr>
        <w:t xml:space="preserve"> поведінки рідинних систем в широкому інтервалі зміни термодинамічних параметрів, включаючи окіл точки фазового переходу першого роду, що знаходиться під дією радіаційного опромінення. </w:t>
      </w:r>
      <w:r w:rsidR="009E6319" w:rsidRPr="00EB51C2">
        <w:rPr>
          <w:sz w:val="20"/>
          <w:szCs w:val="20"/>
          <w:lang w:val="uk-UA"/>
        </w:rPr>
        <w:t xml:space="preserve">Крім того, отримані результати можна застосувати для вирішення таких технологічних проблем, як розробка ядерних </w:t>
      </w:r>
      <w:r w:rsidR="00151650" w:rsidRPr="00EB51C2">
        <w:rPr>
          <w:sz w:val="20"/>
          <w:szCs w:val="20"/>
          <w:lang w:val="uk-UA"/>
        </w:rPr>
        <w:t>реакторів четвертого покоління (</w:t>
      </w:r>
      <w:r w:rsidR="009118FF" w:rsidRPr="00EB51C2">
        <w:rPr>
          <w:sz w:val="20"/>
          <w:szCs w:val="20"/>
          <w:lang w:val="en-US"/>
        </w:rPr>
        <w:t>MSR</w:t>
      </w:r>
      <w:r w:rsidR="009118FF" w:rsidRPr="00EB51C2">
        <w:rPr>
          <w:sz w:val="20"/>
          <w:szCs w:val="20"/>
        </w:rPr>
        <w:t xml:space="preserve">). </w:t>
      </w:r>
    </w:p>
    <w:p w:rsidR="002A676F" w:rsidRPr="00EB51C2" w:rsidRDefault="002A676F" w:rsidP="004F4654">
      <w:pPr>
        <w:ind w:firstLine="397"/>
        <w:jc w:val="both"/>
        <w:rPr>
          <w:sz w:val="20"/>
          <w:szCs w:val="20"/>
          <w:lang w:val="uk-UA"/>
        </w:rPr>
      </w:pPr>
      <w:r w:rsidRPr="00EB51C2">
        <w:rPr>
          <w:b/>
          <w:sz w:val="20"/>
          <w:szCs w:val="20"/>
          <w:lang w:val="uk-UA"/>
        </w:rPr>
        <w:t xml:space="preserve">Особистий внесок здобувача. </w:t>
      </w:r>
      <w:r w:rsidRPr="00EB51C2">
        <w:rPr>
          <w:sz w:val="20"/>
          <w:szCs w:val="20"/>
          <w:lang w:val="uk-UA"/>
        </w:rPr>
        <w:t xml:space="preserve">Дисертація є самостійною науковою працею, в якій наукові результати, положення та висновки, що виносяться на захист, отримані особисто. Вибір тематики, постановка мети та завдань дослідження здійснено дисертантом разом з науковим керівником д.ф.-м.н., проф. </w:t>
      </w:r>
      <w:r w:rsidR="00F62365" w:rsidRPr="00EB51C2">
        <w:rPr>
          <w:sz w:val="20"/>
          <w:szCs w:val="20"/>
          <w:lang w:val="uk-UA"/>
        </w:rPr>
        <w:t>Д.А. Гаврюшенко</w:t>
      </w:r>
      <w:r w:rsidRPr="00EB51C2">
        <w:rPr>
          <w:sz w:val="20"/>
          <w:szCs w:val="20"/>
          <w:lang w:val="uk-UA"/>
        </w:rPr>
        <w:t>. Загальне обговорення основних завдань дисертаційної роботи проводилася спільно з акад. НАН України, д.ф.-м.н., проф. Л.А. Булавіним</w:t>
      </w:r>
      <w:r w:rsidR="00F47F4F" w:rsidRPr="00EB51C2">
        <w:rPr>
          <w:sz w:val="20"/>
          <w:szCs w:val="20"/>
          <w:lang w:val="uk-UA"/>
        </w:rPr>
        <w:t xml:space="preserve"> та д.ф.-м.н., проф. Сисоєвим В.М.</w:t>
      </w:r>
      <w:r w:rsidRPr="00EB51C2">
        <w:rPr>
          <w:sz w:val="20"/>
          <w:szCs w:val="20"/>
          <w:lang w:val="uk-UA"/>
        </w:rPr>
        <w:t xml:space="preserve"> </w:t>
      </w:r>
      <w:r w:rsidR="005A4E98" w:rsidRPr="00EB51C2">
        <w:rPr>
          <w:sz w:val="20"/>
          <w:szCs w:val="20"/>
          <w:lang w:val="uk-UA"/>
        </w:rPr>
        <w:t>Дана робота продовжує дослідження у рамках напряму</w:t>
      </w:r>
      <w:r w:rsidR="00D84519" w:rsidRPr="00EB51C2">
        <w:rPr>
          <w:sz w:val="20"/>
          <w:szCs w:val="20"/>
          <w:lang w:val="uk-UA"/>
        </w:rPr>
        <w:t>,</w:t>
      </w:r>
      <w:r w:rsidR="005A4E98" w:rsidRPr="00EB51C2">
        <w:rPr>
          <w:sz w:val="20"/>
          <w:szCs w:val="20"/>
          <w:lang w:val="uk-UA"/>
        </w:rPr>
        <w:t xml:space="preserve"> започаткованого академіком </w:t>
      </w:r>
      <w:r w:rsidR="00077275" w:rsidRPr="00EB51C2">
        <w:rPr>
          <w:sz w:val="20"/>
          <w:szCs w:val="20"/>
          <w:lang w:val="uk-UA"/>
        </w:rPr>
        <w:t xml:space="preserve">Л.А. </w:t>
      </w:r>
      <w:r w:rsidR="005A4E98" w:rsidRPr="00EB51C2">
        <w:rPr>
          <w:sz w:val="20"/>
          <w:szCs w:val="20"/>
          <w:lang w:val="uk-UA"/>
        </w:rPr>
        <w:t>Булавіним, що в пода</w:t>
      </w:r>
      <w:r w:rsidR="00077275" w:rsidRPr="00EB51C2">
        <w:rPr>
          <w:sz w:val="20"/>
          <w:szCs w:val="20"/>
          <w:lang w:val="uk-UA"/>
        </w:rPr>
        <w:t xml:space="preserve">льшому були розвинуті у роботах </w:t>
      </w:r>
      <w:r w:rsidR="00AC23BA" w:rsidRPr="00EB51C2">
        <w:rPr>
          <w:sz w:val="20"/>
          <w:szCs w:val="20"/>
          <w:lang w:val="uk-UA"/>
        </w:rPr>
        <w:t>В.М.</w:t>
      </w:r>
      <w:r w:rsidR="00AC23BA" w:rsidRPr="00EB51C2">
        <w:rPr>
          <w:sz w:val="20"/>
          <w:szCs w:val="20"/>
          <w:lang w:val="en-US"/>
        </w:rPr>
        <w:t> </w:t>
      </w:r>
      <w:r w:rsidR="00AC23BA" w:rsidRPr="00EB51C2">
        <w:rPr>
          <w:sz w:val="20"/>
          <w:szCs w:val="20"/>
          <w:lang w:val="uk-UA"/>
        </w:rPr>
        <w:t xml:space="preserve">Сисоєва, </w:t>
      </w:r>
      <w:r w:rsidR="0032354D" w:rsidRPr="00EB51C2">
        <w:rPr>
          <w:sz w:val="20"/>
          <w:szCs w:val="20"/>
          <w:lang w:val="uk-UA"/>
        </w:rPr>
        <w:t>Д.А. </w:t>
      </w:r>
      <w:r w:rsidR="005A4E98" w:rsidRPr="00EB51C2">
        <w:rPr>
          <w:sz w:val="20"/>
          <w:szCs w:val="20"/>
          <w:lang w:val="uk-UA"/>
        </w:rPr>
        <w:t>Г</w:t>
      </w:r>
      <w:r w:rsidR="00380991" w:rsidRPr="00EB51C2">
        <w:rPr>
          <w:sz w:val="20"/>
          <w:szCs w:val="20"/>
          <w:lang w:val="uk-UA"/>
        </w:rPr>
        <w:t>аврюшенко</w:t>
      </w:r>
      <w:r w:rsidR="005A4E98" w:rsidRPr="00EB51C2">
        <w:rPr>
          <w:sz w:val="20"/>
          <w:szCs w:val="20"/>
          <w:lang w:val="uk-UA"/>
        </w:rPr>
        <w:t xml:space="preserve"> та </w:t>
      </w:r>
      <w:r w:rsidR="00CB1D3D" w:rsidRPr="00EB51C2">
        <w:rPr>
          <w:sz w:val="20"/>
          <w:szCs w:val="20"/>
          <w:lang w:val="uk-UA"/>
        </w:rPr>
        <w:t>П.О</w:t>
      </w:r>
      <w:r w:rsidR="0032354D" w:rsidRPr="00EB51C2">
        <w:rPr>
          <w:sz w:val="20"/>
          <w:szCs w:val="20"/>
          <w:lang w:val="uk-UA"/>
        </w:rPr>
        <w:t>.</w:t>
      </w:r>
      <w:r w:rsidR="0032354D" w:rsidRPr="00EB51C2">
        <w:t> </w:t>
      </w:r>
      <w:r w:rsidR="005A4E98" w:rsidRPr="00EB51C2">
        <w:rPr>
          <w:sz w:val="20"/>
          <w:szCs w:val="20"/>
          <w:lang w:val="uk-UA"/>
        </w:rPr>
        <w:t xml:space="preserve">Сєліщева. </w:t>
      </w:r>
      <w:r w:rsidRPr="00EB51C2">
        <w:rPr>
          <w:sz w:val="20"/>
          <w:szCs w:val="20"/>
          <w:lang w:val="uk-UA"/>
        </w:rPr>
        <w:t>Планування та проведення</w:t>
      </w:r>
      <w:r w:rsidR="00896597" w:rsidRPr="00EB51C2">
        <w:rPr>
          <w:sz w:val="20"/>
          <w:szCs w:val="20"/>
          <w:lang w:val="uk-UA"/>
        </w:rPr>
        <w:t xml:space="preserve"> </w:t>
      </w:r>
      <w:r w:rsidRPr="00EB51C2">
        <w:rPr>
          <w:sz w:val="20"/>
          <w:szCs w:val="20"/>
          <w:lang w:val="uk-UA"/>
        </w:rPr>
        <w:t xml:space="preserve">комп’ютерного моделювання виконано </w:t>
      </w:r>
      <w:r w:rsidR="000F545A" w:rsidRPr="00EB51C2">
        <w:rPr>
          <w:sz w:val="20"/>
          <w:szCs w:val="20"/>
          <w:lang w:val="uk-UA"/>
        </w:rPr>
        <w:t>під керівництвом д.ф.-м.н., п</w:t>
      </w:r>
      <w:r w:rsidR="004E3AB1" w:rsidRPr="00EB51C2">
        <w:rPr>
          <w:sz w:val="20"/>
          <w:szCs w:val="20"/>
          <w:lang w:val="uk-UA"/>
        </w:rPr>
        <w:t xml:space="preserve">.н.с кафедри молекулярної фізики </w:t>
      </w:r>
      <w:r w:rsidR="00CF4D64" w:rsidRPr="00EB51C2">
        <w:rPr>
          <w:sz w:val="20"/>
          <w:szCs w:val="20"/>
          <w:lang w:val="uk-UA"/>
        </w:rPr>
        <w:t>Н.А. </w:t>
      </w:r>
      <w:r w:rsidR="00E45D15" w:rsidRPr="00EB51C2">
        <w:rPr>
          <w:sz w:val="20"/>
          <w:szCs w:val="20"/>
          <w:lang w:val="uk-UA"/>
        </w:rPr>
        <w:t>Атамась.</w:t>
      </w:r>
    </w:p>
    <w:p w:rsidR="00163D24" w:rsidRPr="00EB51C2" w:rsidRDefault="002A676F">
      <w:pPr>
        <w:ind w:firstLine="397"/>
        <w:jc w:val="both"/>
        <w:rPr>
          <w:sz w:val="20"/>
          <w:szCs w:val="20"/>
          <w:lang w:val="uk-UA"/>
        </w:rPr>
      </w:pPr>
      <w:r w:rsidRPr="00EB51C2">
        <w:rPr>
          <w:sz w:val="20"/>
          <w:szCs w:val="20"/>
          <w:lang w:val="uk-UA"/>
        </w:rPr>
        <w:lastRenderedPageBreak/>
        <w:t xml:space="preserve">У роботах, виконаних у співавторстві, особистий внесок </w:t>
      </w:r>
      <w:r w:rsidR="008C3807" w:rsidRPr="00EB51C2">
        <w:rPr>
          <w:sz w:val="20"/>
          <w:szCs w:val="20"/>
          <w:lang w:val="uk-UA"/>
        </w:rPr>
        <w:t>дисертанта</w:t>
      </w:r>
      <w:r w:rsidRPr="00EB51C2">
        <w:rPr>
          <w:sz w:val="20"/>
          <w:szCs w:val="20"/>
          <w:lang w:val="uk-UA"/>
        </w:rPr>
        <w:t xml:space="preserve"> полягав у аналізі літературних даних, плануванні та </w:t>
      </w:r>
      <w:r w:rsidR="00897849" w:rsidRPr="00EB51C2">
        <w:rPr>
          <w:sz w:val="20"/>
          <w:szCs w:val="20"/>
          <w:lang w:val="uk-UA"/>
        </w:rPr>
        <w:t>виконанні теоретичних досліджень</w:t>
      </w:r>
      <w:r w:rsidRPr="00EB51C2">
        <w:rPr>
          <w:sz w:val="20"/>
          <w:szCs w:val="20"/>
          <w:lang w:val="uk-UA"/>
        </w:rPr>
        <w:t xml:space="preserve">, обробці </w:t>
      </w:r>
      <w:r w:rsidR="001D22E2" w:rsidRPr="00EB51C2">
        <w:rPr>
          <w:sz w:val="20"/>
          <w:szCs w:val="20"/>
          <w:lang w:val="uk-UA"/>
        </w:rPr>
        <w:t>одержаних</w:t>
      </w:r>
      <w:r w:rsidRPr="00EB51C2">
        <w:rPr>
          <w:sz w:val="20"/>
          <w:szCs w:val="20"/>
          <w:lang w:val="uk-UA"/>
        </w:rPr>
        <w:t xml:space="preserve"> даних, проведенні розрахунків, зокрема, </w:t>
      </w:r>
      <w:r w:rsidR="009A7267" w:rsidRPr="00EB51C2">
        <w:rPr>
          <w:sz w:val="20"/>
          <w:szCs w:val="20"/>
          <w:lang w:val="uk-UA"/>
        </w:rPr>
        <w:t xml:space="preserve">дисертант безпосередньо брав </w:t>
      </w:r>
      <w:r w:rsidRPr="00EB51C2">
        <w:rPr>
          <w:sz w:val="20"/>
          <w:szCs w:val="20"/>
          <w:lang w:val="uk-UA"/>
        </w:rPr>
        <w:t>участь у постановці та реалізації задач досліджень, обговоренні й узагальненні результатів, та написанн</w:t>
      </w:r>
      <w:r w:rsidR="003015DD" w:rsidRPr="00EB51C2">
        <w:rPr>
          <w:sz w:val="20"/>
          <w:szCs w:val="20"/>
          <w:lang w:val="uk-UA"/>
        </w:rPr>
        <w:t>і всіх робіт, викладених в [1-</w:t>
      </w:r>
      <w:r w:rsidR="00117E43" w:rsidRPr="00EB51C2">
        <w:rPr>
          <w:sz w:val="20"/>
          <w:szCs w:val="20"/>
          <w:lang w:val="uk-UA"/>
        </w:rPr>
        <w:t>15</w:t>
      </w:r>
      <w:r w:rsidRPr="00EB51C2">
        <w:rPr>
          <w:sz w:val="20"/>
          <w:szCs w:val="20"/>
          <w:lang w:val="uk-UA"/>
        </w:rPr>
        <w:t>].</w:t>
      </w:r>
      <w:r w:rsidR="00896597" w:rsidRPr="00EB51C2">
        <w:rPr>
          <w:sz w:val="20"/>
          <w:szCs w:val="20"/>
          <w:lang w:val="uk-UA"/>
        </w:rPr>
        <w:t xml:space="preserve"> </w:t>
      </w:r>
    </w:p>
    <w:p w:rsidR="00163D24" w:rsidRPr="00EB51C2" w:rsidRDefault="005F2D37" w:rsidP="00E656E5">
      <w:pPr>
        <w:ind w:firstLine="397"/>
        <w:jc w:val="both"/>
        <w:rPr>
          <w:sz w:val="20"/>
          <w:szCs w:val="20"/>
          <w:lang w:val="uk-UA"/>
        </w:rPr>
      </w:pPr>
      <w:r w:rsidRPr="00EB51C2">
        <w:rPr>
          <w:sz w:val="20"/>
          <w:szCs w:val="20"/>
          <w:lang w:val="uk-UA"/>
        </w:rPr>
        <w:t>У роботі [1] особистий внесок здобувача полягав у одержанні для випадку малих концентрацій збуджених частинок наближених виразів, що застосовувалися</w:t>
      </w:r>
      <w:r w:rsidRPr="00EB51C2">
        <w:rPr>
          <w:sz w:val="20"/>
          <w:szCs w:val="20"/>
        </w:rPr>
        <w:t xml:space="preserve"> для </w:t>
      </w:r>
      <w:r w:rsidRPr="00EB51C2">
        <w:rPr>
          <w:sz w:val="20"/>
          <w:szCs w:val="20"/>
          <w:lang w:val="uk-UA"/>
        </w:rPr>
        <w:t>визначення величин зміщення п</w:t>
      </w:r>
      <w:r w:rsidR="009C186D" w:rsidRPr="00EB51C2">
        <w:rPr>
          <w:sz w:val="20"/>
          <w:szCs w:val="20"/>
          <w:lang w:val="uk-UA"/>
        </w:rPr>
        <w:t>араметрів фазового переходу, а також у інтерпретації</w:t>
      </w:r>
      <w:r w:rsidR="00E45D15" w:rsidRPr="00EB51C2">
        <w:rPr>
          <w:sz w:val="20"/>
          <w:szCs w:val="20"/>
        </w:rPr>
        <w:t xml:space="preserve"> </w:t>
      </w:r>
      <w:r w:rsidR="00E45D15" w:rsidRPr="00EB51C2">
        <w:rPr>
          <w:sz w:val="20"/>
          <w:szCs w:val="20"/>
          <w:lang w:val="uk-UA"/>
        </w:rPr>
        <w:t>фізичного значення</w:t>
      </w:r>
      <w:r w:rsidR="009C186D" w:rsidRPr="00EB51C2">
        <w:rPr>
          <w:sz w:val="20"/>
          <w:szCs w:val="20"/>
          <w:lang w:val="uk-UA"/>
        </w:rPr>
        <w:t xml:space="preserve"> одержаних величин відхилен</w:t>
      </w:r>
      <w:r w:rsidR="001D78E5" w:rsidRPr="00EB51C2">
        <w:rPr>
          <w:sz w:val="20"/>
          <w:szCs w:val="20"/>
          <w:lang w:val="uk-UA"/>
        </w:rPr>
        <w:t>ь</w:t>
      </w:r>
      <w:r w:rsidR="009C186D" w:rsidRPr="00EB51C2">
        <w:rPr>
          <w:sz w:val="20"/>
          <w:szCs w:val="20"/>
          <w:lang w:val="uk-UA"/>
        </w:rPr>
        <w:t xml:space="preserve">. </w:t>
      </w:r>
      <w:r w:rsidR="00B50320" w:rsidRPr="00EB51C2">
        <w:rPr>
          <w:sz w:val="20"/>
          <w:szCs w:val="20"/>
          <w:lang w:val="uk-UA"/>
        </w:rPr>
        <w:t xml:space="preserve">У роботі [2] особистий внесок здобувача полягав у обранні коефіцієнту активності, одержанні виразів зміщення параметрів фазового переходу для обраної моделі </w:t>
      </w:r>
      <w:r w:rsidR="004C492B" w:rsidRPr="00EB51C2">
        <w:rPr>
          <w:sz w:val="20"/>
          <w:szCs w:val="20"/>
          <w:lang w:val="uk-UA"/>
        </w:rPr>
        <w:t xml:space="preserve">розчинів </w:t>
      </w:r>
      <w:r w:rsidR="00B50320" w:rsidRPr="00EB51C2">
        <w:rPr>
          <w:sz w:val="20"/>
          <w:szCs w:val="20"/>
          <w:lang w:val="uk-UA"/>
        </w:rPr>
        <w:t xml:space="preserve">і у інтерпретації одержаних величин зміщення параметрів фазового перетворення. </w:t>
      </w:r>
      <w:r w:rsidR="00E656E5" w:rsidRPr="00EB51C2">
        <w:rPr>
          <w:sz w:val="20"/>
          <w:szCs w:val="20"/>
          <w:lang w:val="uk-UA"/>
        </w:rPr>
        <w:t xml:space="preserve">У роботі </w:t>
      </w:r>
      <w:r w:rsidR="00E656E5" w:rsidRPr="00EB51C2">
        <w:rPr>
          <w:sz w:val="20"/>
          <w:szCs w:val="20"/>
        </w:rPr>
        <w:t xml:space="preserve">[3] </w:t>
      </w:r>
      <w:r w:rsidR="00E656E5" w:rsidRPr="00A60A4E">
        <w:rPr>
          <w:sz w:val="20"/>
          <w:szCs w:val="20"/>
          <w:lang w:val="uk-UA"/>
        </w:rPr>
        <w:t>здобувачем</w:t>
      </w:r>
      <w:r w:rsidR="00E656E5" w:rsidRPr="00EB51C2">
        <w:rPr>
          <w:sz w:val="20"/>
          <w:szCs w:val="20"/>
          <w:lang w:val="uk-UA"/>
        </w:rPr>
        <w:t xml:space="preserve"> було одержано радіальну функцію розподілу досліджуваної системи, і, в подальшому, за допомогою цієї функції одержано значен</w:t>
      </w:r>
      <w:r w:rsidR="00DC42E4" w:rsidRPr="00EB51C2">
        <w:rPr>
          <w:sz w:val="20"/>
          <w:szCs w:val="20"/>
          <w:lang w:val="uk-UA"/>
        </w:rPr>
        <w:t>ня зміни фазового перетворення. Здобувач також приймав участь у аналізі одержаних результатів.</w:t>
      </w:r>
      <w:r w:rsidR="00806A09" w:rsidRPr="00EB51C2">
        <w:rPr>
          <w:sz w:val="20"/>
          <w:szCs w:val="20"/>
          <w:lang w:val="uk-UA"/>
        </w:rPr>
        <w:t xml:space="preserve"> </w:t>
      </w:r>
      <w:r w:rsidR="0076538A" w:rsidRPr="00EB51C2">
        <w:rPr>
          <w:sz w:val="20"/>
          <w:szCs w:val="20"/>
          <w:lang w:val="uk-UA"/>
        </w:rPr>
        <w:t>Особистий внесок здобувача у роботі [4] полягав у обчисленні величини зміни п</w:t>
      </w:r>
      <w:r w:rsidR="001C6F5E" w:rsidRPr="00EB51C2">
        <w:rPr>
          <w:sz w:val="20"/>
          <w:szCs w:val="20"/>
          <w:lang w:val="uk-UA"/>
        </w:rPr>
        <w:t xml:space="preserve">араметрів фазового перетворення, обумовлених </w:t>
      </w:r>
      <w:r w:rsidR="0076538A" w:rsidRPr="00EB51C2">
        <w:rPr>
          <w:sz w:val="20"/>
          <w:szCs w:val="20"/>
          <w:lang w:val="uk-UA"/>
        </w:rPr>
        <w:t>наявністю у системі взаємодії, а також у аналізі впливу радіаційного опромінення на процеси розчинності.</w:t>
      </w:r>
      <w:r w:rsidR="005D5649" w:rsidRPr="00EB51C2">
        <w:rPr>
          <w:sz w:val="20"/>
          <w:szCs w:val="20"/>
          <w:lang w:val="uk-UA"/>
        </w:rPr>
        <w:t xml:space="preserve"> </w:t>
      </w:r>
      <w:r w:rsidR="00806A09" w:rsidRPr="00EB51C2">
        <w:rPr>
          <w:sz w:val="20"/>
          <w:szCs w:val="20"/>
          <w:lang w:val="uk-UA"/>
        </w:rPr>
        <w:t xml:space="preserve">У роботі [5] здобувач шляхом узагальнення методів відомих для однокомпонентних систем </w:t>
      </w:r>
      <w:r w:rsidR="001C6F5E" w:rsidRPr="00EB51C2">
        <w:rPr>
          <w:sz w:val="20"/>
          <w:szCs w:val="20"/>
          <w:lang w:val="uk-UA"/>
        </w:rPr>
        <w:t xml:space="preserve">одержав деякі важливі у контексті дисертаційної роботи вирази </w:t>
      </w:r>
      <w:r w:rsidR="00806A09" w:rsidRPr="00EB51C2">
        <w:rPr>
          <w:sz w:val="20"/>
          <w:szCs w:val="20"/>
          <w:lang w:val="uk-UA"/>
        </w:rPr>
        <w:t xml:space="preserve">для </w:t>
      </w:r>
      <w:r w:rsidR="001C6F5E" w:rsidRPr="00EB51C2">
        <w:rPr>
          <w:sz w:val="20"/>
          <w:szCs w:val="20"/>
          <w:lang w:val="uk-UA"/>
        </w:rPr>
        <w:t>багатокомпонентних систем</w:t>
      </w:r>
      <w:r w:rsidR="00806A09" w:rsidRPr="00EB51C2">
        <w:rPr>
          <w:sz w:val="20"/>
          <w:szCs w:val="20"/>
          <w:lang w:val="uk-UA"/>
        </w:rPr>
        <w:t xml:space="preserve">. </w:t>
      </w:r>
      <w:r w:rsidR="001B6C45" w:rsidRPr="00EB51C2">
        <w:rPr>
          <w:sz w:val="20"/>
          <w:szCs w:val="20"/>
          <w:lang w:val="uk-UA"/>
        </w:rPr>
        <w:t>Величини зміни параметрів фазового переходу були одержані здобувачем з використанням да</w:t>
      </w:r>
      <w:r w:rsidR="009B0391" w:rsidRPr="00EB51C2">
        <w:rPr>
          <w:sz w:val="20"/>
          <w:szCs w:val="20"/>
          <w:lang w:val="uk-UA"/>
        </w:rPr>
        <w:t>них виразів і радіальних функцій</w:t>
      </w:r>
      <w:r w:rsidR="001B6C45" w:rsidRPr="00EB51C2">
        <w:rPr>
          <w:sz w:val="20"/>
          <w:szCs w:val="20"/>
          <w:lang w:val="uk-UA"/>
        </w:rPr>
        <w:t xml:space="preserve"> розподілу, що були одержані здобувачем у співпраці </w:t>
      </w:r>
      <w:r w:rsidR="004A268C" w:rsidRPr="00EB51C2">
        <w:rPr>
          <w:sz w:val="20"/>
          <w:szCs w:val="20"/>
          <w:lang w:val="uk-UA"/>
        </w:rPr>
        <w:t>методами комп’ютерного експерименту.</w:t>
      </w:r>
      <w:r w:rsidR="00D0265B" w:rsidRPr="00EB51C2">
        <w:rPr>
          <w:sz w:val="20"/>
          <w:szCs w:val="20"/>
          <w:lang w:val="uk-UA"/>
        </w:rPr>
        <w:t xml:space="preserve"> У роботі [6]</w:t>
      </w:r>
      <w:r w:rsidR="00B66495" w:rsidRPr="00EB51C2">
        <w:rPr>
          <w:sz w:val="20"/>
          <w:szCs w:val="20"/>
          <w:lang w:val="uk-UA"/>
        </w:rPr>
        <w:t>, під керівництвом і контролем Д.А. Гаврюшенко і Л.А. Булавіна,</w:t>
      </w:r>
      <w:r w:rsidR="00D0265B" w:rsidRPr="00EB51C2">
        <w:rPr>
          <w:sz w:val="20"/>
          <w:szCs w:val="20"/>
          <w:lang w:val="uk-UA"/>
        </w:rPr>
        <w:t xml:space="preserve"> здоб</w:t>
      </w:r>
      <w:r w:rsidR="00960EE0" w:rsidRPr="00EB51C2">
        <w:rPr>
          <w:sz w:val="20"/>
          <w:szCs w:val="20"/>
          <w:lang w:val="uk-UA"/>
        </w:rPr>
        <w:t xml:space="preserve">увачем було </w:t>
      </w:r>
      <w:r w:rsidR="005E7445" w:rsidRPr="00EB51C2">
        <w:rPr>
          <w:sz w:val="20"/>
          <w:szCs w:val="20"/>
          <w:lang w:val="uk-UA"/>
        </w:rPr>
        <w:t>одержано</w:t>
      </w:r>
      <w:r w:rsidR="00960EE0" w:rsidRPr="00EB51C2">
        <w:rPr>
          <w:sz w:val="20"/>
          <w:szCs w:val="20"/>
          <w:lang w:val="uk-UA"/>
        </w:rPr>
        <w:t xml:space="preserve"> усі</w:t>
      </w:r>
      <w:r w:rsidR="00B66495" w:rsidRPr="00EB51C2">
        <w:rPr>
          <w:sz w:val="20"/>
          <w:szCs w:val="20"/>
          <w:lang w:val="uk-UA"/>
        </w:rPr>
        <w:t xml:space="preserve"> вирази для ентропії багатокомпонентної системи.</w:t>
      </w:r>
      <w:r w:rsidR="0084302B" w:rsidRPr="00EB51C2">
        <w:rPr>
          <w:sz w:val="20"/>
          <w:szCs w:val="20"/>
          <w:lang w:val="uk-UA"/>
        </w:rPr>
        <w:t xml:space="preserve"> У роботі [7], під </w:t>
      </w:r>
      <w:r w:rsidR="005E7445" w:rsidRPr="00EB51C2">
        <w:rPr>
          <w:sz w:val="20"/>
          <w:szCs w:val="20"/>
          <w:lang w:val="uk-UA"/>
        </w:rPr>
        <w:t>керівництвом</w:t>
      </w:r>
      <w:r w:rsidR="0084302B" w:rsidRPr="00EB51C2">
        <w:rPr>
          <w:sz w:val="20"/>
          <w:szCs w:val="20"/>
          <w:lang w:val="uk-UA"/>
        </w:rPr>
        <w:t xml:space="preserve"> Д.А. Гаврюшенко,</w:t>
      </w:r>
      <w:r w:rsidR="00896597" w:rsidRPr="00EB51C2">
        <w:rPr>
          <w:sz w:val="20"/>
          <w:szCs w:val="20"/>
          <w:lang w:val="uk-UA"/>
        </w:rPr>
        <w:t xml:space="preserve"> </w:t>
      </w:r>
      <w:r w:rsidR="0084302B" w:rsidRPr="00EB51C2">
        <w:rPr>
          <w:sz w:val="20"/>
          <w:szCs w:val="20"/>
          <w:lang w:val="uk-UA"/>
        </w:rPr>
        <w:t>здобувачем було удосконалено і описано</w:t>
      </w:r>
      <w:r w:rsidR="002D4744" w:rsidRPr="00EB51C2">
        <w:rPr>
          <w:sz w:val="20"/>
          <w:szCs w:val="20"/>
          <w:lang w:val="uk-UA"/>
        </w:rPr>
        <w:t xml:space="preserve"> підходи до </w:t>
      </w:r>
      <w:r w:rsidR="0084302B" w:rsidRPr="00EB51C2">
        <w:rPr>
          <w:sz w:val="20"/>
          <w:szCs w:val="20"/>
          <w:lang w:val="uk-UA"/>
        </w:rPr>
        <w:t>р</w:t>
      </w:r>
      <w:r w:rsidR="008E54D0" w:rsidRPr="00EB51C2">
        <w:rPr>
          <w:sz w:val="20"/>
          <w:szCs w:val="20"/>
          <w:lang w:val="uk-UA"/>
        </w:rPr>
        <w:t xml:space="preserve">озрахунку зміни макроскопічних характеристик рідинних систем під дією радіаційного опромінення. </w:t>
      </w:r>
      <w:r w:rsidR="004A3BD1" w:rsidRPr="00EB51C2">
        <w:rPr>
          <w:sz w:val="20"/>
          <w:szCs w:val="20"/>
          <w:lang w:val="uk-UA"/>
        </w:rPr>
        <w:t xml:space="preserve">У роботі </w:t>
      </w:r>
      <w:r w:rsidR="004A3BD1" w:rsidRPr="00EB51C2">
        <w:rPr>
          <w:sz w:val="20"/>
          <w:szCs w:val="20"/>
        </w:rPr>
        <w:t>[9], п</w:t>
      </w:r>
      <w:r w:rsidR="004A3BD1" w:rsidRPr="00EB51C2">
        <w:rPr>
          <w:sz w:val="20"/>
          <w:szCs w:val="20"/>
          <w:lang w:val="uk-UA"/>
        </w:rPr>
        <w:t xml:space="preserve">ід керівництвом Гаврюшенко Д.А., здобувачем було узагальнено систему рівноважних рівнянь Боголюбова для багатокомпонентних систем. Було проаналізовано яким чим відбувається процес «зачеплення» даних рівнянь і зроблено висновок про те, яку структуру мають розв’язки такої системи рівнянь. </w:t>
      </w:r>
      <w:r w:rsidR="00C95E8B" w:rsidRPr="00EB51C2">
        <w:rPr>
          <w:sz w:val="20"/>
          <w:szCs w:val="20"/>
          <w:lang w:val="uk-UA"/>
        </w:rPr>
        <w:t xml:space="preserve">У роботі [8], під керівництвом Гаврюшенко Д.А., здобувачем було розраховано деякі величини зміни макроскопічних параметрів досліджуваної системи внаслідок припущення про генерацію у цій системі одного нового виду квазічастинок під дією радіаційного опромінення. </w:t>
      </w:r>
    </w:p>
    <w:p w:rsidR="002A676F" w:rsidRPr="00087039" w:rsidRDefault="002A676F">
      <w:pPr>
        <w:ind w:firstLine="397"/>
        <w:jc w:val="both"/>
        <w:rPr>
          <w:b/>
          <w:sz w:val="20"/>
          <w:lang w:val="uk-UA"/>
          <w:rPrChange w:id="5" w:author="Obi-Wan" w:date="2017-02-21T21:07:00Z">
            <w:rPr>
              <w:b/>
              <w:sz w:val="20"/>
              <w:lang w:val="en-US"/>
            </w:rPr>
          </w:rPrChange>
        </w:rPr>
      </w:pPr>
      <w:r w:rsidRPr="00EB51C2">
        <w:rPr>
          <w:b/>
          <w:sz w:val="20"/>
          <w:szCs w:val="20"/>
          <w:lang w:val="uk-UA"/>
        </w:rPr>
        <w:t xml:space="preserve">Апробація результатів дисертації. </w:t>
      </w:r>
      <w:r w:rsidR="007B6493" w:rsidRPr="00EB51C2">
        <w:rPr>
          <w:sz w:val="20"/>
          <w:szCs w:val="20"/>
          <w:lang w:val="uk-UA"/>
        </w:rPr>
        <w:t>Результа</w:t>
      </w:r>
      <w:r w:rsidR="00117E43" w:rsidRPr="00EB51C2">
        <w:rPr>
          <w:sz w:val="20"/>
          <w:szCs w:val="20"/>
          <w:lang w:val="uk-UA"/>
        </w:rPr>
        <w:t>ти роботи було представлено на 6</w:t>
      </w:r>
      <w:r w:rsidR="00B87E47" w:rsidRPr="00EB51C2">
        <w:rPr>
          <w:sz w:val="20"/>
          <w:szCs w:val="20"/>
          <w:lang w:val="uk-UA"/>
        </w:rPr>
        <w:t xml:space="preserve"> наукових конференціях: «</w:t>
      </w:r>
      <w:r w:rsidR="00B87E47" w:rsidRPr="00EB51C2">
        <w:rPr>
          <w:sz w:val="20"/>
          <w:szCs w:val="20"/>
          <w:lang w:val="en-US"/>
        </w:rPr>
        <w:t>Physics</w:t>
      </w:r>
      <w:r w:rsidR="00B87E47" w:rsidRPr="00EB51C2">
        <w:rPr>
          <w:sz w:val="20"/>
          <w:szCs w:val="20"/>
          <w:lang w:val="uk-UA"/>
        </w:rPr>
        <w:t xml:space="preserve"> </w:t>
      </w:r>
      <w:r w:rsidR="00B87E47" w:rsidRPr="00EB51C2">
        <w:rPr>
          <w:sz w:val="20"/>
          <w:szCs w:val="20"/>
          <w:lang w:val="en-US"/>
        </w:rPr>
        <w:t>of</w:t>
      </w:r>
      <w:r w:rsidR="00B87E47" w:rsidRPr="00EB51C2">
        <w:rPr>
          <w:sz w:val="20"/>
          <w:szCs w:val="20"/>
          <w:lang w:val="uk-UA"/>
        </w:rPr>
        <w:t xml:space="preserve"> </w:t>
      </w:r>
      <w:r w:rsidR="00B87E47" w:rsidRPr="00EB51C2">
        <w:rPr>
          <w:sz w:val="20"/>
          <w:szCs w:val="20"/>
          <w:lang w:val="en-US"/>
        </w:rPr>
        <w:t>liquid</w:t>
      </w:r>
      <w:r w:rsidR="00B87E47" w:rsidRPr="00EB51C2">
        <w:rPr>
          <w:sz w:val="20"/>
          <w:szCs w:val="20"/>
          <w:lang w:val="uk-UA"/>
        </w:rPr>
        <w:t xml:space="preserve"> </w:t>
      </w:r>
      <w:r w:rsidR="00B87E47" w:rsidRPr="00EB51C2">
        <w:rPr>
          <w:sz w:val="20"/>
          <w:szCs w:val="20"/>
          <w:lang w:val="en-US"/>
        </w:rPr>
        <w:t>matter</w:t>
      </w:r>
      <w:r w:rsidR="00B87E47" w:rsidRPr="00EB51C2">
        <w:rPr>
          <w:sz w:val="20"/>
          <w:szCs w:val="20"/>
          <w:lang w:val="uk-UA"/>
        </w:rPr>
        <w:t xml:space="preserve">: </w:t>
      </w:r>
      <w:r w:rsidR="00B87E47" w:rsidRPr="00EB51C2">
        <w:rPr>
          <w:sz w:val="20"/>
          <w:szCs w:val="20"/>
          <w:lang w:val="en-US"/>
        </w:rPr>
        <w:t>modern</w:t>
      </w:r>
      <w:r w:rsidR="00B87E47" w:rsidRPr="00EB51C2">
        <w:rPr>
          <w:sz w:val="20"/>
          <w:szCs w:val="20"/>
          <w:lang w:val="uk-UA"/>
        </w:rPr>
        <w:t xml:space="preserve"> </w:t>
      </w:r>
      <w:r w:rsidR="00B87E47" w:rsidRPr="00EB51C2">
        <w:rPr>
          <w:sz w:val="20"/>
          <w:szCs w:val="20"/>
          <w:lang w:val="en-US"/>
        </w:rPr>
        <w:t>problems</w:t>
      </w:r>
      <w:r w:rsidR="00B87E47" w:rsidRPr="00EB51C2">
        <w:rPr>
          <w:sz w:val="20"/>
          <w:szCs w:val="20"/>
          <w:lang w:val="uk-UA"/>
        </w:rPr>
        <w:t xml:space="preserve"> 2010</w:t>
      </w:r>
      <w:del w:id="6" w:author="Obi-Wan" w:date="2017-02-21T21:07:00Z">
        <w:r w:rsidR="00B87E47" w:rsidRPr="00EB51C2">
          <w:rPr>
            <w:sz w:val="20"/>
            <w:szCs w:val="20"/>
            <w:lang w:val="uk-UA"/>
          </w:rPr>
          <w:delText>»,</w:delText>
        </w:r>
      </w:del>
      <w:ins w:id="7" w:author="Obi-Wan" w:date="2017-02-21T21:07:00Z">
        <w:r w:rsidR="00B87E47" w:rsidRPr="00EB51C2">
          <w:rPr>
            <w:sz w:val="20"/>
            <w:szCs w:val="20"/>
            <w:lang w:val="uk-UA"/>
          </w:rPr>
          <w:t>»</w:t>
        </w:r>
        <w:r w:rsidR="009C645C">
          <w:rPr>
            <w:sz w:val="20"/>
            <w:szCs w:val="20"/>
            <w:lang w:val="uk-UA"/>
          </w:rPr>
          <w:t xml:space="preserve"> (Київ, Україна)</w:t>
        </w:r>
        <w:r w:rsidR="00B87E47" w:rsidRPr="00EB51C2">
          <w:rPr>
            <w:sz w:val="20"/>
            <w:szCs w:val="20"/>
            <w:lang w:val="uk-UA"/>
          </w:rPr>
          <w:t>,</w:t>
        </w:r>
      </w:ins>
      <w:r w:rsidR="00B87E47" w:rsidRPr="00EB51C2">
        <w:rPr>
          <w:sz w:val="20"/>
          <w:szCs w:val="20"/>
          <w:lang w:val="uk-UA"/>
        </w:rPr>
        <w:t xml:space="preserve"> «</w:t>
      </w:r>
      <w:r w:rsidR="00B87E47" w:rsidRPr="00EB51C2">
        <w:rPr>
          <w:sz w:val="20"/>
          <w:szCs w:val="20"/>
          <w:lang w:val="en-US"/>
        </w:rPr>
        <w:t>Problems</w:t>
      </w:r>
      <w:r w:rsidR="00B87E47" w:rsidRPr="00087039">
        <w:rPr>
          <w:sz w:val="20"/>
          <w:lang w:val="uk-UA"/>
          <w:rPrChange w:id="8" w:author="Obi-Wan" w:date="2017-02-21T21:07:00Z">
            <w:rPr>
              <w:sz w:val="20"/>
              <w:lang w:val="en-US"/>
            </w:rPr>
          </w:rPrChange>
        </w:rPr>
        <w:t xml:space="preserve"> </w:t>
      </w:r>
      <w:r w:rsidR="00B87E47" w:rsidRPr="00EB51C2">
        <w:rPr>
          <w:sz w:val="20"/>
          <w:szCs w:val="20"/>
          <w:lang w:val="en-US"/>
        </w:rPr>
        <w:t>of</w:t>
      </w:r>
      <w:r w:rsidR="00B87E47" w:rsidRPr="00087039">
        <w:rPr>
          <w:sz w:val="20"/>
          <w:lang w:val="uk-UA"/>
          <w:rPrChange w:id="9" w:author="Obi-Wan" w:date="2017-02-21T21:07:00Z">
            <w:rPr>
              <w:sz w:val="20"/>
              <w:lang w:val="en-US"/>
            </w:rPr>
          </w:rPrChange>
        </w:rPr>
        <w:t xml:space="preserve"> </w:t>
      </w:r>
      <w:r w:rsidR="00B87E47" w:rsidRPr="00EB51C2">
        <w:rPr>
          <w:sz w:val="20"/>
          <w:szCs w:val="20"/>
          <w:lang w:val="en-US"/>
        </w:rPr>
        <w:t>theoretical</w:t>
      </w:r>
      <w:r w:rsidR="00B87E47" w:rsidRPr="00087039">
        <w:rPr>
          <w:sz w:val="20"/>
          <w:lang w:val="uk-UA"/>
          <w:rPrChange w:id="10" w:author="Obi-Wan" w:date="2017-02-21T21:07:00Z">
            <w:rPr>
              <w:sz w:val="20"/>
              <w:lang w:val="en-US"/>
            </w:rPr>
          </w:rPrChange>
        </w:rPr>
        <w:t xml:space="preserve"> </w:t>
      </w:r>
      <w:r w:rsidR="00B87E47" w:rsidRPr="00EB51C2">
        <w:rPr>
          <w:sz w:val="20"/>
          <w:szCs w:val="20"/>
          <w:lang w:val="en-US"/>
        </w:rPr>
        <w:t>physics</w:t>
      </w:r>
      <w:r w:rsidR="00B87E47" w:rsidRPr="00087039">
        <w:rPr>
          <w:sz w:val="20"/>
          <w:lang w:val="uk-UA"/>
          <w:rPrChange w:id="11" w:author="Obi-Wan" w:date="2017-02-21T21:07:00Z">
            <w:rPr>
              <w:sz w:val="20"/>
              <w:lang w:val="en-US"/>
            </w:rPr>
          </w:rPrChange>
        </w:rPr>
        <w:t xml:space="preserve"> 2011</w:t>
      </w:r>
      <w:del w:id="12" w:author="Obi-Wan" w:date="2017-02-21T21:07:00Z">
        <w:r w:rsidR="00B87E47" w:rsidRPr="00EB51C2">
          <w:rPr>
            <w:sz w:val="20"/>
            <w:szCs w:val="20"/>
            <w:lang w:val="uk-UA"/>
          </w:rPr>
          <w:delText>»</w:delText>
        </w:r>
        <w:r w:rsidR="00B87E47" w:rsidRPr="00C724F8">
          <w:rPr>
            <w:sz w:val="20"/>
            <w:szCs w:val="20"/>
            <w:lang w:val="uk-UA"/>
          </w:rPr>
          <w:delText>,</w:delText>
        </w:r>
      </w:del>
      <w:ins w:id="13" w:author="Obi-Wan" w:date="2017-02-21T21:07:00Z">
        <w:r w:rsidR="00B87E47" w:rsidRPr="00EB51C2">
          <w:rPr>
            <w:sz w:val="20"/>
            <w:szCs w:val="20"/>
            <w:lang w:val="uk-UA"/>
          </w:rPr>
          <w:t>»</w:t>
        </w:r>
        <w:r w:rsidR="009C645C">
          <w:rPr>
            <w:sz w:val="20"/>
            <w:szCs w:val="20"/>
            <w:lang w:val="uk-UA"/>
          </w:rPr>
          <w:t xml:space="preserve"> (Київ, Україна)</w:t>
        </w:r>
        <w:r w:rsidR="00B87E47" w:rsidRPr="00087039">
          <w:rPr>
            <w:sz w:val="20"/>
            <w:szCs w:val="20"/>
            <w:lang w:val="uk-UA"/>
          </w:rPr>
          <w:t>,</w:t>
        </w:r>
      </w:ins>
      <w:r w:rsidR="00B87E47" w:rsidRPr="00087039">
        <w:rPr>
          <w:sz w:val="20"/>
          <w:lang w:val="uk-UA"/>
          <w:rPrChange w:id="14" w:author="Obi-Wan" w:date="2017-02-21T21:07:00Z">
            <w:rPr>
              <w:sz w:val="20"/>
              <w:lang w:val="en-US"/>
            </w:rPr>
          </w:rPrChange>
        </w:rPr>
        <w:t xml:space="preserve"> </w:t>
      </w:r>
      <w:r w:rsidR="00B87E47" w:rsidRPr="00EB51C2">
        <w:rPr>
          <w:sz w:val="20"/>
          <w:szCs w:val="20"/>
          <w:lang w:val="uk-UA"/>
        </w:rPr>
        <w:t>«</w:t>
      </w:r>
      <w:r w:rsidR="00B87E47" w:rsidRPr="00EB51C2">
        <w:rPr>
          <w:sz w:val="20"/>
          <w:szCs w:val="20"/>
          <w:lang w:val="en-US"/>
        </w:rPr>
        <w:t>Problems</w:t>
      </w:r>
      <w:r w:rsidR="00B87E47" w:rsidRPr="00087039">
        <w:rPr>
          <w:sz w:val="20"/>
          <w:lang w:val="uk-UA"/>
          <w:rPrChange w:id="15" w:author="Obi-Wan" w:date="2017-02-21T21:07:00Z">
            <w:rPr>
              <w:sz w:val="20"/>
              <w:lang w:val="en-US"/>
            </w:rPr>
          </w:rPrChange>
        </w:rPr>
        <w:t xml:space="preserve"> </w:t>
      </w:r>
      <w:r w:rsidR="00B87E47" w:rsidRPr="00EB51C2">
        <w:rPr>
          <w:sz w:val="20"/>
          <w:szCs w:val="20"/>
          <w:lang w:val="en-US"/>
        </w:rPr>
        <w:t>of</w:t>
      </w:r>
      <w:r w:rsidR="00B87E47" w:rsidRPr="00087039">
        <w:rPr>
          <w:sz w:val="20"/>
          <w:lang w:val="uk-UA"/>
          <w:rPrChange w:id="16" w:author="Obi-Wan" w:date="2017-02-21T21:07:00Z">
            <w:rPr>
              <w:sz w:val="20"/>
              <w:lang w:val="en-US"/>
            </w:rPr>
          </w:rPrChange>
        </w:rPr>
        <w:t xml:space="preserve"> </w:t>
      </w:r>
      <w:r w:rsidR="00B87E47" w:rsidRPr="00EB51C2">
        <w:rPr>
          <w:sz w:val="20"/>
          <w:szCs w:val="20"/>
          <w:lang w:val="en-US"/>
        </w:rPr>
        <w:t>theoretical</w:t>
      </w:r>
      <w:r w:rsidR="00B87E47" w:rsidRPr="00087039">
        <w:rPr>
          <w:sz w:val="20"/>
          <w:lang w:val="uk-UA"/>
          <w:rPrChange w:id="17" w:author="Obi-Wan" w:date="2017-02-21T21:07:00Z">
            <w:rPr>
              <w:sz w:val="20"/>
              <w:lang w:val="en-US"/>
            </w:rPr>
          </w:rPrChange>
        </w:rPr>
        <w:t xml:space="preserve"> </w:t>
      </w:r>
      <w:r w:rsidR="00B87E47" w:rsidRPr="00EB51C2">
        <w:rPr>
          <w:sz w:val="20"/>
          <w:szCs w:val="20"/>
          <w:lang w:val="en-US"/>
        </w:rPr>
        <w:t>physics</w:t>
      </w:r>
      <w:r w:rsidR="00B87E47" w:rsidRPr="00087039">
        <w:rPr>
          <w:sz w:val="20"/>
          <w:lang w:val="uk-UA"/>
          <w:rPrChange w:id="18" w:author="Obi-Wan" w:date="2017-02-21T21:07:00Z">
            <w:rPr>
              <w:sz w:val="20"/>
              <w:lang w:val="en-US"/>
            </w:rPr>
          </w:rPrChange>
        </w:rPr>
        <w:t xml:space="preserve"> 2013</w:t>
      </w:r>
      <w:del w:id="19" w:author="Obi-Wan" w:date="2017-02-21T21:07:00Z">
        <w:r w:rsidR="00B87E47" w:rsidRPr="00EB51C2">
          <w:rPr>
            <w:sz w:val="20"/>
            <w:szCs w:val="20"/>
            <w:lang w:val="uk-UA"/>
          </w:rPr>
          <w:delText>»</w:delText>
        </w:r>
        <w:r w:rsidR="00B87E47" w:rsidRPr="00C724F8">
          <w:rPr>
            <w:sz w:val="20"/>
            <w:szCs w:val="20"/>
            <w:lang w:val="uk-UA"/>
          </w:rPr>
          <w:delText>,</w:delText>
        </w:r>
      </w:del>
      <w:ins w:id="20" w:author="Obi-Wan" w:date="2017-02-21T21:07:00Z">
        <w:r w:rsidR="00B87E47" w:rsidRPr="00EB51C2">
          <w:rPr>
            <w:sz w:val="20"/>
            <w:szCs w:val="20"/>
            <w:lang w:val="uk-UA"/>
          </w:rPr>
          <w:t>»</w:t>
        </w:r>
        <w:r w:rsidR="009C645C">
          <w:rPr>
            <w:sz w:val="20"/>
            <w:szCs w:val="20"/>
            <w:lang w:val="uk-UA"/>
          </w:rPr>
          <w:t xml:space="preserve"> (Київ, Україна)</w:t>
        </w:r>
        <w:r w:rsidR="00B87E47" w:rsidRPr="00087039">
          <w:rPr>
            <w:sz w:val="20"/>
            <w:szCs w:val="20"/>
            <w:lang w:val="uk-UA"/>
          </w:rPr>
          <w:t>,</w:t>
        </w:r>
      </w:ins>
      <w:r w:rsidR="00B87E47" w:rsidRPr="00087039">
        <w:rPr>
          <w:sz w:val="20"/>
          <w:lang w:val="uk-UA"/>
          <w:rPrChange w:id="21" w:author="Obi-Wan" w:date="2017-02-21T21:07:00Z">
            <w:rPr>
              <w:sz w:val="20"/>
              <w:lang w:val="en-US"/>
            </w:rPr>
          </w:rPrChange>
        </w:rPr>
        <w:t xml:space="preserve"> </w:t>
      </w:r>
      <w:r w:rsidR="00CC38AB" w:rsidRPr="00EB51C2">
        <w:rPr>
          <w:sz w:val="20"/>
          <w:szCs w:val="20"/>
          <w:lang w:val="uk-UA"/>
        </w:rPr>
        <w:t>«</w:t>
      </w:r>
      <w:r w:rsidR="00CC38AB" w:rsidRPr="00EB51C2">
        <w:rPr>
          <w:sz w:val="20"/>
          <w:szCs w:val="20"/>
          <w:lang w:val="en-US"/>
        </w:rPr>
        <w:t>Physics</w:t>
      </w:r>
      <w:r w:rsidR="00CC38AB" w:rsidRPr="00EB51C2">
        <w:rPr>
          <w:sz w:val="20"/>
          <w:szCs w:val="20"/>
          <w:lang w:val="uk-UA"/>
        </w:rPr>
        <w:t xml:space="preserve"> </w:t>
      </w:r>
      <w:r w:rsidR="00CC38AB" w:rsidRPr="00EB51C2">
        <w:rPr>
          <w:sz w:val="20"/>
          <w:szCs w:val="20"/>
          <w:lang w:val="en-US"/>
        </w:rPr>
        <w:t>of</w:t>
      </w:r>
      <w:r w:rsidR="00CC38AB" w:rsidRPr="00EB51C2">
        <w:rPr>
          <w:sz w:val="20"/>
          <w:szCs w:val="20"/>
          <w:lang w:val="uk-UA"/>
        </w:rPr>
        <w:t xml:space="preserve"> </w:t>
      </w:r>
      <w:r w:rsidR="00CC38AB" w:rsidRPr="00EB51C2">
        <w:rPr>
          <w:sz w:val="20"/>
          <w:szCs w:val="20"/>
          <w:lang w:val="en-US"/>
        </w:rPr>
        <w:t>liquid</w:t>
      </w:r>
      <w:r w:rsidR="00CC38AB" w:rsidRPr="00EB51C2">
        <w:rPr>
          <w:sz w:val="20"/>
          <w:szCs w:val="20"/>
          <w:lang w:val="uk-UA"/>
        </w:rPr>
        <w:t xml:space="preserve"> </w:t>
      </w:r>
      <w:r w:rsidR="00CC38AB" w:rsidRPr="00EB51C2">
        <w:rPr>
          <w:sz w:val="20"/>
          <w:szCs w:val="20"/>
          <w:lang w:val="en-US"/>
        </w:rPr>
        <w:t>matter</w:t>
      </w:r>
      <w:r w:rsidR="00CC38AB" w:rsidRPr="00EB51C2">
        <w:rPr>
          <w:sz w:val="20"/>
          <w:szCs w:val="20"/>
          <w:lang w:val="uk-UA"/>
        </w:rPr>
        <w:t xml:space="preserve">: </w:t>
      </w:r>
      <w:r w:rsidR="00CC38AB" w:rsidRPr="00EB51C2">
        <w:rPr>
          <w:sz w:val="20"/>
          <w:szCs w:val="20"/>
          <w:lang w:val="en-US"/>
        </w:rPr>
        <w:t>modern</w:t>
      </w:r>
      <w:r w:rsidR="00CC38AB" w:rsidRPr="00EB51C2">
        <w:rPr>
          <w:sz w:val="20"/>
          <w:szCs w:val="20"/>
          <w:lang w:val="uk-UA"/>
        </w:rPr>
        <w:t xml:space="preserve"> </w:t>
      </w:r>
      <w:r w:rsidR="00CC38AB" w:rsidRPr="00EB51C2">
        <w:rPr>
          <w:sz w:val="20"/>
          <w:szCs w:val="20"/>
          <w:lang w:val="en-US"/>
        </w:rPr>
        <w:t>problems</w:t>
      </w:r>
      <w:r w:rsidR="00CC38AB" w:rsidRPr="00EB51C2">
        <w:rPr>
          <w:sz w:val="20"/>
          <w:szCs w:val="20"/>
          <w:lang w:val="uk-UA"/>
        </w:rPr>
        <w:t xml:space="preserve"> 2014</w:t>
      </w:r>
      <w:del w:id="22" w:author="Obi-Wan" w:date="2017-02-21T21:07:00Z">
        <w:r w:rsidR="00CC38AB" w:rsidRPr="00EB51C2">
          <w:rPr>
            <w:sz w:val="20"/>
            <w:szCs w:val="20"/>
            <w:lang w:val="uk-UA"/>
          </w:rPr>
          <w:delText>»</w:delText>
        </w:r>
        <w:r w:rsidR="00CC38AB" w:rsidRPr="00C724F8">
          <w:rPr>
            <w:sz w:val="20"/>
            <w:szCs w:val="20"/>
            <w:lang w:val="uk-UA"/>
          </w:rPr>
          <w:delText>,</w:delText>
        </w:r>
      </w:del>
      <w:ins w:id="23" w:author="Obi-Wan" w:date="2017-02-21T21:07:00Z">
        <w:r w:rsidR="00CC38AB" w:rsidRPr="00EB51C2">
          <w:rPr>
            <w:sz w:val="20"/>
            <w:szCs w:val="20"/>
            <w:lang w:val="uk-UA"/>
          </w:rPr>
          <w:t>»</w:t>
        </w:r>
        <w:r w:rsidR="009C645C">
          <w:rPr>
            <w:sz w:val="20"/>
            <w:szCs w:val="20"/>
            <w:lang w:val="uk-UA"/>
          </w:rPr>
          <w:t xml:space="preserve"> (Київ, Україна)</w:t>
        </w:r>
        <w:r w:rsidR="00CC38AB" w:rsidRPr="00087039">
          <w:rPr>
            <w:sz w:val="20"/>
            <w:szCs w:val="20"/>
            <w:lang w:val="uk-UA"/>
          </w:rPr>
          <w:t>,</w:t>
        </w:r>
      </w:ins>
      <w:r w:rsidR="00CC38AB" w:rsidRPr="00EB51C2">
        <w:rPr>
          <w:sz w:val="20"/>
          <w:szCs w:val="20"/>
          <w:lang w:val="uk-UA"/>
        </w:rPr>
        <w:t xml:space="preserve"> </w:t>
      </w:r>
      <w:r w:rsidR="00B87E47" w:rsidRPr="00EB51C2">
        <w:rPr>
          <w:sz w:val="20"/>
          <w:szCs w:val="20"/>
          <w:lang w:val="uk-UA"/>
        </w:rPr>
        <w:t>«</w:t>
      </w:r>
      <w:r w:rsidR="00B87E47" w:rsidRPr="00EB51C2">
        <w:rPr>
          <w:sz w:val="20"/>
          <w:szCs w:val="20"/>
          <w:lang w:val="en-US"/>
        </w:rPr>
        <w:t>Prob</w:t>
      </w:r>
      <w:r w:rsidR="00920A6F" w:rsidRPr="00EB51C2">
        <w:rPr>
          <w:sz w:val="20"/>
          <w:szCs w:val="20"/>
          <w:lang w:val="en-US"/>
        </w:rPr>
        <w:t>lems</w:t>
      </w:r>
      <w:r w:rsidR="00920A6F" w:rsidRPr="00087039">
        <w:rPr>
          <w:sz w:val="20"/>
          <w:lang w:val="uk-UA"/>
          <w:rPrChange w:id="24" w:author="Obi-Wan" w:date="2017-02-21T21:07:00Z">
            <w:rPr>
              <w:sz w:val="20"/>
              <w:lang w:val="en-US"/>
            </w:rPr>
          </w:rPrChange>
        </w:rPr>
        <w:t xml:space="preserve"> </w:t>
      </w:r>
      <w:r w:rsidR="00920A6F" w:rsidRPr="00EB51C2">
        <w:rPr>
          <w:sz w:val="20"/>
          <w:szCs w:val="20"/>
          <w:lang w:val="en-US"/>
        </w:rPr>
        <w:t>of</w:t>
      </w:r>
      <w:r w:rsidR="00920A6F" w:rsidRPr="00087039">
        <w:rPr>
          <w:sz w:val="20"/>
          <w:lang w:val="uk-UA"/>
          <w:rPrChange w:id="25" w:author="Obi-Wan" w:date="2017-02-21T21:07:00Z">
            <w:rPr>
              <w:sz w:val="20"/>
              <w:lang w:val="en-US"/>
            </w:rPr>
          </w:rPrChange>
        </w:rPr>
        <w:t xml:space="preserve"> </w:t>
      </w:r>
      <w:r w:rsidR="00920A6F" w:rsidRPr="00EB51C2">
        <w:rPr>
          <w:sz w:val="20"/>
          <w:szCs w:val="20"/>
          <w:lang w:val="en-US"/>
        </w:rPr>
        <w:t>theoretical</w:t>
      </w:r>
      <w:r w:rsidR="00920A6F" w:rsidRPr="00087039">
        <w:rPr>
          <w:sz w:val="20"/>
          <w:lang w:val="uk-UA"/>
          <w:rPrChange w:id="26" w:author="Obi-Wan" w:date="2017-02-21T21:07:00Z">
            <w:rPr>
              <w:sz w:val="20"/>
              <w:lang w:val="en-US"/>
            </w:rPr>
          </w:rPrChange>
        </w:rPr>
        <w:t xml:space="preserve"> </w:t>
      </w:r>
      <w:r w:rsidR="00920A6F" w:rsidRPr="00EB51C2">
        <w:rPr>
          <w:sz w:val="20"/>
          <w:szCs w:val="20"/>
          <w:lang w:val="en-US"/>
        </w:rPr>
        <w:t>physics</w:t>
      </w:r>
      <w:r w:rsidR="00920A6F" w:rsidRPr="00087039">
        <w:rPr>
          <w:sz w:val="20"/>
          <w:lang w:val="uk-UA"/>
          <w:rPrChange w:id="27" w:author="Obi-Wan" w:date="2017-02-21T21:07:00Z">
            <w:rPr>
              <w:sz w:val="20"/>
              <w:lang w:val="en-US"/>
            </w:rPr>
          </w:rPrChange>
        </w:rPr>
        <w:t xml:space="preserve"> 2014</w:t>
      </w:r>
      <w:del w:id="28" w:author="Obi-Wan" w:date="2017-02-21T21:07:00Z">
        <w:r w:rsidR="00B87E47" w:rsidRPr="00EB51C2">
          <w:rPr>
            <w:sz w:val="20"/>
            <w:szCs w:val="20"/>
            <w:lang w:val="uk-UA"/>
          </w:rPr>
          <w:delText>»</w:delText>
        </w:r>
        <w:r w:rsidR="00CC38AB" w:rsidRPr="00C724F8">
          <w:rPr>
            <w:sz w:val="20"/>
            <w:szCs w:val="20"/>
            <w:lang w:val="uk-UA"/>
          </w:rPr>
          <w:delText>,</w:delText>
        </w:r>
      </w:del>
      <w:ins w:id="29" w:author="Obi-Wan" w:date="2017-02-21T21:07:00Z">
        <w:r w:rsidR="00B87E47" w:rsidRPr="00EB51C2">
          <w:rPr>
            <w:sz w:val="20"/>
            <w:szCs w:val="20"/>
            <w:lang w:val="uk-UA"/>
          </w:rPr>
          <w:t>»</w:t>
        </w:r>
        <w:r w:rsidR="009C645C">
          <w:rPr>
            <w:sz w:val="20"/>
            <w:szCs w:val="20"/>
            <w:lang w:val="uk-UA"/>
          </w:rPr>
          <w:t xml:space="preserve"> (Київ, Україна)</w:t>
        </w:r>
        <w:r w:rsidR="00CC38AB" w:rsidRPr="00087039">
          <w:rPr>
            <w:sz w:val="20"/>
            <w:szCs w:val="20"/>
            <w:lang w:val="uk-UA"/>
          </w:rPr>
          <w:t>,</w:t>
        </w:r>
      </w:ins>
      <w:r w:rsidR="00B87E47" w:rsidRPr="00087039">
        <w:rPr>
          <w:sz w:val="20"/>
          <w:lang w:val="uk-UA"/>
          <w:rPrChange w:id="30" w:author="Obi-Wan" w:date="2017-02-21T21:07:00Z">
            <w:rPr>
              <w:sz w:val="20"/>
              <w:lang w:val="en-US"/>
            </w:rPr>
          </w:rPrChange>
        </w:rPr>
        <w:t xml:space="preserve"> </w:t>
      </w:r>
      <w:r w:rsidR="00B87E47" w:rsidRPr="00EB51C2">
        <w:rPr>
          <w:sz w:val="20"/>
          <w:szCs w:val="20"/>
          <w:lang w:val="uk-UA"/>
        </w:rPr>
        <w:t>«</w:t>
      </w:r>
      <w:r w:rsidR="00B87E47" w:rsidRPr="00EB51C2">
        <w:rPr>
          <w:sz w:val="20"/>
          <w:szCs w:val="20"/>
          <w:lang w:val="en-US"/>
        </w:rPr>
        <w:t>Physics</w:t>
      </w:r>
      <w:r w:rsidR="00B87E47" w:rsidRPr="00EB51C2">
        <w:rPr>
          <w:sz w:val="20"/>
          <w:szCs w:val="20"/>
          <w:lang w:val="uk-UA"/>
        </w:rPr>
        <w:t xml:space="preserve"> </w:t>
      </w:r>
      <w:r w:rsidR="00B87E47" w:rsidRPr="00EB51C2">
        <w:rPr>
          <w:sz w:val="20"/>
          <w:szCs w:val="20"/>
          <w:lang w:val="en-US"/>
        </w:rPr>
        <w:t>of</w:t>
      </w:r>
      <w:r w:rsidR="00B87E47" w:rsidRPr="00EB51C2">
        <w:rPr>
          <w:sz w:val="20"/>
          <w:szCs w:val="20"/>
          <w:lang w:val="uk-UA"/>
        </w:rPr>
        <w:t xml:space="preserve"> </w:t>
      </w:r>
      <w:r w:rsidR="00B87E47" w:rsidRPr="00EB51C2">
        <w:rPr>
          <w:sz w:val="20"/>
          <w:szCs w:val="20"/>
          <w:lang w:val="en-US"/>
        </w:rPr>
        <w:t>liquid</w:t>
      </w:r>
      <w:r w:rsidR="00B87E47" w:rsidRPr="00EB51C2">
        <w:rPr>
          <w:sz w:val="20"/>
          <w:szCs w:val="20"/>
          <w:lang w:val="uk-UA"/>
        </w:rPr>
        <w:t xml:space="preserve"> </w:t>
      </w:r>
      <w:r w:rsidR="00B87E47" w:rsidRPr="00EB51C2">
        <w:rPr>
          <w:sz w:val="20"/>
          <w:szCs w:val="20"/>
          <w:lang w:val="en-US"/>
        </w:rPr>
        <w:t>matter</w:t>
      </w:r>
      <w:r w:rsidR="00B87E47" w:rsidRPr="00EB51C2">
        <w:rPr>
          <w:sz w:val="20"/>
          <w:szCs w:val="20"/>
          <w:lang w:val="uk-UA"/>
        </w:rPr>
        <w:t xml:space="preserve">: </w:t>
      </w:r>
      <w:r w:rsidR="00B87E47" w:rsidRPr="00EB51C2">
        <w:rPr>
          <w:sz w:val="20"/>
          <w:szCs w:val="20"/>
          <w:lang w:val="en-US"/>
        </w:rPr>
        <w:t>modern</w:t>
      </w:r>
      <w:r w:rsidR="00B87E47" w:rsidRPr="00EB51C2">
        <w:rPr>
          <w:sz w:val="20"/>
          <w:szCs w:val="20"/>
          <w:lang w:val="uk-UA"/>
        </w:rPr>
        <w:t xml:space="preserve"> </w:t>
      </w:r>
      <w:r w:rsidR="00B87E47" w:rsidRPr="00EB51C2">
        <w:rPr>
          <w:sz w:val="20"/>
          <w:szCs w:val="20"/>
          <w:lang w:val="en-US"/>
        </w:rPr>
        <w:t>problems</w:t>
      </w:r>
      <w:r w:rsidR="00B87E47" w:rsidRPr="00EB51C2">
        <w:rPr>
          <w:sz w:val="20"/>
          <w:szCs w:val="20"/>
          <w:lang w:val="uk-UA"/>
        </w:rPr>
        <w:t xml:space="preserve"> 2016</w:t>
      </w:r>
      <w:del w:id="31" w:author="Obi-Wan" w:date="2017-02-21T21:07:00Z">
        <w:r w:rsidR="00B87E47" w:rsidRPr="00EB51C2">
          <w:rPr>
            <w:sz w:val="20"/>
            <w:szCs w:val="20"/>
            <w:lang w:val="uk-UA"/>
          </w:rPr>
          <w:delText>»</w:delText>
        </w:r>
        <w:r w:rsidR="00F210B7" w:rsidRPr="00C724F8">
          <w:rPr>
            <w:sz w:val="20"/>
            <w:szCs w:val="20"/>
            <w:lang w:val="uk-UA"/>
          </w:rPr>
          <w:delText>.</w:delText>
        </w:r>
      </w:del>
      <w:ins w:id="32" w:author="Obi-Wan" w:date="2017-02-21T21:07:00Z">
        <w:r w:rsidR="00B87E47" w:rsidRPr="00EB51C2">
          <w:rPr>
            <w:sz w:val="20"/>
            <w:szCs w:val="20"/>
            <w:lang w:val="uk-UA"/>
          </w:rPr>
          <w:t>»</w:t>
        </w:r>
        <w:r w:rsidR="009C645C">
          <w:rPr>
            <w:sz w:val="20"/>
            <w:szCs w:val="20"/>
            <w:lang w:val="uk-UA"/>
          </w:rPr>
          <w:t xml:space="preserve"> (Київ, Україна)</w:t>
        </w:r>
        <w:r w:rsidR="00F210B7" w:rsidRPr="00087039">
          <w:rPr>
            <w:sz w:val="20"/>
            <w:szCs w:val="20"/>
            <w:lang w:val="uk-UA"/>
          </w:rPr>
          <w:t>.</w:t>
        </w:r>
      </w:ins>
    </w:p>
    <w:p w:rsidR="00A32259" w:rsidRPr="00EB51C2" w:rsidRDefault="002A676F" w:rsidP="003C04A4">
      <w:pPr>
        <w:ind w:firstLine="397"/>
        <w:jc w:val="both"/>
        <w:rPr>
          <w:sz w:val="20"/>
          <w:szCs w:val="20"/>
          <w:lang w:val="uk-UA"/>
        </w:rPr>
      </w:pPr>
      <w:r w:rsidRPr="00EB51C2">
        <w:rPr>
          <w:b/>
          <w:sz w:val="20"/>
          <w:szCs w:val="20"/>
          <w:lang w:val="uk-UA"/>
        </w:rPr>
        <w:lastRenderedPageBreak/>
        <w:t>Публікації.</w:t>
      </w:r>
      <w:r w:rsidRPr="00EB51C2">
        <w:rPr>
          <w:sz w:val="20"/>
          <w:szCs w:val="20"/>
          <w:lang w:val="uk-UA"/>
        </w:rPr>
        <w:t xml:space="preserve"> </w:t>
      </w:r>
      <w:r w:rsidR="00C772B3" w:rsidRPr="00EB51C2">
        <w:rPr>
          <w:spacing w:val="-4"/>
          <w:sz w:val="20"/>
          <w:szCs w:val="20"/>
          <w:lang w:val="uk-UA"/>
        </w:rPr>
        <w:t>За матеріалами дис</w:t>
      </w:r>
      <w:r w:rsidR="00E07EC0" w:rsidRPr="00EB51C2">
        <w:rPr>
          <w:spacing w:val="-4"/>
          <w:sz w:val="20"/>
          <w:szCs w:val="20"/>
          <w:lang w:val="uk-UA"/>
        </w:rPr>
        <w:t>е</w:t>
      </w:r>
      <w:r w:rsidR="0062606B" w:rsidRPr="00EB51C2">
        <w:rPr>
          <w:spacing w:val="-4"/>
          <w:sz w:val="20"/>
          <w:szCs w:val="20"/>
          <w:lang w:val="uk-UA"/>
        </w:rPr>
        <w:t>ртаційної роботі опубліковано 1</w:t>
      </w:r>
      <w:r w:rsidR="00713CA4" w:rsidRPr="00EB51C2">
        <w:rPr>
          <w:spacing w:val="-4"/>
          <w:sz w:val="20"/>
          <w:szCs w:val="20"/>
          <w:lang w:val="uk-UA"/>
        </w:rPr>
        <w:t>5</w:t>
      </w:r>
      <w:r w:rsidR="00E07EC0" w:rsidRPr="00EB51C2">
        <w:rPr>
          <w:spacing w:val="-4"/>
          <w:sz w:val="20"/>
          <w:szCs w:val="20"/>
          <w:lang w:val="uk-UA"/>
        </w:rPr>
        <w:t xml:space="preserve"> робіт</w:t>
      </w:r>
      <w:r w:rsidR="00C772B3" w:rsidRPr="00EB51C2">
        <w:rPr>
          <w:spacing w:val="-4"/>
          <w:sz w:val="20"/>
          <w:szCs w:val="20"/>
          <w:lang w:val="uk-UA"/>
        </w:rPr>
        <w:t>.</w:t>
      </w:r>
      <w:r w:rsidR="008D2D53" w:rsidRPr="00EB51C2">
        <w:rPr>
          <w:spacing w:val="-4"/>
          <w:sz w:val="20"/>
          <w:szCs w:val="20"/>
          <w:lang w:val="uk-UA"/>
        </w:rPr>
        <w:t xml:space="preserve"> З них 9 </w:t>
      </w:r>
      <w:r w:rsidR="003C04A4" w:rsidRPr="00EB51C2">
        <w:rPr>
          <w:spacing w:val="-4"/>
          <w:sz w:val="20"/>
          <w:szCs w:val="20"/>
          <w:lang w:val="uk-UA"/>
        </w:rPr>
        <w:t xml:space="preserve"> – наукові статті, </w:t>
      </w:r>
      <w:r w:rsidR="003C04A4" w:rsidRPr="00EB51C2">
        <w:rPr>
          <w:sz w:val="20"/>
          <w:szCs w:val="20"/>
          <w:lang w:val="uk-UA"/>
        </w:rPr>
        <w:t>опубліковані у виданнях, які індексуються наукометричними базами</w:t>
      </w:r>
      <w:r w:rsidR="00713CA4" w:rsidRPr="00EB51C2">
        <w:rPr>
          <w:sz w:val="20"/>
          <w:szCs w:val="20"/>
          <w:lang w:val="uk-UA"/>
        </w:rPr>
        <w:t xml:space="preserve"> і 6</w:t>
      </w:r>
      <w:r w:rsidR="003C04A4" w:rsidRPr="00EB51C2">
        <w:rPr>
          <w:sz w:val="20"/>
          <w:szCs w:val="20"/>
          <w:lang w:val="uk-UA"/>
        </w:rPr>
        <w:t xml:space="preserve"> тез міжнародних конференцій.</w:t>
      </w:r>
    </w:p>
    <w:p w:rsidR="005C0E8C" w:rsidRPr="00EB51C2" w:rsidRDefault="00E07EC0" w:rsidP="00AC67E5">
      <w:pPr>
        <w:ind w:firstLine="397"/>
        <w:jc w:val="both"/>
        <w:rPr>
          <w:color w:val="000000"/>
          <w:sz w:val="20"/>
          <w:szCs w:val="20"/>
          <w:lang w:val="uk-UA"/>
        </w:rPr>
      </w:pPr>
      <w:r w:rsidRPr="00EB51C2">
        <w:rPr>
          <w:spacing w:val="-4"/>
          <w:sz w:val="20"/>
          <w:szCs w:val="20"/>
          <w:lang w:val="uk-UA"/>
        </w:rPr>
        <w:t xml:space="preserve"> </w:t>
      </w:r>
      <w:r w:rsidR="002A676F" w:rsidRPr="00EB51C2">
        <w:rPr>
          <w:b/>
          <w:sz w:val="20"/>
          <w:szCs w:val="20"/>
          <w:lang w:val="uk-UA"/>
        </w:rPr>
        <w:t xml:space="preserve">Структура та обсяг дисертації. </w:t>
      </w:r>
      <w:r w:rsidR="002A676F" w:rsidRPr="00EB51C2">
        <w:rPr>
          <w:sz w:val="20"/>
          <w:szCs w:val="20"/>
          <w:lang w:val="uk-UA"/>
        </w:rPr>
        <w:t xml:space="preserve">Дисертація складається зі вступу, </w:t>
      </w:r>
      <w:r w:rsidR="00C330CD" w:rsidRPr="00EB51C2">
        <w:rPr>
          <w:sz w:val="20"/>
          <w:szCs w:val="20"/>
          <w:lang w:val="uk-UA"/>
        </w:rPr>
        <w:t>чотирьох</w:t>
      </w:r>
      <w:r w:rsidR="002A676F" w:rsidRPr="00EB51C2">
        <w:rPr>
          <w:sz w:val="20"/>
          <w:szCs w:val="20"/>
          <w:lang w:val="uk-UA"/>
        </w:rPr>
        <w:t xml:space="preserve"> розділів, висновків та списку використаних джерел, що містить </w:t>
      </w:r>
      <w:r w:rsidR="00BF65AA" w:rsidRPr="00EB51C2">
        <w:rPr>
          <w:sz w:val="20"/>
          <w:szCs w:val="20"/>
          <w:lang w:val="uk-UA"/>
        </w:rPr>
        <w:t>109</w:t>
      </w:r>
      <w:r w:rsidR="001F1FC2" w:rsidRPr="00EB51C2">
        <w:rPr>
          <w:sz w:val="20"/>
          <w:szCs w:val="20"/>
          <w:lang w:val="uk-UA"/>
        </w:rPr>
        <w:t xml:space="preserve"> </w:t>
      </w:r>
      <w:r w:rsidR="002A676F" w:rsidRPr="00EB51C2">
        <w:rPr>
          <w:sz w:val="20"/>
          <w:szCs w:val="20"/>
          <w:lang w:val="uk-UA"/>
        </w:rPr>
        <w:t>найменуван</w:t>
      </w:r>
      <w:r w:rsidR="001F1FC2" w:rsidRPr="00EB51C2">
        <w:rPr>
          <w:sz w:val="20"/>
          <w:szCs w:val="20"/>
          <w:lang w:val="uk-UA"/>
        </w:rPr>
        <w:t>ь</w:t>
      </w:r>
      <w:r w:rsidR="00911A6A" w:rsidRPr="00EB51C2">
        <w:rPr>
          <w:sz w:val="20"/>
          <w:szCs w:val="20"/>
          <w:lang w:val="uk-UA"/>
        </w:rPr>
        <w:t>. Роботу викладено на 128</w:t>
      </w:r>
      <w:r w:rsidR="002A676F" w:rsidRPr="00EB51C2">
        <w:rPr>
          <w:sz w:val="20"/>
          <w:szCs w:val="20"/>
          <w:lang w:val="uk-UA"/>
        </w:rPr>
        <w:t xml:space="preserve"> сторінках машинописного тексту (загальний обсяг ди</w:t>
      </w:r>
      <w:r w:rsidR="002A676F" w:rsidRPr="00EB51C2">
        <w:rPr>
          <w:color w:val="000000"/>
          <w:sz w:val="20"/>
          <w:szCs w:val="20"/>
          <w:lang w:val="uk-UA"/>
        </w:rPr>
        <w:t>сертації 1</w:t>
      </w:r>
      <w:r w:rsidR="005F21E8" w:rsidRPr="00EB51C2">
        <w:rPr>
          <w:color w:val="000000"/>
          <w:sz w:val="20"/>
          <w:szCs w:val="20"/>
          <w:lang w:val="uk-UA"/>
        </w:rPr>
        <w:t>39 сторінок</w:t>
      </w:r>
      <w:r w:rsidR="008C157F" w:rsidRPr="00EB51C2">
        <w:rPr>
          <w:color w:val="000000"/>
          <w:sz w:val="20"/>
          <w:szCs w:val="20"/>
          <w:lang w:val="uk-UA"/>
        </w:rPr>
        <w:t>), який містить 53 рисунки та 5 таблиць</w:t>
      </w:r>
      <w:r w:rsidR="002A676F" w:rsidRPr="00EB51C2">
        <w:rPr>
          <w:color w:val="000000"/>
          <w:sz w:val="20"/>
          <w:szCs w:val="20"/>
          <w:lang w:val="uk-UA"/>
        </w:rPr>
        <w:t>.</w:t>
      </w:r>
      <w:r w:rsidR="00B0241A" w:rsidRPr="00EB51C2">
        <w:rPr>
          <w:color w:val="000000"/>
          <w:sz w:val="20"/>
          <w:szCs w:val="20"/>
          <w:lang w:val="uk-UA"/>
        </w:rPr>
        <w:t xml:space="preserve"> </w:t>
      </w:r>
    </w:p>
    <w:p w:rsidR="007B6B0A" w:rsidRPr="00EB51C2" w:rsidRDefault="007B6B0A" w:rsidP="00AC67E5">
      <w:pPr>
        <w:ind w:firstLine="397"/>
        <w:jc w:val="both"/>
        <w:rPr>
          <w:b/>
          <w:bCs/>
          <w:sz w:val="20"/>
          <w:szCs w:val="20"/>
          <w:lang w:val="uk-UA"/>
        </w:rPr>
      </w:pPr>
    </w:p>
    <w:p w:rsidR="002A676F" w:rsidRDefault="002A676F">
      <w:pPr>
        <w:ind w:firstLine="397"/>
        <w:jc w:val="center"/>
        <w:rPr>
          <w:b/>
          <w:bCs/>
          <w:sz w:val="20"/>
          <w:szCs w:val="20"/>
          <w:lang w:val="uk-UA"/>
        </w:rPr>
      </w:pPr>
      <w:r w:rsidRPr="00EB51C2">
        <w:rPr>
          <w:b/>
          <w:bCs/>
          <w:sz w:val="20"/>
          <w:szCs w:val="20"/>
          <w:lang w:val="uk-UA"/>
        </w:rPr>
        <w:t>ОСНОВНИЙ ЗМІСТ РОБОТИ</w:t>
      </w:r>
    </w:p>
    <w:p w:rsidR="0055340F" w:rsidRPr="00EB51C2" w:rsidRDefault="00FD3ABA">
      <w:pPr>
        <w:ind w:firstLine="397"/>
        <w:jc w:val="center"/>
        <w:rPr>
          <w:sz w:val="20"/>
          <w:szCs w:val="20"/>
          <w:lang w:val="uk-UA"/>
        </w:rPr>
      </w:pPr>
      <w:ins w:id="33" w:author="Obi-Wan" w:date="2017-02-21T21:07:00Z">
        <w:r>
          <w:rPr>
            <w:sz w:val="20"/>
            <w:szCs w:val="20"/>
            <w:lang w:val="uk-UA"/>
          </w:rPr>
          <w:t xml:space="preserve"> </w:t>
        </w:r>
      </w:ins>
    </w:p>
    <w:p w:rsidR="002A676F" w:rsidRPr="00EB51C2" w:rsidRDefault="002A676F">
      <w:pPr>
        <w:ind w:firstLine="397"/>
        <w:jc w:val="both"/>
        <w:rPr>
          <w:sz w:val="20"/>
          <w:szCs w:val="20"/>
          <w:lang w:val="uk-UA"/>
        </w:rPr>
      </w:pPr>
      <w:r w:rsidRPr="00EB51C2">
        <w:rPr>
          <w:sz w:val="20"/>
          <w:szCs w:val="20"/>
          <w:lang w:val="uk-UA"/>
        </w:rPr>
        <w:t xml:space="preserve">У </w:t>
      </w:r>
      <w:r w:rsidRPr="00EB51C2">
        <w:rPr>
          <w:b/>
          <w:sz w:val="20"/>
          <w:szCs w:val="20"/>
          <w:lang w:val="uk-UA"/>
        </w:rPr>
        <w:t>вступі</w:t>
      </w:r>
      <w:r w:rsidRPr="00EB51C2">
        <w:rPr>
          <w:sz w:val="20"/>
          <w:szCs w:val="20"/>
          <w:lang w:val="uk-UA"/>
        </w:rPr>
        <w:t xml:space="preserve"> обґрунтовано доцільність та актуальність обраної теми, сформульовані мета і завдання, описано предмет, об’єкти та методи досліджень. Також визначено наукову новизну та практичне значення отриманих результатів експериментальних досліджень.</w:t>
      </w:r>
    </w:p>
    <w:p w:rsidR="00433613" w:rsidRPr="00EB51C2" w:rsidRDefault="002A676F" w:rsidP="008C20DA">
      <w:pPr>
        <w:ind w:firstLine="397"/>
        <w:jc w:val="both"/>
        <w:rPr>
          <w:sz w:val="20"/>
          <w:szCs w:val="20"/>
          <w:lang w:val="uk-UA"/>
        </w:rPr>
      </w:pPr>
      <w:r w:rsidRPr="00EB51C2">
        <w:rPr>
          <w:sz w:val="20"/>
          <w:szCs w:val="20"/>
          <w:lang w:val="uk-UA"/>
        </w:rPr>
        <w:t xml:space="preserve">В </w:t>
      </w:r>
      <w:r w:rsidRPr="00EB51C2">
        <w:rPr>
          <w:b/>
          <w:sz w:val="20"/>
          <w:szCs w:val="20"/>
          <w:lang w:val="uk-UA"/>
        </w:rPr>
        <w:t>першому розділі</w:t>
      </w:r>
      <w:r w:rsidRPr="00EB51C2">
        <w:rPr>
          <w:sz w:val="20"/>
          <w:szCs w:val="20"/>
          <w:lang w:val="uk-UA"/>
        </w:rPr>
        <w:t xml:space="preserve"> </w:t>
      </w:r>
      <w:r w:rsidR="008C20DA" w:rsidRPr="00EB51C2">
        <w:rPr>
          <w:sz w:val="20"/>
          <w:szCs w:val="20"/>
          <w:lang w:val="uk-UA"/>
        </w:rPr>
        <w:t>проаналізовано результати досліджень за обраною тематикою. Вивчення літературних джерел</w:t>
      </w:r>
      <w:r w:rsidR="007D6AC1" w:rsidRPr="00EB51C2">
        <w:rPr>
          <w:sz w:val="20"/>
          <w:szCs w:val="20"/>
          <w:lang w:val="uk-UA"/>
        </w:rPr>
        <w:t xml:space="preserve"> вказує на те</w:t>
      </w:r>
      <w:r w:rsidR="008C20DA" w:rsidRPr="00EB51C2">
        <w:rPr>
          <w:sz w:val="20"/>
          <w:szCs w:val="20"/>
          <w:lang w:val="uk-UA"/>
        </w:rPr>
        <w:t xml:space="preserve">, що вплив радіаційного опромінення на фізичні системи має три основні наслідки, які потрібно враховувати у процесі аналізу таких систем. </w:t>
      </w:r>
    </w:p>
    <w:p w:rsidR="008C20DA" w:rsidRPr="00EB51C2" w:rsidRDefault="008C20DA" w:rsidP="008C20DA">
      <w:pPr>
        <w:ind w:firstLine="397"/>
        <w:jc w:val="both"/>
        <w:rPr>
          <w:sz w:val="20"/>
          <w:szCs w:val="20"/>
          <w:lang w:val="uk-UA"/>
        </w:rPr>
      </w:pPr>
      <w:r w:rsidRPr="00EB51C2">
        <w:rPr>
          <w:sz w:val="20"/>
          <w:szCs w:val="20"/>
          <w:lang w:val="uk-UA"/>
        </w:rPr>
        <w:t>По-перше, під дією радіаційного опромінення в досліджуваній системі з’являються нові компоненти. Причому, очевидно, що ця система найчастіше є нерівноважною, і до встановлення процесу рівноваги зі структурними елементами досліджуваної системи відбувається ц</w:t>
      </w:r>
      <w:r w:rsidR="00433613" w:rsidRPr="00EB51C2">
        <w:rPr>
          <w:sz w:val="20"/>
          <w:szCs w:val="20"/>
          <w:lang w:val="uk-UA"/>
        </w:rPr>
        <w:t xml:space="preserve">іла низка взаємних перетворень. </w:t>
      </w:r>
      <w:r w:rsidRPr="00EB51C2">
        <w:rPr>
          <w:sz w:val="20"/>
          <w:szCs w:val="20"/>
          <w:lang w:val="uk-UA"/>
        </w:rPr>
        <w:t>Разом з іонізацією в системі також відбуваються процеси утворення кластерів, перехід молекул на збуджені енергетичні рівні</w:t>
      </w:r>
      <w:r w:rsidR="001E73CE" w:rsidRPr="00EB51C2">
        <w:rPr>
          <w:sz w:val="20"/>
          <w:szCs w:val="20"/>
          <w:lang w:val="uk-UA"/>
        </w:rPr>
        <w:t>.</w:t>
      </w:r>
      <w:r w:rsidRPr="00EB51C2">
        <w:rPr>
          <w:sz w:val="20"/>
          <w:szCs w:val="20"/>
          <w:lang w:val="uk-UA"/>
        </w:rPr>
        <w:t xml:space="preserve"> У даній роботі розглядаються лише системи, які перейшли у новий рівноважний або стаціонарний стан унаслідок дії на них радіаційного опромінення.</w:t>
      </w:r>
    </w:p>
    <w:p w:rsidR="008C20DA" w:rsidRPr="00EB51C2" w:rsidRDefault="001A79CE" w:rsidP="008C20DA">
      <w:pPr>
        <w:ind w:firstLine="397"/>
        <w:jc w:val="both"/>
        <w:rPr>
          <w:sz w:val="20"/>
          <w:szCs w:val="20"/>
          <w:lang w:val="uk-UA"/>
        </w:rPr>
      </w:pPr>
      <w:r w:rsidRPr="00EB51C2">
        <w:rPr>
          <w:sz w:val="20"/>
          <w:szCs w:val="20"/>
          <w:lang w:val="uk-UA"/>
        </w:rPr>
        <w:t>По-друге, р</w:t>
      </w:r>
      <w:r w:rsidR="008C20DA" w:rsidRPr="00EB51C2">
        <w:rPr>
          <w:sz w:val="20"/>
          <w:szCs w:val="20"/>
          <w:lang w:val="uk-UA"/>
        </w:rPr>
        <w:t>адіаційне опромінення спричинює зміщення імпульсної частини функції розподілу Гіббса порівняно з максвелівським рівноважним розподілом. Зокрема, опромінювання від ізотропного джерела сталої потужності приводить до встановлення певного стаціонарного</w:t>
      </w:r>
      <w:r w:rsidR="00B57497" w:rsidRPr="00EB51C2">
        <w:rPr>
          <w:sz w:val="20"/>
          <w:szCs w:val="20"/>
          <w:lang w:val="uk-UA"/>
        </w:rPr>
        <w:t xml:space="preserve"> імпульсного розподілу в системі</w:t>
      </w:r>
      <w:r w:rsidR="008C20DA" w:rsidRPr="00EB51C2">
        <w:rPr>
          <w:sz w:val="20"/>
          <w:szCs w:val="20"/>
          <w:lang w:val="uk-UA"/>
        </w:rPr>
        <w:t xml:space="preserve">. Найчастіше ці розподіли можна представити у вигляді розкладу за ортогональною системою функцій. </w:t>
      </w:r>
    </w:p>
    <w:p w:rsidR="008C20DA" w:rsidRPr="00EB51C2" w:rsidRDefault="008C20DA" w:rsidP="008C20DA">
      <w:pPr>
        <w:ind w:firstLine="397"/>
        <w:jc w:val="both"/>
        <w:rPr>
          <w:sz w:val="20"/>
          <w:szCs w:val="20"/>
          <w:lang w:val="uk-UA"/>
        </w:rPr>
      </w:pPr>
      <w:r w:rsidRPr="00EB51C2">
        <w:rPr>
          <w:sz w:val="20"/>
          <w:szCs w:val="20"/>
          <w:lang w:val="uk-UA"/>
        </w:rPr>
        <w:t>По-третє, важливим</w:t>
      </w:r>
      <w:r w:rsidR="00896597" w:rsidRPr="00EB51C2">
        <w:rPr>
          <w:sz w:val="20"/>
          <w:szCs w:val="20"/>
          <w:lang w:val="uk-UA"/>
        </w:rPr>
        <w:t xml:space="preserve"> </w:t>
      </w:r>
      <w:r w:rsidRPr="00EB51C2">
        <w:rPr>
          <w:sz w:val="20"/>
          <w:szCs w:val="20"/>
          <w:lang w:val="uk-UA"/>
        </w:rPr>
        <w:t xml:space="preserve">наслідком впливу радіаційного опромінення на рідинні і газові системи є зміна характеру міжмолекулярної взаємодії. Зокрема, у присутності падаючого пучка радіаційного випромінювання відбувається зміщення параметрів потенціалів типу Леннарда–Джонса. </w:t>
      </w:r>
    </w:p>
    <w:p w:rsidR="00997455" w:rsidRPr="00EB51C2" w:rsidRDefault="002A676F" w:rsidP="007F0F08">
      <w:pPr>
        <w:ind w:firstLine="397"/>
        <w:jc w:val="both"/>
        <w:rPr>
          <w:sz w:val="20"/>
          <w:szCs w:val="20"/>
          <w:lang w:val="uk-UA"/>
        </w:rPr>
      </w:pPr>
      <w:r w:rsidRPr="00EB51C2">
        <w:rPr>
          <w:sz w:val="20"/>
          <w:szCs w:val="20"/>
          <w:lang w:val="uk-UA"/>
        </w:rPr>
        <w:t xml:space="preserve">В </w:t>
      </w:r>
      <w:r w:rsidRPr="00EB51C2">
        <w:rPr>
          <w:b/>
          <w:sz w:val="20"/>
          <w:szCs w:val="20"/>
          <w:lang w:val="uk-UA"/>
        </w:rPr>
        <w:t>другому розділі</w:t>
      </w:r>
      <w:r w:rsidR="00B639D1" w:rsidRPr="00EB51C2">
        <w:rPr>
          <w:sz w:val="20"/>
          <w:szCs w:val="20"/>
          <w:lang w:val="uk-UA"/>
        </w:rPr>
        <w:t xml:space="preserve"> рідинна система, що утворилася внаслідок </w:t>
      </w:r>
      <w:r w:rsidR="0005330E" w:rsidRPr="00EB51C2">
        <w:rPr>
          <w:sz w:val="20"/>
          <w:szCs w:val="20"/>
          <w:lang w:val="uk-UA"/>
        </w:rPr>
        <w:t xml:space="preserve">дії радіаційного опромінення на </w:t>
      </w:r>
      <w:r w:rsidR="00B639D1" w:rsidRPr="00EB51C2">
        <w:rPr>
          <w:sz w:val="20"/>
          <w:szCs w:val="20"/>
          <w:lang w:val="uk-UA"/>
        </w:rPr>
        <w:t xml:space="preserve">однокомпонентну систему, розглядається як бінарний розчин частинок </w:t>
      </w:r>
      <w:r w:rsidR="00335C0A" w:rsidRPr="00EB51C2">
        <w:rPr>
          <w:sz w:val="20"/>
          <w:szCs w:val="20"/>
          <w:lang w:val="uk-UA"/>
        </w:rPr>
        <w:t>базової</w:t>
      </w:r>
      <w:r w:rsidR="00917456" w:rsidRPr="00EB51C2">
        <w:rPr>
          <w:sz w:val="20"/>
          <w:szCs w:val="20"/>
          <w:lang w:val="uk-UA"/>
        </w:rPr>
        <w:t xml:space="preserve"> однокомпонентної підсистеми, та</w:t>
      </w:r>
      <w:r w:rsidR="00B639D1" w:rsidRPr="00EB51C2">
        <w:rPr>
          <w:sz w:val="20"/>
          <w:szCs w:val="20"/>
          <w:lang w:val="uk-UA"/>
        </w:rPr>
        <w:t xml:space="preserve"> підсистеми збуджених частинок.</w:t>
      </w:r>
      <w:r w:rsidR="008F3B32" w:rsidRPr="00EB51C2">
        <w:rPr>
          <w:color w:val="FF0000"/>
          <w:sz w:val="20"/>
          <w:szCs w:val="20"/>
          <w:lang w:val="uk-UA"/>
        </w:rPr>
        <w:t xml:space="preserve"> </w:t>
      </w:r>
      <w:r w:rsidR="008F3B32" w:rsidRPr="00EB51C2">
        <w:rPr>
          <w:color w:val="000000" w:themeColor="text1"/>
          <w:sz w:val="20"/>
          <w:szCs w:val="20"/>
          <w:lang w:val="uk-UA"/>
        </w:rPr>
        <w:t>Під збудженими частинками маються на увазі такі,</w:t>
      </w:r>
      <w:r w:rsidR="00EF7C65" w:rsidRPr="00EB51C2">
        <w:rPr>
          <w:color w:val="FF0000"/>
          <w:sz w:val="20"/>
          <w:szCs w:val="20"/>
          <w:lang w:val="uk-UA"/>
        </w:rPr>
        <w:t xml:space="preserve"> </w:t>
      </w:r>
      <w:r w:rsidR="008F3B32" w:rsidRPr="00EB51C2">
        <w:rPr>
          <w:sz w:val="20"/>
          <w:szCs w:val="20"/>
          <w:lang w:val="uk-UA"/>
        </w:rPr>
        <w:t xml:space="preserve">що перейшли на збуджені </w:t>
      </w:r>
      <w:r w:rsidR="0061186A" w:rsidRPr="00EB51C2">
        <w:rPr>
          <w:sz w:val="20"/>
          <w:szCs w:val="20"/>
          <w:lang w:val="uk-UA"/>
        </w:rPr>
        <w:t>електронні</w:t>
      </w:r>
      <w:r w:rsidR="008F3B32" w:rsidRPr="00EB51C2">
        <w:rPr>
          <w:sz w:val="20"/>
          <w:szCs w:val="20"/>
          <w:lang w:val="uk-UA"/>
        </w:rPr>
        <w:t xml:space="preserve"> стани внаслідок дії на них радіаційного опромінення. </w:t>
      </w:r>
      <w:r w:rsidR="00B639D1" w:rsidRPr="00EB51C2">
        <w:rPr>
          <w:sz w:val="20"/>
          <w:szCs w:val="20"/>
          <w:lang w:val="uk-UA"/>
        </w:rPr>
        <w:t xml:space="preserve">З термодинамічної точки зору зміщення параметрів фазової рівноваги </w:t>
      </w:r>
      <w:r w:rsidR="00F21D10" w:rsidRPr="00EB51C2">
        <w:rPr>
          <w:sz w:val="20"/>
          <w:szCs w:val="20"/>
          <w:lang w:val="uk-UA"/>
        </w:rPr>
        <w:t>обумовлене</w:t>
      </w:r>
      <w:r w:rsidR="00B639D1" w:rsidRPr="00EB51C2">
        <w:rPr>
          <w:sz w:val="20"/>
          <w:szCs w:val="20"/>
          <w:lang w:val="uk-UA"/>
        </w:rPr>
        <w:t xml:space="preserve"> </w:t>
      </w:r>
      <w:r w:rsidR="00B639D1" w:rsidRPr="00EB51C2">
        <w:rPr>
          <w:sz w:val="20"/>
          <w:szCs w:val="20"/>
          <w:lang w:val="uk-UA"/>
        </w:rPr>
        <w:lastRenderedPageBreak/>
        <w:t xml:space="preserve">необхідністю виконання умови рівності хімічних потенціалів </w:t>
      </w:r>
      <w:r w:rsidR="00917456" w:rsidRPr="00EB51C2">
        <w:rPr>
          <w:sz w:val="20"/>
          <w:szCs w:val="20"/>
          <w:lang w:val="uk-UA"/>
        </w:rPr>
        <w:t xml:space="preserve">компонент </w:t>
      </w:r>
      <w:r w:rsidR="00B639D1" w:rsidRPr="00EB51C2">
        <w:rPr>
          <w:sz w:val="20"/>
          <w:szCs w:val="20"/>
          <w:lang w:val="uk-UA"/>
        </w:rPr>
        <w:t>досліджувано</w:t>
      </w:r>
      <w:r w:rsidR="007D0853" w:rsidRPr="00EB51C2">
        <w:rPr>
          <w:sz w:val="20"/>
          <w:szCs w:val="20"/>
          <w:lang w:val="uk-UA"/>
        </w:rPr>
        <w:t xml:space="preserve">ї системи у рівноважному стані. </w:t>
      </w:r>
    </w:p>
    <w:p w:rsidR="0028130A" w:rsidRPr="00EB51C2" w:rsidRDefault="007F0F08" w:rsidP="00172568">
      <w:pPr>
        <w:ind w:firstLine="397"/>
        <w:jc w:val="both"/>
        <w:rPr>
          <w:sz w:val="20"/>
          <w:szCs w:val="20"/>
          <w:lang w:val="uk-UA"/>
        </w:rPr>
      </w:pPr>
      <w:r w:rsidRPr="00EB51C2">
        <w:rPr>
          <w:sz w:val="20"/>
          <w:szCs w:val="20"/>
          <w:lang w:val="uk-UA"/>
        </w:rPr>
        <w:t>Методами термодинаміки з використанням моделей ідеального і регулярного розчину було проаналізовано вплив радіаційного опромінення на зміщення тиску і температури фазового переходу.</w:t>
      </w:r>
      <w:r w:rsidR="00172568" w:rsidRPr="00EB51C2">
        <w:rPr>
          <w:sz w:val="20"/>
          <w:szCs w:val="20"/>
          <w:lang w:val="uk-UA"/>
        </w:rPr>
        <w:t xml:space="preserve"> Застосування поняття хімічного потенціалу є особливо зручним тому, що, я</w:t>
      </w:r>
      <w:r w:rsidR="00E516E2" w:rsidRPr="00EB51C2">
        <w:rPr>
          <w:sz w:val="20"/>
          <w:szCs w:val="20"/>
          <w:lang w:val="uk-UA"/>
        </w:rPr>
        <w:t>к відомо</w:t>
      </w:r>
      <w:r w:rsidR="0028130A" w:rsidRPr="00EB51C2">
        <w:rPr>
          <w:sz w:val="20"/>
          <w:szCs w:val="20"/>
          <w:lang w:val="uk-UA"/>
        </w:rPr>
        <w:t>,</w:t>
      </w:r>
      <w:r w:rsidR="00B639D1" w:rsidRPr="00EB51C2">
        <w:rPr>
          <w:sz w:val="20"/>
          <w:szCs w:val="20"/>
          <w:lang w:val="uk-UA"/>
        </w:rPr>
        <w:t xml:space="preserve"> </w:t>
      </w:r>
      <w:r w:rsidR="00D42C01" w:rsidRPr="00EB51C2">
        <w:rPr>
          <w:sz w:val="20"/>
          <w:szCs w:val="20"/>
          <w:lang w:val="uk-UA"/>
        </w:rPr>
        <w:t>хімічн</w:t>
      </w:r>
      <w:r w:rsidR="00B22482" w:rsidRPr="00EB51C2">
        <w:rPr>
          <w:sz w:val="20"/>
          <w:szCs w:val="20"/>
          <w:lang w:val="uk-UA"/>
        </w:rPr>
        <w:t>і</w:t>
      </w:r>
      <w:r w:rsidR="00D42C01" w:rsidRPr="00EB51C2">
        <w:rPr>
          <w:sz w:val="20"/>
          <w:szCs w:val="20"/>
          <w:lang w:val="uk-UA"/>
        </w:rPr>
        <w:t xml:space="preserve"> потенціали відповідних компонент </w:t>
      </w:r>
      <w:r w:rsidR="005A7FCD" w:rsidRPr="00EB51C2">
        <w:rPr>
          <w:sz w:val="20"/>
          <w:szCs w:val="20"/>
          <w:lang w:val="uk-UA"/>
        </w:rPr>
        <w:t>можна пов`язати</w:t>
      </w:r>
      <w:r w:rsidR="00B639D1" w:rsidRPr="00EB51C2">
        <w:rPr>
          <w:sz w:val="20"/>
          <w:szCs w:val="20"/>
          <w:lang w:val="uk-UA"/>
        </w:rPr>
        <w:t xml:space="preserve"> з основн</w:t>
      </w:r>
      <w:r w:rsidR="00D42C01" w:rsidRPr="00EB51C2">
        <w:rPr>
          <w:sz w:val="20"/>
          <w:szCs w:val="20"/>
          <w:lang w:val="uk-UA"/>
        </w:rPr>
        <w:t>ими</w:t>
      </w:r>
      <w:r w:rsidR="00B639D1" w:rsidRPr="00EB51C2">
        <w:rPr>
          <w:sz w:val="20"/>
          <w:szCs w:val="20"/>
          <w:lang w:val="uk-UA"/>
        </w:rPr>
        <w:t xml:space="preserve"> структурн</w:t>
      </w:r>
      <w:r w:rsidR="00D42C01" w:rsidRPr="00EB51C2">
        <w:rPr>
          <w:sz w:val="20"/>
          <w:szCs w:val="20"/>
          <w:lang w:val="uk-UA"/>
        </w:rPr>
        <w:t>ими</w:t>
      </w:r>
      <w:r w:rsidR="00B639D1" w:rsidRPr="00EB51C2">
        <w:rPr>
          <w:sz w:val="20"/>
          <w:szCs w:val="20"/>
          <w:lang w:val="uk-UA"/>
        </w:rPr>
        <w:t xml:space="preserve"> характеристи</w:t>
      </w:r>
      <w:r w:rsidR="0028130A" w:rsidRPr="00EB51C2">
        <w:rPr>
          <w:sz w:val="20"/>
          <w:szCs w:val="20"/>
          <w:lang w:val="uk-UA"/>
        </w:rPr>
        <w:t>к</w:t>
      </w:r>
      <w:r w:rsidR="00D42C01" w:rsidRPr="00EB51C2">
        <w:rPr>
          <w:sz w:val="20"/>
          <w:szCs w:val="20"/>
          <w:lang w:val="uk-UA"/>
        </w:rPr>
        <w:t>ами</w:t>
      </w:r>
      <w:r w:rsidR="0028130A" w:rsidRPr="00EB51C2">
        <w:rPr>
          <w:sz w:val="20"/>
          <w:szCs w:val="20"/>
          <w:lang w:val="uk-UA"/>
        </w:rPr>
        <w:t xml:space="preserve"> рідинної системи – її парними</w:t>
      </w:r>
      <w:r w:rsidR="00B639D1" w:rsidRPr="00EB51C2">
        <w:rPr>
          <w:sz w:val="20"/>
          <w:szCs w:val="20"/>
          <w:lang w:val="uk-UA"/>
        </w:rPr>
        <w:t xml:space="preserve"> кореляційн</w:t>
      </w:r>
      <w:r w:rsidR="0028130A" w:rsidRPr="00EB51C2">
        <w:rPr>
          <w:sz w:val="20"/>
          <w:szCs w:val="20"/>
          <w:lang w:val="uk-UA"/>
        </w:rPr>
        <w:t>ими</w:t>
      </w:r>
      <w:r w:rsidR="00B639D1" w:rsidRPr="00EB51C2">
        <w:rPr>
          <w:sz w:val="20"/>
          <w:szCs w:val="20"/>
          <w:lang w:val="uk-UA"/>
        </w:rPr>
        <w:t xml:space="preserve"> функці</w:t>
      </w:r>
      <w:r w:rsidR="0028130A" w:rsidRPr="00EB51C2">
        <w:rPr>
          <w:sz w:val="20"/>
          <w:szCs w:val="20"/>
          <w:lang w:val="uk-UA"/>
        </w:rPr>
        <w:t>ями</w:t>
      </w:r>
      <w:r w:rsidR="00DA13DB" w:rsidRPr="00EB51C2">
        <w:rPr>
          <w:sz w:val="20"/>
          <w:szCs w:val="20"/>
          <w:lang w:val="uk-UA"/>
        </w:rPr>
        <w:t xml:space="preserve"> другого пор</w:t>
      </w:r>
      <w:r w:rsidR="00E456CB" w:rsidRPr="00EB51C2">
        <w:rPr>
          <w:sz w:val="20"/>
          <w:szCs w:val="20"/>
          <w:lang w:val="uk-UA"/>
        </w:rPr>
        <w:t>яд</w:t>
      </w:r>
      <w:r w:rsidR="00CC4DEB" w:rsidRPr="00EB51C2">
        <w:rPr>
          <w:sz w:val="20"/>
          <w:szCs w:val="20"/>
          <w:lang w:val="uk-UA"/>
        </w:rPr>
        <w:t>ку</w:t>
      </w:r>
      <w:r w:rsidR="00B639D1" w:rsidRPr="00EB51C2">
        <w:rPr>
          <w:sz w:val="20"/>
          <w:szCs w:val="20"/>
          <w:lang w:val="uk-UA"/>
        </w:rPr>
        <w:t>. Цей зв’язок встановлює співвідношення</w:t>
      </w:r>
      <w:r w:rsidR="0022405F" w:rsidRPr="00EB51C2">
        <w:rPr>
          <w:sz w:val="20"/>
          <w:szCs w:val="20"/>
          <w:lang w:val="uk-UA"/>
        </w:rPr>
        <w:t xml:space="preserve"> між термодинамічним підходом, </w:t>
      </w:r>
      <w:r w:rsidR="00B639D1" w:rsidRPr="00EB51C2">
        <w:rPr>
          <w:sz w:val="20"/>
          <w:szCs w:val="20"/>
          <w:lang w:val="uk-UA"/>
        </w:rPr>
        <w:t>підходом Боголюбова</w:t>
      </w:r>
      <w:r w:rsidR="0022405F" w:rsidRPr="00EB51C2">
        <w:rPr>
          <w:sz w:val="20"/>
          <w:szCs w:val="20"/>
          <w:lang w:val="uk-UA"/>
        </w:rPr>
        <w:t xml:space="preserve"> і методами комп’ютерного моделювання.</w:t>
      </w:r>
    </w:p>
    <w:p w:rsidR="00246F8D" w:rsidRPr="00EB51C2" w:rsidRDefault="00B639D1" w:rsidP="00B639D1">
      <w:pPr>
        <w:ind w:firstLine="397"/>
        <w:jc w:val="both"/>
        <w:rPr>
          <w:sz w:val="20"/>
          <w:szCs w:val="20"/>
          <w:lang w:val="uk-UA"/>
        </w:rPr>
      </w:pPr>
      <w:r w:rsidRPr="00EB51C2">
        <w:rPr>
          <w:sz w:val="20"/>
          <w:szCs w:val="20"/>
          <w:lang w:val="uk-UA"/>
        </w:rPr>
        <w:t xml:space="preserve">Для аналізу структурних перетворень було виконано узагальнення відомих методів теорії рідин на випадок наявності у системі багатьох компонентів. Ці методи </w:t>
      </w:r>
      <w:r w:rsidR="00EF6114" w:rsidRPr="00EB51C2">
        <w:rPr>
          <w:sz w:val="20"/>
          <w:szCs w:val="20"/>
          <w:lang w:val="uk-UA"/>
        </w:rPr>
        <w:t xml:space="preserve">було </w:t>
      </w:r>
      <w:r w:rsidRPr="00EB51C2">
        <w:rPr>
          <w:sz w:val="20"/>
          <w:szCs w:val="20"/>
          <w:lang w:val="uk-UA"/>
        </w:rPr>
        <w:t>приведено до форми, зручної для використання у поєднанні з методами комп'ютерного моделювання.</w:t>
      </w:r>
    </w:p>
    <w:p w:rsidR="00E45200" w:rsidRPr="00EB51C2" w:rsidRDefault="00B639D1" w:rsidP="00B23D51">
      <w:pPr>
        <w:ind w:firstLine="397"/>
        <w:jc w:val="both"/>
        <w:rPr>
          <w:sz w:val="20"/>
          <w:szCs w:val="20"/>
          <w:lang w:val="uk-UA"/>
        </w:rPr>
      </w:pPr>
      <w:r w:rsidRPr="00EB51C2">
        <w:rPr>
          <w:sz w:val="20"/>
          <w:szCs w:val="20"/>
          <w:lang w:val="uk-UA"/>
        </w:rPr>
        <w:t>Зокрема, застосовуючи узагальнення методу розкладу ентропії в ряд за кореляційними потенціалами було отримано концентраційну залежність зміщення вільної енергії системи від кількості збуджених частинок, що утворилися під дією радіаційного опромінення.</w:t>
      </w:r>
    </w:p>
    <w:p w:rsidR="004C77CA" w:rsidRPr="00EB51C2" w:rsidRDefault="005A7FCD" w:rsidP="00152A09">
      <w:pPr>
        <w:ind w:firstLine="397"/>
        <w:jc w:val="both"/>
        <w:rPr>
          <w:color w:val="FF0000"/>
          <w:sz w:val="20"/>
          <w:szCs w:val="20"/>
          <w:lang w:val="uk-UA"/>
        </w:rPr>
      </w:pPr>
      <w:r w:rsidRPr="00EB51C2">
        <w:rPr>
          <w:sz w:val="20"/>
          <w:szCs w:val="20"/>
          <w:lang w:val="uk-UA"/>
        </w:rPr>
        <w:t>Як</w:t>
      </w:r>
      <w:r w:rsidR="004A7743" w:rsidRPr="00EB51C2">
        <w:rPr>
          <w:sz w:val="20"/>
          <w:szCs w:val="20"/>
          <w:lang w:val="uk-UA"/>
        </w:rPr>
        <w:t xml:space="preserve"> модельн</w:t>
      </w:r>
      <w:r w:rsidRPr="00EB51C2">
        <w:rPr>
          <w:sz w:val="20"/>
          <w:szCs w:val="20"/>
          <w:lang w:val="uk-UA"/>
        </w:rPr>
        <w:t>ий випадок</w:t>
      </w:r>
      <w:r w:rsidR="004A7743" w:rsidRPr="00EB51C2">
        <w:rPr>
          <w:sz w:val="20"/>
          <w:szCs w:val="20"/>
          <w:lang w:val="uk-UA"/>
        </w:rPr>
        <w:t>, який, однак</w:t>
      </w:r>
      <w:r w:rsidR="000A16BA" w:rsidRPr="00EB51C2">
        <w:rPr>
          <w:sz w:val="20"/>
          <w:szCs w:val="20"/>
          <w:lang w:val="uk-UA"/>
        </w:rPr>
        <w:t>,</w:t>
      </w:r>
      <w:r w:rsidR="004A7743" w:rsidRPr="00EB51C2">
        <w:rPr>
          <w:sz w:val="20"/>
          <w:szCs w:val="20"/>
          <w:lang w:val="uk-UA"/>
        </w:rPr>
        <w:t xml:space="preserve"> підкреслює основні особливості дії радіаційного опромінення</w:t>
      </w:r>
      <w:r w:rsidRPr="00EB51C2">
        <w:rPr>
          <w:sz w:val="20"/>
          <w:szCs w:val="20"/>
          <w:lang w:val="uk-UA"/>
        </w:rPr>
        <w:t>,</w:t>
      </w:r>
      <w:r w:rsidR="004A7743" w:rsidRPr="00EB51C2">
        <w:rPr>
          <w:sz w:val="20"/>
          <w:szCs w:val="20"/>
          <w:lang w:val="uk-UA"/>
        </w:rPr>
        <w:t xml:space="preserve"> у роботі досліджується система</w:t>
      </w:r>
      <w:r w:rsidR="002E3777" w:rsidRPr="00EB51C2">
        <w:rPr>
          <w:sz w:val="20"/>
          <w:szCs w:val="20"/>
          <w:lang w:val="uk-UA"/>
        </w:rPr>
        <w:t xml:space="preserve"> за температури </w:t>
      </w:r>
      <w:r w:rsidR="002E3777" w:rsidRPr="00EB51C2">
        <w:rPr>
          <w:position w:val="-12"/>
          <w:sz w:val="20"/>
          <w:szCs w:val="20"/>
          <w:lang w:val="uk-UA"/>
        </w:rPr>
        <w:object w:dxaOrig="279" w:dyaOrig="380">
          <v:shape id="_x0000_i1028" type="#_x0000_t75" style="width:13.3pt;height:19.3pt" o:ole="">
            <v:imagedata r:id="rId14" o:title=""/>
          </v:shape>
          <o:OLEObject Type="Embed" ProgID="Equation.DSMT4" ShapeID="_x0000_i1028" DrawAspect="Content" ObjectID="_1549346363" r:id="rId15"/>
        </w:object>
      </w:r>
      <w:r w:rsidR="002E3777" w:rsidRPr="00EB51C2">
        <w:rPr>
          <w:sz w:val="20"/>
          <w:szCs w:val="20"/>
          <w:lang w:val="uk-UA"/>
        </w:rPr>
        <w:t xml:space="preserve"> і тиску</w:t>
      </w:r>
      <w:r w:rsidR="002E3777" w:rsidRPr="00EB51C2">
        <w:rPr>
          <w:position w:val="-12"/>
          <w:sz w:val="20"/>
          <w:szCs w:val="20"/>
          <w:lang w:val="uk-UA"/>
        </w:rPr>
        <w:object w:dxaOrig="279" w:dyaOrig="380">
          <v:shape id="_x0000_i1029" type="#_x0000_t75" style="width:13.3pt;height:19.3pt" o:ole="">
            <v:imagedata r:id="rId16" o:title=""/>
          </v:shape>
          <o:OLEObject Type="Embed" ProgID="Equation.DSMT4" ShapeID="_x0000_i1029" DrawAspect="Content" ObjectID="_1549346364" r:id="rId17"/>
        </w:object>
      </w:r>
      <w:r w:rsidR="00CC7ABA" w:rsidRPr="00EB51C2">
        <w:rPr>
          <w:sz w:val="20"/>
          <w:szCs w:val="20"/>
          <w:lang w:val="uk-UA"/>
        </w:rPr>
        <w:t xml:space="preserve">, в якій під дією радіаційного опромінення </w:t>
      </w:r>
      <w:r w:rsidR="00F45279" w:rsidRPr="00EB51C2">
        <w:rPr>
          <w:sz w:val="20"/>
          <w:szCs w:val="20"/>
          <w:lang w:val="uk-UA"/>
        </w:rPr>
        <w:t>гене</w:t>
      </w:r>
      <w:r w:rsidR="00152A09" w:rsidRPr="00EB51C2">
        <w:rPr>
          <w:sz w:val="20"/>
          <w:szCs w:val="20"/>
          <w:lang w:val="uk-UA"/>
        </w:rPr>
        <w:t>рується новий вид збу</w:t>
      </w:r>
      <w:r w:rsidR="00F90341" w:rsidRPr="00EB51C2">
        <w:rPr>
          <w:sz w:val="20"/>
          <w:szCs w:val="20"/>
          <w:lang w:val="uk-UA"/>
        </w:rPr>
        <w:t>джених частинок з концентрацією</w:t>
      </w:r>
      <w:r w:rsidR="00301F8A" w:rsidRPr="00EB51C2">
        <w:rPr>
          <w:sz w:val="20"/>
          <w:szCs w:val="20"/>
          <w:lang w:val="uk-UA"/>
        </w:rPr>
        <w:t xml:space="preserve"> </w:t>
      </w:r>
      <w:r w:rsidR="00301F8A" w:rsidRPr="00EB51C2">
        <w:rPr>
          <w:position w:val="-12"/>
          <w:sz w:val="20"/>
          <w:szCs w:val="20"/>
          <w:lang w:val="uk-UA"/>
        </w:rPr>
        <w:object w:dxaOrig="260" w:dyaOrig="380">
          <v:shape id="_x0000_i1030" type="#_x0000_t75" style="width:14.15pt;height:19.3pt" o:ole="">
            <v:imagedata r:id="rId18" o:title=""/>
          </v:shape>
          <o:OLEObject Type="Embed" ProgID="Equation.DSMT4" ShapeID="_x0000_i1030" DrawAspect="Content" ObjectID="_1549346365" r:id="rId19"/>
        </w:object>
      </w:r>
      <w:r w:rsidR="00301F8A" w:rsidRPr="00EB51C2">
        <w:rPr>
          <w:sz w:val="20"/>
          <w:szCs w:val="20"/>
          <w:lang w:val="uk-UA"/>
        </w:rPr>
        <w:t xml:space="preserve"> та </w:t>
      </w:r>
      <w:r w:rsidR="00301F8A" w:rsidRPr="00EB51C2">
        <w:rPr>
          <w:position w:val="-12"/>
          <w:sz w:val="20"/>
          <w:szCs w:val="20"/>
          <w:lang w:val="uk-UA"/>
        </w:rPr>
        <w:object w:dxaOrig="279" w:dyaOrig="380">
          <v:shape id="_x0000_i1031" type="#_x0000_t75" style="width:13.3pt;height:19.3pt" o:ole="">
            <v:imagedata r:id="rId20" o:title=""/>
          </v:shape>
          <o:OLEObject Type="Embed" ProgID="Equation.DSMT4" ShapeID="_x0000_i1031" DrawAspect="Content" ObjectID="_1549346366" r:id="rId21"/>
        </w:object>
      </w:r>
      <w:r w:rsidR="00301F8A" w:rsidRPr="00EB51C2">
        <w:rPr>
          <w:sz w:val="20"/>
          <w:szCs w:val="20"/>
          <w:lang w:val="uk-UA"/>
        </w:rPr>
        <w:t xml:space="preserve"> </w:t>
      </w:r>
      <w:r w:rsidR="00F90341" w:rsidRPr="00EB51C2">
        <w:rPr>
          <w:sz w:val="20"/>
          <w:szCs w:val="20"/>
          <w:lang w:val="uk-UA"/>
        </w:rPr>
        <w:t xml:space="preserve">у першій і другій співіснуючих фазах, відповідно. </w:t>
      </w:r>
      <w:r w:rsidR="00B84F33" w:rsidRPr="00EB51C2">
        <w:rPr>
          <w:sz w:val="20"/>
          <w:szCs w:val="20"/>
          <w:lang w:val="uk-UA"/>
        </w:rPr>
        <w:t>Для даної системи б</w:t>
      </w:r>
      <w:r w:rsidR="00D472E8" w:rsidRPr="00EB51C2">
        <w:rPr>
          <w:sz w:val="20"/>
          <w:szCs w:val="20"/>
          <w:lang w:val="uk-UA"/>
        </w:rPr>
        <w:t xml:space="preserve">уло обчислено </w:t>
      </w:r>
      <w:r w:rsidR="00F45279" w:rsidRPr="00EB51C2">
        <w:rPr>
          <w:sz w:val="20"/>
          <w:szCs w:val="20"/>
          <w:lang w:val="uk-UA"/>
        </w:rPr>
        <w:t>з</w:t>
      </w:r>
      <w:r w:rsidR="00B23D51" w:rsidRPr="00EB51C2">
        <w:rPr>
          <w:sz w:val="20"/>
          <w:szCs w:val="20"/>
          <w:lang w:val="uk-UA"/>
        </w:rPr>
        <w:t>міну п</w:t>
      </w:r>
      <w:r w:rsidR="00180AC0" w:rsidRPr="00EB51C2">
        <w:rPr>
          <w:sz w:val="20"/>
          <w:szCs w:val="20"/>
          <w:lang w:val="uk-UA"/>
        </w:rPr>
        <w:t>араметрів фазового перетворення</w:t>
      </w:r>
      <w:r w:rsidR="003809AD" w:rsidRPr="00EB51C2">
        <w:rPr>
          <w:sz w:val="20"/>
          <w:szCs w:val="20"/>
          <w:lang w:val="uk-UA"/>
        </w:rPr>
        <w:t xml:space="preserve"> </w:t>
      </w:r>
      <w:r w:rsidR="00B23D51" w:rsidRPr="00EB51C2">
        <w:rPr>
          <w:sz w:val="20"/>
          <w:szCs w:val="20"/>
          <w:lang w:val="uk-UA"/>
        </w:rPr>
        <w:t>шляхом накладання вимоги рівності хімічних потенціалів</w:t>
      </w:r>
      <w:r w:rsidR="008E4E8C" w:rsidRPr="00EB51C2">
        <w:rPr>
          <w:sz w:val="20"/>
          <w:szCs w:val="20"/>
          <w:lang w:val="uk-UA"/>
        </w:rPr>
        <w:t xml:space="preserve"> ко</w:t>
      </w:r>
      <w:r w:rsidR="008F4D98" w:rsidRPr="00EB51C2">
        <w:rPr>
          <w:sz w:val="20"/>
          <w:szCs w:val="20"/>
          <w:lang w:val="uk-UA"/>
        </w:rPr>
        <w:t>мпонентів першої та другої фази:</w:t>
      </w:r>
      <w:r w:rsidR="00AE3777" w:rsidRPr="00EB51C2">
        <w:rPr>
          <w:sz w:val="20"/>
          <w:szCs w:val="20"/>
          <w:lang w:val="uk-UA"/>
        </w:rPr>
        <w:t xml:space="preserve"> </w:t>
      </w:r>
    </w:p>
    <w:p w:rsidR="00F90AB1" w:rsidRPr="00EB51C2" w:rsidRDefault="004C77CA" w:rsidP="00AB2180">
      <w:pPr>
        <w:pStyle w:val="af0"/>
        <w:rPr>
          <w:noProof/>
          <w:lang w:val="uk-UA" w:eastAsia="ru-RU"/>
        </w:rPr>
      </w:pPr>
      <w:r w:rsidRPr="00EB51C2">
        <w:rPr>
          <w:lang w:val="uk-UA"/>
        </w:rPr>
        <w:tab/>
      </w:r>
      <w:r w:rsidR="00442669" w:rsidRPr="00EB51C2">
        <w:rPr>
          <w:noProof/>
          <w:position w:val="-14"/>
          <w:lang w:val="uk-UA" w:eastAsia="ru-RU"/>
        </w:rPr>
        <w:object w:dxaOrig="2100" w:dyaOrig="380">
          <v:shape id="_x0000_i1032" type="#_x0000_t75" style="width:105.45pt;height:19.3pt" o:ole="">
            <v:imagedata r:id="rId22" o:title=""/>
          </v:shape>
          <o:OLEObject Type="Embed" ProgID="Equation.DSMT4" ShapeID="_x0000_i1032" DrawAspect="Content" ObjectID="_1549346367" r:id="rId23"/>
        </w:object>
      </w:r>
      <w:r w:rsidR="007B1A2B" w:rsidRPr="00EB51C2">
        <w:rPr>
          <w:noProof/>
          <w:lang w:val="uk-UA" w:eastAsia="ru-RU"/>
        </w:rPr>
        <w:t>,</w:t>
      </w:r>
      <w:r w:rsidR="00195842" w:rsidRPr="00EB51C2">
        <w:rPr>
          <w:noProof/>
          <w:lang w:val="uk-UA" w:eastAsia="ru-RU"/>
        </w:rPr>
        <w:tab/>
      </w:r>
      <w:r w:rsidR="007D0449" w:rsidRPr="00EB51C2">
        <w:rPr>
          <w:lang w:val="uk-UA"/>
        </w:rPr>
        <w:fldChar w:fldCharType="begin"/>
      </w:r>
      <w:r w:rsidR="00993779" w:rsidRPr="00EB51C2">
        <w:rPr>
          <w:lang w:val="uk-UA"/>
        </w:rPr>
        <w:instrText xml:space="preserve"> MACROBUTTON MTPlaceRef \* MERGEFORMAT </w:instrText>
      </w:r>
      <w:r w:rsidR="007D0449" w:rsidRPr="00EB51C2">
        <w:rPr>
          <w:lang w:val="uk-UA"/>
        </w:rPr>
        <w:fldChar w:fldCharType="begin"/>
      </w:r>
      <w:r w:rsidR="00993779" w:rsidRPr="00EB51C2">
        <w:rPr>
          <w:lang w:val="uk-UA"/>
        </w:rPr>
        <w:instrText xml:space="preserve"> SEQ MTEqn \h \* MERGEFORMAT </w:instrText>
      </w:r>
      <w:r w:rsidR="007D0449" w:rsidRPr="00EB51C2">
        <w:rPr>
          <w:lang w:val="uk-UA"/>
        </w:rPr>
        <w:fldChar w:fldCharType="end"/>
      </w:r>
      <w:bookmarkStart w:id="34" w:name="ZEqnNum110790"/>
      <w:r w:rsidR="00993779" w:rsidRPr="00EB51C2">
        <w:rPr>
          <w:lang w:val="uk-UA"/>
        </w:rPr>
        <w:instrText>(</w:instrText>
      </w:r>
      <w:r w:rsidR="004B5568" w:rsidRPr="00EB51C2">
        <w:fldChar w:fldCharType="begin"/>
      </w:r>
      <w:r w:rsidR="004B5568" w:rsidRPr="00EB51C2">
        <w:rPr>
          <w:lang w:val="ru-RU"/>
        </w:rPr>
        <w:instrText xml:space="preserve"> </w:instrText>
      </w:r>
      <w:r w:rsidR="004B5568" w:rsidRPr="00EB51C2">
        <w:instrText>SEQ</w:instrText>
      </w:r>
      <w:r w:rsidR="004B5568" w:rsidRPr="00EB51C2">
        <w:rPr>
          <w:lang w:val="ru-RU"/>
        </w:rPr>
        <w:instrText xml:space="preserve"> </w:instrText>
      </w:r>
      <w:r w:rsidR="004B5568" w:rsidRPr="00EB51C2">
        <w:instrText>MTEqn</w:instrText>
      </w:r>
      <w:r w:rsidR="004B5568" w:rsidRPr="00EB51C2">
        <w:rPr>
          <w:lang w:val="ru-RU"/>
        </w:rPr>
        <w:instrText xml:space="preserve"> \</w:instrText>
      </w:r>
      <w:r w:rsidR="004B5568" w:rsidRPr="00EB51C2">
        <w:instrText>c</w:instrText>
      </w:r>
      <w:r w:rsidR="004B5568" w:rsidRPr="00EB51C2">
        <w:rPr>
          <w:lang w:val="ru-RU"/>
        </w:rPr>
        <w:instrText xml:space="preserve"> \* </w:instrText>
      </w:r>
      <w:r w:rsidR="004B5568" w:rsidRPr="00EB51C2">
        <w:instrText>Arabic</w:instrText>
      </w:r>
      <w:r w:rsidR="004B5568" w:rsidRPr="00EB51C2">
        <w:rPr>
          <w:lang w:val="ru-RU"/>
        </w:rPr>
        <w:instrText xml:space="preserve"> \* </w:instrText>
      </w:r>
      <w:r w:rsidR="004B5568" w:rsidRPr="00EB51C2">
        <w:instrText>MERGEFORMAT</w:instrText>
      </w:r>
      <w:r w:rsidR="004B5568" w:rsidRPr="00EB51C2">
        <w:rPr>
          <w:lang w:val="ru-RU"/>
        </w:rPr>
        <w:instrText xml:space="preserve"> </w:instrText>
      </w:r>
      <w:r w:rsidR="004B5568" w:rsidRPr="00EB51C2">
        <w:fldChar w:fldCharType="separate"/>
      </w:r>
      <w:r w:rsidR="00291C42" w:rsidRPr="00291C42">
        <w:rPr>
          <w:noProof/>
          <w:lang w:val="uk-UA"/>
        </w:rPr>
        <w:instrText>1</w:instrText>
      </w:r>
      <w:r w:rsidR="004B5568" w:rsidRPr="00EB51C2">
        <w:rPr>
          <w:noProof/>
          <w:lang w:val="uk-UA"/>
        </w:rPr>
        <w:fldChar w:fldCharType="end"/>
      </w:r>
      <w:r w:rsidR="00993779" w:rsidRPr="00EB51C2">
        <w:rPr>
          <w:lang w:val="uk-UA"/>
        </w:rPr>
        <w:instrText>)</w:instrText>
      </w:r>
      <w:bookmarkEnd w:id="34"/>
      <w:r w:rsidR="007D0449" w:rsidRPr="00EB51C2">
        <w:rPr>
          <w:lang w:val="uk-UA"/>
        </w:rPr>
        <w:fldChar w:fldCharType="end"/>
      </w:r>
    </w:p>
    <w:p w:rsidR="00D42D28" w:rsidRPr="00EB51C2" w:rsidRDefault="004F2AA0" w:rsidP="00AB2180">
      <w:pPr>
        <w:pStyle w:val="af0"/>
        <w:rPr>
          <w:lang w:val="uk-UA"/>
        </w:rPr>
      </w:pPr>
      <w:r w:rsidRPr="00EB51C2">
        <w:rPr>
          <w:lang w:val="uk-UA"/>
        </w:rPr>
        <w:t xml:space="preserve">але </w:t>
      </w:r>
      <w:r w:rsidR="00AD0411" w:rsidRPr="00EB51C2">
        <w:rPr>
          <w:lang w:val="uk-UA"/>
        </w:rPr>
        <w:t>за</w:t>
      </w:r>
      <w:r w:rsidRPr="00EB51C2">
        <w:rPr>
          <w:lang w:val="uk-UA"/>
        </w:rPr>
        <w:t xml:space="preserve"> н</w:t>
      </w:r>
      <w:r w:rsidR="00AD0411" w:rsidRPr="00EB51C2">
        <w:rPr>
          <w:lang w:val="uk-UA"/>
        </w:rPr>
        <w:t xml:space="preserve">ових </w:t>
      </w:r>
      <w:r w:rsidRPr="00EB51C2">
        <w:rPr>
          <w:lang w:val="uk-UA"/>
        </w:rPr>
        <w:t>параметрів фазового переходу:</w:t>
      </w:r>
    </w:p>
    <w:p w:rsidR="004F2AA0" w:rsidRPr="00EB51C2" w:rsidRDefault="004F2AA0" w:rsidP="00AB2180">
      <w:pPr>
        <w:pStyle w:val="af0"/>
        <w:rPr>
          <w:lang w:val="uk-UA"/>
        </w:rPr>
      </w:pPr>
      <w:r w:rsidRPr="00EB51C2">
        <w:rPr>
          <w:lang w:val="uk-UA"/>
        </w:rPr>
        <w:tab/>
      </w:r>
      <w:r w:rsidRPr="00EB51C2">
        <w:rPr>
          <w:position w:val="-4"/>
          <w:lang w:val="uk-UA"/>
        </w:rPr>
        <w:object w:dxaOrig="180" w:dyaOrig="279">
          <v:shape id="_x0000_i1033" type="#_x0000_t75" style="width:9.85pt;height:13.3pt" o:ole="">
            <v:imagedata r:id="rId24" o:title=""/>
          </v:shape>
          <o:OLEObject Type="Embed" ProgID="Equation.DSMT4" ShapeID="_x0000_i1033" DrawAspect="Content" ObjectID="_1549346368" r:id="rId25"/>
        </w:object>
      </w:r>
      <w:r w:rsidRPr="00EB51C2">
        <w:rPr>
          <w:lang w:val="uk-UA"/>
        </w:rPr>
        <w:t xml:space="preserve"> </w:t>
      </w:r>
      <w:r w:rsidR="007B6B0A" w:rsidRPr="00EB51C2">
        <w:rPr>
          <w:position w:val="-28"/>
          <w:lang w:val="uk-UA"/>
        </w:rPr>
        <w:object w:dxaOrig="1420" w:dyaOrig="660">
          <v:shape id="_x0000_i1034" type="#_x0000_t75" style="width:1in;height:34.7pt" o:ole="">
            <v:imagedata r:id="rId26" o:title=""/>
          </v:shape>
          <o:OLEObject Type="Embed" ProgID="Equation.DSMT4" ShapeID="_x0000_i1034" DrawAspect="Content" ObjectID="_1549346369" r:id="rId27"/>
        </w:object>
      </w:r>
      <w:r w:rsidR="00B57796" w:rsidRPr="00EB51C2">
        <w:rPr>
          <w:lang w:val="uk-UA"/>
        </w:rPr>
        <w:tab/>
      </w:r>
      <w:r w:rsidRPr="00EB51C2">
        <w:rPr>
          <w:lang w:val="uk-UA"/>
        </w:rPr>
        <w:t xml:space="preserve"> </w:t>
      </w:r>
      <w:r w:rsidR="007D0449" w:rsidRPr="00EB51C2">
        <w:rPr>
          <w:lang w:val="uk-UA"/>
        </w:rPr>
        <w:fldChar w:fldCharType="begin"/>
      </w:r>
      <w:r w:rsidR="00B57796" w:rsidRPr="00EB51C2">
        <w:rPr>
          <w:lang w:val="uk-UA"/>
        </w:rPr>
        <w:instrText xml:space="preserve"> MACROBUTTON MTPlaceRef \* MERGEFORMAT </w:instrText>
      </w:r>
      <w:r w:rsidR="007D0449" w:rsidRPr="00EB51C2">
        <w:rPr>
          <w:lang w:val="uk-UA"/>
        </w:rPr>
        <w:fldChar w:fldCharType="begin"/>
      </w:r>
      <w:r w:rsidR="00B57796" w:rsidRPr="00EB51C2">
        <w:rPr>
          <w:lang w:val="uk-UA"/>
        </w:rPr>
        <w:instrText xml:space="preserve"> SEQ MTEqn \h \* MERGEFORMAT </w:instrText>
      </w:r>
      <w:r w:rsidR="007D0449" w:rsidRPr="00EB51C2">
        <w:rPr>
          <w:lang w:val="uk-UA"/>
        </w:rPr>
        <w:fldChar w:fldCharType="end"/>
      </w:r>
      <w:r w:rsidR="00B57796" w:rsidRPr="00EB51C2">
        <w:rPr>
          <w:lang w:val="uk-UA"/>
        </w:rPr>
        <w:instrText>(</w:instrText>
      </w:r>
      <w:r w:rsidR="004B5568" w:rsidRPr="00EB51C2">
        <w:fldChar w:fldCharType="begin"/>
      </w:r>
      <w:r w:rsidR="004B5568" w:rsidRPr="00EB51C2">
        <w:rPr>
          <w:lang w:val="ru-RU"/>
          <w:rPrChange w:id="35" w:author="Obi-Wan" w:date="2017-02-21T21:07:00Z">
            <w:rPr/>
          </w:rPrChange>
        </w:rPr>
        <w:instrText xml:space="preserve"> </w:instrText>
      </w:r>
      <w:r w:rsidR="004B5568" w:rsidRPr="00EB51C2">
        <w:instrText>SEQ</w:instrText>
      </w:r>
      <w:r w:rsidR="004B5568" w:rsidRPr="00EB51C2">
        <w:rPr>
          <w:lang w:val="ru-RU"/>
          <w:rPrChange w:id="36" w:author="Obi-Wan" w:date="2017-02-21T21:07:00Z">
            <w:rPr/>
          </w:rPrChange>
        </w:rPr>
        <w:instrText xml:space="preserve"> </w:instrText>
      </w:r>
      <w:r w:rsidR="004B5568" w:rsidRPr="00EB51C2">
        <w:instrText>MTEqn</w:instrText>
      </w:r>
      <w:r w:rsidR="004B5568" w:rsidRPr="00EB51C2">
        <w:rPr>
          <w:lang w:val="ru-RU"/>
          <w:rPrChange w:id="37" w:author="Obi-Wan" w:date="2017-02-21T21:07:00Z">
            <w:rPr/>
          </w:rPrChange>
        </w:rPr>
        <w:instrText xml:space="preserve"> \</w:instrText>
      </w:r>
      <w:r w:rsidR="004B5568" w:rsidRPr="00EB51C2">
        <w:instrText>c</w:instrText>
      </w:r>
      <w:r w:rsidR="004B5568" w:rsidRPr="00EB51C2">
        <w:rPr>
          <w:lang w:val="ru-RU"/>
          <w:rPrChange w:id="38" w:author="Obi-Wan" w:date="2017-02-21T21:07:00Z">
            <w:rPr/>
          </w:rPrChange>
        </w:rPr>
        <w:instrText xml:space="preserve"> \* </w:instrText>
      </w:r>
      <w:r w:rsidR="004B5568" w:rsidRPr="00EB51C2">
        <w:instrText>Arabic</w:instrText>
      </w:r>
      <w:r w:rsidR="004B5568" w:rsidRPr="00EB51C2">
        <w:rPr>
          <w:lang w:val="ru-RU"/>
          <w:rPrChange w:id="39" w:author="Obi-Wan" w:date="2017-02-21T21:07:00Z">
            <w:rPr/>
          </w:rPrChange>
        </w:rPr>
        <w:instrText xml:space="preserve"> \* </w:instrText>
      </w:r>
      <w:r w:rsidR="004B5568" w:rsidRPr="00EB51C2">
        <w:instrText>MERGEFORMAT</w:instrText>
      </w:r>
      <w:r w:rsidR="004B5568" w:rsidRPr="00EB51C2">
        <w:rPr>
          <w:lang w:val="ru-RU"/>
          <w:rPrChange w:id="40" w:author="Obi-Wan" w:date="2017-02-21T21:07:00Z">
            <w:rPr/>
          </w:rPrChange>
        </w:rPr>
        <w:instrText xml:space="preserve"> </w:instrText>
      </w:r>
      <w:r w:rsidR="004B5568" w:rsidRPr="00EB51C2">
        <w:fldChar w:fldCharType="separate"/>
      </w:r>
      <w:r w:rsidR="00291C42" w:rsidRPr="00291C42">
        <w:rPr>
          <w:noProof/>
          <w:lang w:val="uk-UA"/>
        </w:rPr>
        <w:instrText>2</w:instrText>
      </w:r>
      <w:r w:rsidR="004B5568" w:rsidRPr="00EB51C2">
        <w:rPr>
          <w:noProof/>
          <w:lang w:val="uk-UA"/>
        </w:rPr>
        <w:fldChar w:fldCharType="end"/>
      </w:r>
      <w:r w:rsidR="00B57796" w:rsidRPr="00EB51C2">
        <w:rPr>
          <w:lang w:val="uk-UA"/>
        </w:rPr>
        <w:instrText>)</w:instrText>
      </w:r>
      <w:r w:rsidR="007D0449" w:rsidRPr="00EB51C2">
        <w:rPr>
          <w:lang w:val="uk-UA"/>
        </w:rPr>
        <w:fldChar w:fldCharType="end"/>
      </w:r>
    </w:p>
    <w:p w:rsidR="00D34DAE" w:rsidRPr="00EB51C2" w:rsidRDefault="002A7EDB" w:rsidP="00AB2180">
      <w:pPr>
        <w:pStyle w:val="af0"/>
        <w:rPr>
          <w:lang w:val="uk-UA"/>
        </w:rPr>
      </w:pPr>
      <w:r w:rsidRPr="00EB51C2">
        <w:rPr>
          <w:lang w:val="uk-UA"/>
        </w:rPr>
        <w:t xml:space="preserve">Шляхом розкладу </w:t>
      </w:r>
      <w:r w:rsidR="00B542C5" w:rsidRPr="00EB51C2">
        <w:rPr>
          <w:lang w:val="uk-UA"/>
        </w:rPr>
        <w:t>виразу</w:t>
      </w:r>
      <w:r w:rsidRPr="00EB51C2">
        <w:rPr>
          <w:lang w:val="uk-UA"/>
        </w:rPr>
        <w:t xml:space="preserve"> </w:t>
      </w:r>
      <w:r w:rsidR="007D0449" w:rsidRPr="00EB51C2">
        <w:rPr>
          <w:lang w:val="uk-UA"/>
        </w:rPr>
        <w:fldChar w:fldCharType="begin"/>
      </w:r>
      <w:r w:rsidRPr="00EB51C2">
        <w:rPr>
          <w:lang w:val="uk-UA"/>
        </w:rPr>
        <w:instrText xml:space="preserve"> GOTOBUTTON ZEqnNum110790  \* MERGEFORMAT </w:instrText>
      </w:r>
      <w:r w:rsidR="007D0449" w:rsidRPr="00EB51C2">
        <w:rPr>
          <w:lang w:val="uk-UA"/>
        </w:rPr>
        <w:fldChar w:fldCharType="begin"/>
      </w:r>
      <w:r w:rsidRPr="00EB51C2">
        <w:rPr>
          <w:lang w:val="uk-UA"/>
        </w:rPr>
        <w:instrText xml:space="preserve"> REF ZEqnNum110790 \* Charformat \! \* MERGEFORMAT </w:instrText>
      </w:r>
      <w:r w:rsidR="007D0449" w:rsidRPr="00EB51C2">
        <w:rPr>
          <w:lang w:val="uk-UA"/>
        </w:rPr>
        <w:fldChar w:fldCharType="separate"/>
      </w:r>
      <w:r w:rsidR="00291C42" w:rsidRPr="00EB51C2">
        <w:rPr>
          <w:lang w:val="uk-UA"/>
        </w:rPr>
        <w:instrText>(</w:instrText>
      </w:r>
      <w:r w:rsidR="00291C42" w:rsidRPr="00291C42">
        <w:rPr>
          <w:lang w:val="uk-UA"/>
        </w:rPr>
        <w:instrText>1</w:instrText>
      </w:r>
      <w:r w:rsidR="00291C42" w:rsidRPr="00EB51C2">
        <w:rPr>
          <w:lang w:val="uk-UA"/>
        </w:rPr>
        <w:instrText>)</w:instrText>
      </w:r>
      <w:r w:rsidR="007D0449" w:rsidRPr="00EB51C2">
        <w:rPr>
          <w:lang w:val="uk-UA"/>
        </w:rPr>
        <w:fldChar w:fldCharType="end"/>
      </w:r>
      <w:r w:rsidR="007D0449" w:rsidRPr="00EB51C2">
        <w:rPr>
          <w:lang w:val="uk-UA"/>
        </w:rPr>
        <w:fldChar w:fldCharType="end"/>
      </w:r>
      <w:r w:rsidRPr="00EB51C2">
        <w:rPr>
          <w:lang w:val="uk-UA"/>
        </w:rPr>
        <w:t xml:space="preserve"> у ряд за </w:t>
      </w:r>
      <w:r w:rsidR="00E002C5" w:rsidRPr="00EB51C2">
        <w:rPr>
          <w:lang w:val="uk-UA"/>
        </w:rPr>
        <w:t xml:space="preserve">умови </w:t>
      </w:r>
      <w:r w:rsidR="00E5176C" w:rsidRPr="00EB51C2">
        <w:rPr>
          <w:position w:val="-12"/>
          <w:lang w:val="uk-UA"/>
        </w:rPr>
        <w:object w:dxaOrig="760" w:dyaOrig="360">
          <v:shape id="_x0000_i1035" type="#_x0000_t75" style="width:38.15pt;height:18pt" o:ole="">
            <v:imagedata r:id="rId28" o:title=""/>
          </v:shape>
          <o:OLEObject Type="Embed" ProgID="Equation.DSMT4" ShapeID="_x0000_i1035" DrawAspect="Content" ObjectID="_1549346370" r:id="rId29"/>
        </w:object>
      </w:r>
      <w:r w:rsidR="006D1251" w:rsidRPr="00EB51C2">
        <w:rPr>
          <w:lang w:val="uk-UA"/>
        </w:rPr>
        <w:t xml:space="preserve"> </w:t>
      </w:r>
      <w:r w:rsidR="00A55A26" w:rsidRPr="00EB51C2">
        <w:rPr>
          <w:lang w:val="uk-UA"/>
        </w:rPr>
        <w:t xml:space="preserve">було одержано </w:t>
      </w:r>
      <w:r w:rsidR="00D53917" w:rsidRPr="00EB51C2">
        <w:rPr>
          <w:lang w:val="uk-UA"/>
        </w:rPr>
        <w:t xml:space="preserve">значення зміни температури фазового переходу за сталого тиску і тиску фазового </w:t>
      </w:r>
      <w:r w:rsidR="00435DD8" w:rsidRPr="00EB51C2">
        <w:rPr>
          <w:lang w:val="uk-UA"/>
        </w:rPr>
        <w:t xml:space="preserve">переходу за сталої температури. Одержані значення </w:t>
      </w:r>
      <w:r w:rsidR="00A55A26" w:rsidRPr="00EB51C2">
        <w:rPr>
          <w:lang w:val="uk-UA"/>
        </w:rPr>
        <w:t>наведені у таб.1.</w:t>
      </w:r>
      <w:r w:rsidR="00DD051B" w:rsidRPr="00EB51C2">
        <w:rPr>
          <w:lang w:val="uk-UA"/>
        </w:rPr>
        <w:t xml:space="preserve"> Даний розклад виконується у припущенні, що малим </w:t>
      </w:r>
      <w:r w:rsidR="00DD051B" w:rsidRPr="00EB51C2">
        <w:rPr>
          <w:position w:val="-4"/>
          <w:lang w:val="uk-UA"/>
        </w:rPr>
        <w:object w:dxaOrig="180" w:dyaOrig="180">
          <v:shape id="_x0000_i1036" type="#_x0000_t75" style="width:9.85pt;height:9.85pt" o:ole="">
            <v:imagedata r:id="rId30" o:title=""/>
          </v:shape>
          <o:OLEObject Type="Embed" ProgID="Equation.DSMT4" ShapeID="_x0000_i1036" DrawAspect="Content" ObjectID="_1549346371" r:id="rId31"/>
        </w:object>
      </w:r>
      <w:r w:rsidR="00896597" w:rsidRPr="00EB51C2">
        <w:rPr>
          <w:lang w:val="uk-UA"/>
        </w:rPr>
        <w:t xml:space="preserve"> </w:t>
      </w:r>
      <w:r w:rsidR="00DD051B" w:rsidRPr="00EB51C2">
        <w:rPr>
          <w:lang w:val="uk-UA"/>
        </w:rPr>
        <w:t xml:space="preserve">відповідають малі відхилення </w:t>
      </w:r>
      <w:r w:rsidR="00DD051B" w:rsidRPr="00EB51C2">
        <w:rPr>
          <w:position w:val="-8"/>
          <w:lang w:val="uk-UA"/>
        </w:rPr>
        <w:object w:dxaOrig="279" w:dyaOrig="260">
          <v:shape id="_x0000_i1037" type="#_x0000_t75" style="width:13.3pt;height:14.15pt" o:ole="">
            <v:imagedata r:id="rId32" o:title=""/>
          </v:shape>
          <o:OLEObject Type="Embed" ProgID="Equation.DSMT4" ShapeID="_x0000_i1037" DrawAspect="Content" ObjectID="_1549346372" r:id="rId33"/>
        </w:object>
      </w:r>
      <w:r w:rsidR="00896597" w:rsidRPr="00EB51C2">
        <w:rPr>
          <w:lang w:val="uk-UA"/>
        </w:rPr>
        <w:t xml:space="preserve"> </w:t>
      </w:r>
      <w:r w:rsidR="00DD051B" w:rsidRPr="00EB51C2">
        <w:rPr>
          <w:lang w:val="uk-UA"/>
        </w:rPr>
        <w:t xml:space="preserve">і </w:t>
      </w:r>
      <w:r w:rsidR="00DD051B" w:rsidRPr="00EB51C2">
        <w:rPr>
          <w:position w:val="-4"/>
          <w:lang w:val="uk-UA"/>
        </w:rPr>
        <w:object w:dxaOrig="320" w:dyaOrig="220">
          <v:shape id="_x0000_i1038" type="#_x0000_t75" style="width:16.7pt;height:10.7pt" o:ole="">
            <v:imagedata r:id="rId34" o:title=""/>
          </v:shape>
          <o:OLEObject Type="Embed" ProgID="Equation.DSMT4" ShapeID="_x0000_i1038" DrawAspect="Content" ObjectID="_1549346373" r:id="rId35"/>
        </w:object>
      </w:r>
      <w:r w:rsidR="00DD051B" w:rsidRPr="00EB51C2">
        <w:rPr>
          <w:lang w:val="uk-UA"/>
        </w:rPr>
        <w:t>.</w:t>
      </w:r>
      <w:r w:rsidR="000762F2" w:rsidRPr="00EB51C2">
        <w:rPr>
          <w:lang w:val="uk-UA"/>
        </w:rPr>
        <w:t xml:space="preserve"> Слід зауважити, що у рамках цієї моделі вважається, що внесок ентропійних факторів у термодинамічні потенціали при змішуванні збуджених та незбуджених молекул домінує над енергетичними, тому останніми можна знехтувати.</w:t>
      </w:r>
      <w:r w:rsidR="00D34DAE" w:rsidRPr="00EB51C2">
        <w:rPr>
          <w:lang w:val="uk-UA"/>
        </w:rPr>
        <w:t xml:space="preserve"> В рамках цього наближення було одержано вираз для </w:t>
      </w:r>
      <w:r w:rsidR="006649E0" w:rsidRPr="00EB51C2">
        <w:rPr>
          <w:lang w:val="uk-UA"/>
        </w:rPr>
        <w:t xml:space="preserve">відносної </w:t>
      </w:r>
      <w:r w:rsidR="00D34DAE" w:rsidRPr="00EB51C2">
        <w:rPr>
          <w:lang w:val="uk-UA"/>
        </w:rPr>
        <w:t>зміни температури фазового переходу</w:t>
      </w:r>
      <w:r w:rsidR="00C56E76" w:rsidRPr="00EB51C2">
        <w:rPr>
          <w:lang w:val="uk-UA"/>
        </w:rPr>
        <w:t xml:space="preserve"> в ідеальному розчині</w:t>
      </w:r>
      <w:r w:rsidR="00D34DAE" w:rsidRPr="00EB51C2">
        <w:rPr>
          <w:lang w:val="uk-UA"/>
        </w:rPr>
        <w:t>:</w:t>
      </w:r>
    </w:p>
    <w:p w:rsidR="007B141F" w:rsidRPr="00EB51C2" w:rsidRDefault="00D34DAE" w:rsidP="005C0E8C">
      <w:pPr>
        <w:pStyle w:val="af0"/>
      </w:pPr>
      <w:r w:rsidRPr="00EB51C2">
        <w:rPr>
          <w:lang w:val="uk-UA"/>
        </w:rPr>
        <w:lastRenderedPageBreak/>
        <w:tab/>
      </w:r>
      <w:r w:rsidR="00AC25D7" w:rsidRPr="00EB51C2">
        <w:rPr>
          <w:position w:val="-56"/>
          <w:lang w:val="uk-UA"/>
        </w:rPr>
        <w:object w:dxaOrig="2460" w:dyaOrig="1219">
          <v:shape id="_x0000_i1039" type="#_x0000_t75" style="width:122.15pt;height:62.15pt" o:ole="">
            <v:imagedata r:id="rId36" o:title=""/>
          </v:shape>
          <o:OLEObject Type="Embed" ProgID="Equation.DSMT4" ShapeID="_x0000_i1039" DrawAspect="Content" ObjectID="_1549346374" r:id="rId37"/>
        </w:object>
      </w:r>
      <w:r w:rsidRPr="00EB51C2">
        <w:rPr>
          <w:lang w:val="uk-UA"/>
        </w:rPr>
        <w:tab/>
      </w:r>
      <w:r w:rsidR="007D0449" w:rsidRPr="00EB51C2">
        <w:fldChar w:fldCharType="begin"/>
      </w:r>
      <w:r w:rsidRPr="00EB51C2">
        <w:rPr>
          <w:lang w:val="ru-RU"/>
        </w:rPr>
        <w:instrText xml:space="preserve"> </w:instrText>
      </w:r>
      <w:r w:rsidRPr="00EB51C2">
        <w:instrText>MACROBUTTON</w:instrText>
      </w:r>
      <w:r w:rsidRPr="00EB51C2">
        <w:rPr>
          <w:lang w:val="ru-RU"/>
        </w:rPr>
        <w:instrText xml:space="preserve"> </w:instrText>
      </w:r>
      <w:r w:rsidRPr="00EB51C2">
        <w:instrText>MTPlaceRef</w:instrText>
      </w:r>
      <w:r w:rsidRPr="00EB51C2">
        <w:rPr>
          <w:lang w:val="ru-RU"/>
        </w:rPr>
        <w:instrText xml:space="preserve"> \* </w:instrText>
      </w:r>
      <w:r w:rsidRPr="00EB51C2">
        <w:instrText>MERGEFORMAT</w:instrText>
      </w:r>
      <w:r w:rsidRPr="00EB51C2">
        <w:rPr>
          <w:lang w:val="ru-RU"/>
        </w:rPr>
        <w:instrText xml:space="preserve"> </w:instrText>
      </w:r>
      <w:r w:rsidR="007D0449" w:rsidRPr="00EB51C2">
        <w:fldChar w:fldCharType="begin"/>
      </w:r>
      <w:r w:rsidRPr="00EB51C2">
        <w:rPr>
          <w:lang w:val="ru-RU"/>
        </w:rPr>
        <w:instrText xml:space="preserve"> </w:instrText>
      </w:r>
      <w:r w:rsidRPr="00EB51C2">
        <w:instrText>SEQ</w:instrText>
      </w:r>
      <w:r w:rsidRPr="00EB51C2">
        <w:rPr>
          <w:lang w:val="ru-RU"/>
        </w:rPr>
        <w:instrText xml:space="preserve"> </w:instrText>
      </w:r>
      <w:r w:rsidRPr="00EB51C2">
        <w:instrText>MTEqn</w:instrText>
      </w:r>
      <w:r w:rsidRPr="00EB51C2">
        <w:rPr>
          <w:lang w:val="ru-RU"/>
        </w:rPr>
        <w:instrText xml:space="preserve"> \</w:instrText>
      </w:r>
      <w:r w:rsidRPr="00EB51C2">
        <w:instrText>h</w:instrText>
      </w:r>
      <w:r w:rsidRPr="00EB51C2">
        <w:rPr>
          <w:lang w:val="ru-RU"/>
        </w:rPr>
        <w:instrText xml:space="preserve"> \* </w:instrText>
      </w:r>
      <w:r w:rsidRPr="00EB51C2">
        <w:instrText>MERGEFORMAT</w:instrText>
      </w:r>
      <w:r w:rsidRPr="00EB51C2">
        <w:rPr>
          <w:lang w:val="ru-RU"/>
        </w:rPr>
        <w:instrText xml:space="preserve"> </w:instrText>
      </w:r>
      <w:r w:rsidR="007D0449" w:rsidRPr="00EB51C2">
        <w:fldChar w:fldCharType="end"/>
      </w:r>
      <w:bookmarkStart w:id="41" w:name="ZEqnNum619155"/>
      <w:r w:rsidRPr="00EB51C2">
        <w:rPr>
          <w:lang w:val="ru-RU"/>
        </w:rPr>
        <w:instrText>(</w:instrText>
      </w:r>
      <w:r w:rsidR="000D1956">
        <w:fldChar w:fldCharType="begin"/>
      </w:r>
      <w:r w:rsidR="000D1956">
        <w:instrText xml:space="preserve"> SEQ MTEqn \c \* Arabic \* MERGEFORMAT </w:instrText>
      </w:r>
      <w:r w:rsidR="000D1956">
        <w:fldChar w:fldCharType="separate"/>
      </w:r>
      <w:r w:rsidR="00291C42" w:rsidRPr="00291C42">
        <w:rPr>
          <w:noProof/>
          <w:lang w:val="ru-RU"/>
        </w:rPr>
        <w:instrText>3</w:instrText>
      </w:r>
      <w:r w:rsidR="000D1956">
        <w:rPr>
          <w:noProof/>
          <w:lang w:val="ru-RU"/>
        </w:rPr>
        <w:fldChar w:fldCharType="end"/>
      </w:r>
      <w:r w:rsidRPr="00EB51C2">
        <w:rPr>
          <w:lang w:val="ru-RU"/>
        </w:rPr>
        <w:instrText>)</w:instrText>
      </w:r>
      <w:bookmarkEnd w:id="41"/>
      <w:r w:rsidR="007D0449" w:rsidRPr="00EB51C2">
        <w:fldChar w:fldCharType="end"/>
      </w:r>
    </w:p>
    <w:p w:rsidR="00AC25D7" w:rsidRPr="00EB51C2" w:rsidRDefault="006B2D87" w:rsidP="005C0E8C">
      <w:pPr>
        <w:pStyle w:val="af0"/>
        <w:rPr>
          <w:lang w:val="uk-UA"/>
        </w:rPr>
      </w:pPr>
      <w:r w:rsidRPr="00EB51C2">
        <w:rPr>
          <w:lang w:val="uk-UA"/>
        </w:rPr>
        <w:t>д</w:t>
      </w:r>
      <w:r w:rsidR="00AC25D7" w:rsidRPr="00EB51C2">
        <w:rPr>
          <w:lang w:val="uk-UA"/>
        </w:rPr>
        <w:t xml:space="preserve">е </w:t>
      </w:r>
      <w:r w:rsidR="00AC25D7" w:rsidRPr="00EB51C2">
        <w:rPr>
          <w:position w:val="-8"/>
          <w:lang w:val="uk-UA"/>
        </w:rPr>
        <w:object w:dxaOrig="160" w:dyaOrig="220">
          <v:shape id="_x0000_i1040" type="#_x0000_t75" style="width:8.15pt;height:10.7pt" o:ole="">
            <v:imagedata r:id="rId38" o:title=""/>
          </v:shape>
          <o:OLEObject Type="Embed" ProgID="Equation.DSMT4" ShapeID="_x0000_i1040" DrawAspect="Content" ObjectID="_1549346375" r:id="rId39"/>
        </w:object>
      </w:r>
      <w:r w:rsidR="00611068" w:rsidRPr="00EB51C2">
        <w:rPr>
          <w:lang w:val="uk-UA"/>
        </w:rPr>
        <w:t xml:space="preserve"> </w:t>
      </w:r>
      <w:r w:rsidR="00611068" w:rsidRPr="00EB51C2">
        <w:rPr>
          <w:lang w:val="ru-RU"/>
        </w:rPr>
        <w:t xml:space="preserve">– </w:t>
      </w:r>
      <w:r w:rsidR="00AC25D7" w:rsidRPr="00EB51C2">
        <w:rPr>
          <w:lang w:val="uk-UA"/>
        </w:rPr>
        <w:t>прихована пи</w:t>
      </w:r>
      <w:r w:rsidR="0011194D" w:rsidRPr="00EB51C2">
        <w:rPr>
          <w:lang w:val="uk-UA"/>
        </w:rPr>
        <w:t>тома теплота фазового переходу.</w:t>
      </w:r>
      <w:r w:rsidRPr="00EB51C2">
        <w:rPr>
          <w:lang w:val="uk-UA"/>
        </w:rPr>
        <w:t xml:space="preserve"> </w:t>
      </w:r>
      <w:r w:rsidR="00AC25D7" w:rsidRPr="00EB51C2">
        <w:rPr>
          <w:lang w:val="uk-UA"/>
        </w:rPr>
        <w:t>Значення відхилення температури фазового переходу</w:t>
      </w:r>
      <w:r w:rsidR="00B01828" w:rsidRPr="00EB51C2">
        <w:rPr>
          <w:lang w:val="uk-UA"/>
        </w:rPr>
        <w:t>, отримане</w:t>
      </w:r>
      <w:r w:rsidR="00AC25D7" w:rsidRPr="00EB51C2">
        <w:rPr>
          <w:lang w:val="uk-UA"/>
        </w:rPr>
        <w:t xml:space="preserve"> за допомогою виразу </w:t>
      </w:r>
      <w:r w:rsidR="007D0449" w:rsidRPr="00EB51C2">
        <w:rPr>
          <w:lang w:val="uk-UA"/>
        </w:rPr>
        <w:fldChar w:fldCharType="begin"/>
      </w:r>
      <w:r w:rsidR="00AC25D7" w:rsidRPr="00EB51C2">
        <w:rPr>
          <w:lang w:val="uk-UA"/>
        </w:rPr>
        <w:instrText xml:space="preserve"> GOTOBUTTON ZEqnNum619155  \* MERGEFORMAT </w:instrText>
      </w:r>
      <w:r w:rsidR="007D0449" w:rsidRPr="00EB51C2">
        <w:rPr>
          <w:lang w:val="uk-UA"/>
        </w:rPr>
        <w:fldChar w:fldCharType="begin"/>
      </w:r>
      <w:r w:rsidR="00AC25D7" w:rsidRPr="00EB51C2">
        <w:rPr>
          <w:lang w:val="uk-UA"/>
        </w:rPr>
        <w:instrText xml:space="preserve"> REF ZEqnNum619155 \* Charformat \! \* MERGEFORMAT </w:instrText>
      </w:r>
      <w:r w:rsidR="007D0449" w:rsidRPr="00EB51C2">
        <w:rPr>
          <w:lang w:val="uk-UA"/>
        </w:rPr>
        <w:fldChar w:fldCharType="separate"/>
      </w:r>
      <w:r w:rsidR="00291C42" w:rsidRPr="00291C42">
        <w:rPr>
          <w:lang w:val="uk-UA"/>
        </w:rPr>
        <w:instrText>(3)</w:instrText>
      </w:r>
      <w:r w:rsidR="007D0449" w:rsidRPr="00EB51C2">
        <w:rPr>
          <w:lang w:val="uk-UA"/>
        </w:rPr>
        <w:fldChar w:fldCharType="end"/>
      </w:r>
      <w:r w:rsidR="007D0449" w:rsidRPr="00EB51C2">
        <w:rPr>
          <w:lang w:val="uk-UA"/>
        </w:rPr>
        <w:fldChar w:fldCharType="end"/>
      </w:r>
      <w:r w:rsidR="00B01828" w:rsidRPr="00EB51C2">
        <w:rPr>
          <w:lang w:val="uk-UA"/>
        </w:rPr>
        <w:t>, наведено</w:t>
      </w:r>
      <w:r w:rsidRPr="00EB51C2">
        <w:rPr>
          <w:lang w:val="uk-UA"/>
        </w:rPr>
        <w:t xml:space="preserve"> у таб</w:t>
      </w:r>
      <w:r w:rsidR="00AD18C2" w:rsidRPr="00EB51C2">
        <w:rPr>
          <w:lang w:val="uk-UA"/>
        </w:rPr>
        <w:t>л</w:t>
      </w:r>
      <w:r w:rsidRPr="00EB51C2">
        <w:rPr>
          <w:lang w:val="uk-UA"/>
        </w:rPr>
        <w:t>.1.</w:t>
      </w:r>
      <w:r w:rsidR="00E52435" w:rsidRPr="00EB51C2">
        <w:rPr>
          <w:lang w:val="uk-UA"/>
        </w:rPr>
        <w:t xml:space="preserve"> </w:t>
      </w:r>
    </w:p>
    <w:p w:rsidR="00E51177" w:rsidRPr="00EB51C2" w:rsidRDefault="00E51177" w:rsidP="007B141F">
      <w:pPr>
        <w:ind w:firstLine="397"/>
        <w:jc w:val="both"/>
        <w:rPr>
          <w:sz w:val="20"/>
          <w:szCs w:val="20"/>
          <w:lang w:val="uk-UA"/>
        </w:rPr>
      </w:pPr>
      <w:r w:rsidRPr="00EB51C2">
        <w:rPr>
          <w:sz w:val="20"/>
          <w:szCs w:val="20"/>
          <w:lang w:val="uk-UA"/>
        </w:rPr>
        <w:t xml:space="preserve">У роботі також було розглянуто </w:t>
      </w:r>
      <w:r w:rsidR="001F5250" w:rsidRPr="00EB51C2">
        <w:rPr>
          <w:sz w:val="20"/>
          <w:szCs w:val="20"/>
          <w:lang w:val="uk-UA"/>
        </w:rPr>
        <w:t xml:space="preserve">модель регулярного розчину, в якій враховується </w:t>
      </w:r>
      <w:r w:rsidRPr="00EB51C2">
        <w:rPr>
          <w:sz w:val="20"/>
          <w:szCs w:val="20"/>
          <w:lang w:val="uk-UA"/>
        </w:rPr>
        <w:t>наявність взаємодії між структурни</w:t>
      </w:r>
      <w:r w:rsidR="00F60540" w:rsidRPr="00EB51C2">
        <w:rPr>
          <w:sz w:val="20"/>
          <w:szCs w:val="20"/>
          <w:lang w:val="uk-UA"/>
        </w:rPr>
        <w:t>ми елементами системи.</w:t>
      </w:r>
      <w:r w:rsidR="00664A4E" w:rsidRPr="00EB51C2">
        <w:rPr>
          <w:sz w:val="20"/>
          <w:szCs w:val="20"/>
          <w:lang w:val="uk-UA"/>
        </w:rPr>
        <w:t xml:space="preserve"> </w:t>
      </w:r>
      <w:r w:rsidR="00311024" w:rsidRPr="00EB51C2">
        <w:rPr>
          <w:sz w:val="20"/>
          <w:szCs w:val="20"/>
          <w:lang w:val="uk-UA"/>
        </w:rPr>
        <w:t>В</w:t>
      </w:r>
      <w:r w:rsidR="00B54862" w:rsidRPr="00EB51C2">
        <w:rPr>
          <w:sz w:val="20"/>
          <w:szCs w:val="20"/>
          <w:lang w:val="uk-UA"/>
        </w:rPr>
        <w:t>ираз для</w:t>
      </w:r>
      <w:r w:rsidR="00EA7F3D" w:rsidRPr="00EB51C2">
        <w:rPr>
          <w:sz w:val="20"/>
          <w:szCs w:val="20"/>
          <w:lang w:val="uk-UA"/>
        </w:rPr>
        <w:t xml:space="preserve"> відносної</w:t>
      </w:r>
      <w:r w:rsidR="00B54862" w:rsidRPr="00EB51C2">
        <w:rPr>
          <w:sz w:val="20"/>
          <w:szCs w:val="20"/>
          <w:lang w:val="uk-UA"/>
        </w:rPr>
        <w:t xml:space="preserve"> зміни температури фазового переходу за сталого тиску у моделі регулярного розчину</w:t>
      </w:r>
      <w:r w:rsidR="004F2092" w:rsidRPr="00EB51C2">
        <w:rPr>
          <w:sz w:val="20"/>
          <w:szCs w:val="20"/>
          <w:lang w:val="uk-UA"/>
        </w:rPr>
        <w:t xml:space="preserve"> </w:t>
      </w:r>
      <w:r w:rsidR="00202863" w:rsidRPr="00EB51C2">
        <w:rPr>
          <w:sz w:val="20"/>
          <w:szCs w:val="20"/>
          <w:lang w:val="uk-UA"/>
        </w:rPr>
        <w:t>можна записати у вигляді</w:t>
      </w:r>
      <w:r w:rsidR="00B54862" w:rsidRPr="00EB51C2">
        <w:rPr>
          <w:sz w:val="20"/>
          <w:szCs w:val="20"/>
          <w:lang w:val="uk-UA"/>
        </w:rPr>
        <w:t>:</w:t>
      </w:r>
    </w:p>
    <w:p w:rsidR="00B54862" w:rsidRPr="00EB51C2" w:rsidRDefault="00B54862" w:rsidP="00AB2180">
      <w:pPr>
        <w:pStyle w:val="af0"/>
        <w:rPr>
          <w:lang w:val="uk-UA"/>
        </w:rPr>
      </w:pPr>
      <w:r w:rsidRPr="00EB51C2">
        <w:rPr>
          <w:lang w:val="ru-RU"/>
        </w:rPr>
        <w:tab/>
      </w:r>
      <w:r w:rsidR="005C0E8C" w:rsidRPr="00EB51C2">
        <w:rPr>
          <w:position w:val="-56"/>
        </w:rPr>
        <w:object w:dxaOrig="3940" w:dyaOrig="1219">
          <v:shape id="_x0000_i1041" type="#_x0000_t75" style="width:197.55pt;height:60.85pt" o:ole="">
            <v:imagedata r:id="rId40" o:title=""/>
          </v:shape>
          <o:OLEObject Type="Embed" ProgID="Equation.DSMT4" ShapeID="_x0000_i1041" DrawAspect="Content" ObjectID="_1549346376" r:id="rId41"/>
        </w:object>
      </w:r>
      <w:r w:rsidRPr="00EB51C2">
        <w:rPr>
          <w:lang w:val="ru-RU"/>
        </w:rPr>
        <w:t xml:space="preserve"> </w:t>
      </w:r>
      <w:r w:rsidRPr="00EB51C2">
        <w:rPr>
          <w:lang w:val="ru-RU"/>
        </w:rPr>
        <w:tab/>
      </w:r>
      <w:r w:rsidR="007D0449" w:rsidRPr="00EB51C2">
        <w:fldChar w:fldCharType="begin"/>
      </w:r>
      <w:r w:rsidRPr="00EB51C2">
        <w:rPr>
          <w:lang w:val="ru-RU"/>
        </w:rPr>
        <w:instrText xml:space="preserve"> </w:instrText>
      </w:r>
      <w:r w:rsidRPr="00EB51C2">
        <w:instrText>MACROBUTTON</w:instrText>
      </w:r>
      <w:r w:rsidRPr="00EB51C2">
        <w:rPr>
          <w:lang w:val="ru-RU"/>
        </w:rPr>
        <w:instrText xml:space="preserve"> </w:instrText>
      </w:r>
      <w:r w:rsidRPr="00EB51C2">
        <w:instrText>MTPlaceRef</w:instrText>
      </w:r>
      <w:r w:rsidRPr="00EB51C2">
        <w:rPr>
          <w:lang w:val="ru-RU"/>
        </w:rPr>
        <w:instrText xml:space="preserve"> \* </w:instrText>
      </w:r>
      <w:r w:rsidRPr="00EB51C2">
        <w:instrText>MERGEFORMAT</w:instrText>
      </w:r>
      <w:r w:rsidRPr="00EB51C2">
        <w:rPr>
          <w:lang w:val="ru-RU"/>
        </w:rPr>
        <w:instrText xml:space="preserve"> </w:instrText>
      </w:r>
      <w:r w:rsidR="007D0449" w:rsidRPr="00EB51C2">
        <w:fldChar w:fldCharType="begin"/>
      </w:r>
      <w:r w:rsidRPr="00EB51C2">
        <w:rPr>
          <w:lang w:val="ru-RU"/>
        </w:rPr>
        <w:instrText xml:space="preserve"> </w:instrText>
      </w:r>
      <w:r w:rsidRPr="00EB51C2">
        <w:instrText>SEQ</w:instrText>
      </w:r>
      <w:r w:rsidRPr="00EB51C2">
        <w:rPr>
          <w:lang w:val="ru-RU"/>
        </w:rPr>
        <w:instrText xml:space="preserve"> </w:instrText>
      </w:r>
      <w:r w:rsidRPr="00EB51C2">
        <w:instrText>MTEqn</w:instrText>
      </w:r>
      <w:r w:rsidRPr="00EB51C2">
        <w:rPr>
          <w:lang w:val="ru-RU"/>
        </w:rPr>
        <w:instrText xml:space="preserve"> \</w:instrText>
      </w:r>
      <w:r w:rsidRPr="00EB51C2">
        <w:instrText>h</w:instrText>
      </w:r>
      <w:r w:rsidRPr="00EB51C2">
        <w:rPr>
          <w:lang w:val="ru-RU"/>
        </w:rPr>
        <w:instrText xml:space="preserve"> \* </w:instrText>
      </w:r>
      <w:r w:rsidRPr="00EB51C2">
        <w:instrText>MERGEFORMAT</w:instrText>
      </w:r>
      <w:r w:rsidRPr="00EB51C2">
        <w:rPr>
          <w:lang w:val="ru-RU"/>
        </w:rPr>
        <w:instrText xml:space="preserve"> </w:instrText>
      </w:r>
      <w:r w:rsidR="007D0449" w:rsidRPr="00EB51C2">
        <w:fldChar w:fldCharType="end"/>
      </w:r>
      <w:r w:rsidRPr="00EB51C2">
        <w:rPr>
          <w:lang w:val="ru-RU"/>
        </w:rPr>
        <w:instrText>(</w:instrText>
      </w:r>
      <w:r w:rsidR="004B5568" w:rsidRPr="00EB51C2">
        <w:fldChar w:fldCharType="begin"/>
      </w:r>
      <w:r w:rsidR="004B5568" w:rsidRPr="00EB51C2">
        <w:rPr>
          <w:lang w:val="ru-RU"/>
          <w:rPrChange w:id="42" w:author="Obi-Wan" w:date="2017-02-21T21:07:00Z">
            <w:rPr/>
          </w:rPrChange>
        </w:rPr>
        <w:instrText xml:space="preserve"> </w:instrText>
      </w:r>
      <w:r w:rsidR="004B5568" w:rsidRPr="00EB51C2">
        <w:instrText>SEQ</w:instrText>
      </w:r>
      <w:r w:rsidR="004B5568" w:rsidRPr="00EB51C2">
        <w:rPr>
          <w:lang w:val="ru-RU"/>
          <w:rPrChange w:id="43" w:author="Obi-Wan" w:date="2017-02-21T21:07:00Z">
            <w:rPr/>
          </w:rPrChange>
        </w:rPr>
        <w:instrText xml:space="preserve"> </w:instrText>
      </w:r>
      <w:r w:rsidR="004B5568" w:rsidRPr="00EB51C2">
        <w:instrText>MTEqn</w:instrText>
      </w:r>
      <w:r w:rsidR="004B5568" w:rsidRPr="00EB51C2">
        <w:rPr>
          <w:lang w:val="ru-RU"/>
          <w:rPrChange w:id="44" w:author="Obi-Wan" w:date="2017-02-21T21:07:00Z">
            <w:rPr/>
          </w:rPrChange>
        </w:rPr>
        <w:instrText xml:space="preserve"> \</w:instrText>
      </w:r>
      <w:r w:rsidR="004B5568" w:rsidRPr="00EB51C2">
        <w:instrText>c</w:instrText>
      </w:r>
      <w:r w:rsidR="004B5568" w:rsidRPr="00EB51C2">
        <w:rPr>
          <w:lang w:val="ru-RU"/>
          <w:rPrChange w:id="45" w:author="Obi-Wan" w:date="2017-02-21T21:07:00Z">
            <w:rPr/>
          </w:rPrChange>
        </w:rPr>
        <w:instrText xml:space="preserve"> \* </w:instrText>
      </w:r>
      <w:r w:rsidR="004B5568" w:rsidRPr="00EB51C2">
        <w:instrText>Arabic</w:instrText>
      </w:r>
      <w:r w:rsidR="004B5568" w:rsidRPr="00EB51C2">
        <w:rPr>
          <w:lang w:val="ru-RU"/>
          <w:rPrChange w:id="46" w:author="Obi-Wan" w:date="2017-02-21T21:07:00Z">
            <w:rPr/>
          </w:rPrChange>
        </w:rPr>
        <w:instrText xml:space="preserve"> \* </w:instrText>
      </w:r>
      <w:r w:rsidR="004B5568" w:rsidRPr="00EB51C2">
        <w:instrText>MERGEFORMAT</w:instrText>
      </w:r>
      <w:r w:rsidR="004B5568" w:rsidRPr="00EB51C2">
        <w:rPr>
          <w:lang w:val="ru-RU"/>
          <w:rPrChange w:id="47" w:author="Obi-Wan" w:date="2017-02-21T21:07:00Z">
            <w:rPr/>
          </w:rPrChange>
        </w:rPr>
        <w:instrText xml:space="preserve"> </w:instrText>
      </w:r>
      <w:r w:rsidR="004B5568" w:rsidRPr="00EB51C2">
        <w:fldChar w:fldCharType="separate"/>
      </w:r>
      <w:r w:rsidR="00291C42" w:rsidRPr="00291C42">
        <w:rPr>
          <w:noProof/>
          <w:lang w:val="ru-RU"/>
        </w:rPr>
        <w:instrText>4</w:instrText>
      </w:r>
      <w:r w:rsidR="004B5568" w:rsidRPr="00EB51C2">
        <w:rPr>
          <w:noProof/>
          <w:lang w:val="ru-RU"/>
        </w:rPr>
        <w:fldChar w:fldCharType="end"/>
      </w:r>
      <w:r w:rsidRPr="00EB51C2">
        <w:rPr>
          <w:lang w:val="ru-RU"/>
        </w:rPr>
        <w:instrText>)</w:instrText>
      </w:r>
      <w:r w:rsidR="007D0449" w:rsidRPr="00EB51C2">
        <w:fldChar w:fldCharType="end"/>
      </w:r>
    </w:p>
    <w:p w:rsidR="00827FB1" w:rsidRPr="00EB51C2" w:rsidRDefault="00827FB1" w:rsidP="00AB2180">
      <w:pPr>
        <w:pStyle w:val="af0"/>
        <w:rPr>
          <w:lang w:val="uk-UA"/>
        </w:rPr>
      </w:pPr>
      <w:r w:rsidRPr="00EB51C2">
        <w:rPr>
          <w:lang w:val="uk-UA"/>
        </w:rPr>
        <w:t xml:space="preserve">де величини </w:t>
      </w:r>
      <w:r w:rsidRPr="00EB51C2">
        <w:rPr>
          <w:position w:val="-4"/>
        </w:rPr>
        <w:object w:dxaOrig="340" w:dyaOrig="320">
          <v:shape id="_x0000_i1042" type="#_x0000_t75" style="width:17.15pt;height:16.7pt" o:ole="">
            <v:imagedata r:id="rId42" o:title=""/>
          </v:shape>
          <o:OLEObject Type="Embed" ProgID="Equation.DSMT4" ShapeID="_x0000_i1042" DrawAspect="Content" ObjectID="_1549346377" r:id="rId43"/>
        </w:object>
      </w:r>
      <w:r w:rsidRPr="00EB51C2">
        <w:rPr>
          <w:lang w:val="uk-UA"/>
        </w:rPr>
        <w:t xml:space="preserve"> визначаються через моменти радіальної функції розподілу частинок.</w:t>
      </w:r>
    </w:p>
    <w:tbl>
      <w:tblPr>
        <w:tblW w:w="7147" w:type="dxa"/>
        <w:tblLook w:val="04A0" w:firstRow="1" w:lastRow="0" w:firstColumn="1" w:lastColumn="0" w:noHBand="0" w:noVBand="1"/>
      </w:tblPr>
      <w:tblGrid>
        <w:gridCol w:w="4222"/>
        <w:gridCol w:w="2925"/>
      </w:tblGrid>
      <w:tr w:rsidR="002168CF" w:rsidRPr="00EB51C2" w:rsidTr="003522BA">
        <w:trPr>
          <w:trHeight w:val="3946"/>
        </w:trPr>
        <w:tc>
          <w:tcPr>
            <w:tcW w:w="4222" w:type="dxa"/>
            <w:shd w:val="clear" w:color="auto" w:fill="auto"/>
          </w:tcPr>
          <w:p w:rsidR="002168CF" w:rsidRPr="00EB51C2" w:rsidRDefault="002168CF" w:rsidP="00646898">
            <w:pPr>
              <w:jc w:val="both"/>
              <w:rPr>
                <w:rFonts w:eastAsia="Calibri"/>
                <w:sz w:val="22"/>
                <w:szCs w:val="22"/>
              </w:rPr>
            </w:pPr>
            <w:r w:rsidRPr="00EB51C2">
              <w:rPr>
                <w:rFonts w:eastAsia="Calibri"/>
                <w:sz w:val="22"/>
                <w:szCs w:val="22"/>
              </w:rPr>
              <w:object w:dxaOrig="3159" w:dyaOrig="2342">
                <v:shape id="_x0000_i1043" type="#_x0000_t75" style="width:198.85pt;height:146.15pt" o:ole="">
                  <v:imagedata r:id="rId44" o:title=""/>
                </v:shape>
                <o:OLEObject Type="Embed" ProgID="Origin50.Graph" ShapeID="_x0000_i1043" DrawAspect="Content" ObjectID="_1549346378" r:id="rId45"/>
              </w:object>
            </w:r>
          </w:p>
          <w:p w:rsidR="002168CF" w:rsidRPr="00EB51C2" w:rsidRDefault="002168CF" w:rsidP="001E7DB1">
            <w:pPr>
              <w:pStyle w:val="af4"/>
              <w:ind w:left="0" w:firstLine="0"/>
            </w:pPr>
            <w:r w:rsidRPr="00EB51C2">
              <w:t xml:space="preserve">Рис.1. Радіальні функції розподілу атомів аргону за тиску </w:t>
            </w:r>
            <w:r w:rsidR="003C39BF" w:rsidRPr="00EB51C2">
              <w:rPr>
                <w:position w:val="-4"/>
              </w:rPr>
              <w:object w:dxaOrig="560" w:dyaOrig="300">
                <v:shape id="_x0000_i1044" type="#_x0000_t75" style="width:28.7pt;height:16.7pt" o:ole="">
                  <v:imagedata r:id="rId46" o:title=""/>
                </v:shape>
                <o:OLEObject Type="Embed" ProgID="Equation.DSMT4" ShapeID="_x0000_i1044" DrawAspect="Content" ObjectID="_1549346379" r:id="rId47"/>
              </w:object>
            </w:r>
            <w:r w:rsidR="00934AD9" w:rsidRPr="00EB51C2">
              <w:rPr>
                <w:lang w:val="ru-RU"/>
              </w:rPr>
              <w:t xml:space="preserve"> </w:t>
            </w:r>
            <w:r w:rsidRPr="00EB51C2">
              <w:t>Па і температури: 1 – 85 К, 2 – 87.2 К</w:t>
            </w:r>
            <w:r w:rsidR="00781845" w:rsidRPr="00EB51C2">
              <w:t xml:space="preserve">, </w:t>
            </w:r>
            <w:r w:rsidR="00F60E2A" w:rsidRPr="00EB51C2">
              <w:t>отримані методом молекулярної динаміки.</w:t>
            </w:r>
          </w:p>
        </w:tc>
        <w:tc>
          <w:tcPr>
            <w:tcW w:w="2925" w:type="dxa"/>
            <w:shd w:val="clear" w:color="auto" w:fill="auto"/>
          </w:tcPr>
          <w:p w:rsidR="002168CF" w:rsidRPr="00EB51C2" w:rsidRDefault="00F573A5" w:rsidP="006C48B8">
            <w:pPr>
              <w:pStyle w:val="af0"/>
              <w:rPr>
                <w:lang w:val="uk-UA"/>
              </w:rPr>
            </w:pPr>
            <w:r w:rsidRPr="00EB51C2">
              <w:rPr>
                <w:lang w:val="uk-UA"/>
              </w:rPr>
              <w:t>Для от</w:t>
            </w:r>
            <w:r w:rsidR="0039321F" w:rsidRPr="00EB51C2">
              <w:rPr>
                <w:lang w:val="uk-UA"/>
              </w:rPr>
              <w:t>римання цих кореляційних функцій</w:t>
            </w:r>
            <w:r w:rsidRPr="00EB51C2">
              <w:rPr>
                <w:lang w:val="uk-UA"/>
              </w:rPr>
              <w:t xml:space="preserve"> було проведено комп’ютерне моделювання</w:t>
            </w:r>
            <w:r w:rsidR="00146923" w:rsidRPr="00EB51C2">
              <w:rPr>
                <w:lang w:val="uk-UA"/>
              </w:rPr>
              <w:t xml:space="preserve"> термодинамічної поведінки рідкого аргону</w:t>
            </w:r>
            <w:r w:rsidRPr="00EB51C2">
              <w:rPr>
                <w:lang w:val="uk-UA"/>
              </w:rPr>
              <w:t xml:space="preserve"> методом молекулярн</w:t>
            </w:r>
            <w:r w:rsidR="004906E7" w:rsidRPr="00EB51C2">
              <w:rPr>
                <w:lang w:val="uk-UA"/>
              </w:rPr>
              <w:t>о</w:t>
            </w:r>
            <w:r w:rsidRPr="00EB51C2">
              <w:rPr>
                <w:lang w:val="uk-UA"/>
              </w:rPr>
              <w:t>ї динаміки</w:t>
            </w:r>
            <w:r w:rsidR="00AE718D" w:rsidRPr="00EB51C2">
              <w:rPr>
                <w:lang w:val="uk-UA"/>
              </w:rPr>
              <w:t xml:space="preserve"> </w:t>
            </w:r>
            <w:r w:rsidR="00BC3234" w:rsidRPr="00EB51C2">
              <w:rPr>
                <w:lang w:val="uk-UA"/>
              </w:rPr>
              <w:t>за допомогою</w:t>
            </w:r>
            <w:r w:rsidR="00F301D6" w:rsidRPr="00EB51C2">
              <w:rPr>
                <w:lang w:val="uk-UA"/>
              </w:rPr>
              <w:t xml:space="preserve"> </w:t>
            </w:r>
            <w:r w:rsidR="00BC3234" w:rsidRPr="00EB51C2">
              <w:rPr>
                <w:lang w:val="uk-UA"/>
              </w:rPr>
              <w:t>програмного пакету</w:t>
            </w:r>
            <w:r w:rsidR="00C3050C" w:rsidRPr="00EB51C2">
              <w:rPr>
                <w:lang w:val="uk-UA"/>
              </w:rPr>
              <w:t xml:space="preserve"> </w:t>
            </w:r>
            <w:r w:rsidR="00C3050C" w:rsidRPr="00EB51C2">
              <w:t>DL</w:t>
            </w:r>
            <w:r w:rsidR="00C3050C" w:rsidRPr="00EB51C2">
              <w:rPr>
                <w:lang w:val="uk-UA"/>
              </w:rPr>
              <w:t>_</w:t>
            </w:r>
            <w:r w:rsidR="00C3050C" w:rsidRPr="00EB51C2">
              <w:t>POLY</w:t>
            </w:r>
            <w:r w:rsidR="00863324" w:rsidRPr="00EB51C2">
              <w:rPr>
                <w:lang w:val="uk-UA"/>
              </w:rPr>
              <w:t>.</w:t>
            </w:r>
            <w:r w:rsidR="00250388" w:rsidRPr="00EB51C2">
              <w:rPr>
                <w:lang w:val="uk-UA"/>
              </w:rPr>
              <w:t xml:space="preserve"> </w:t>
            </w:r>
            <w:r w:rsidR="00660132" w:rsidRPr="00EB51C2">
              <w:rPr>
                <w:color w:val="000000" w:themeColor="text1"/>
                <w:lang w:val="uk-UA"/>
              </w:rPr>
              <w:t>Взає</w:t>
            </w:r>
            <w:r w:rsidR="009C6E47" w:rsidRPr="00EB51C2">
              <w:rPr>
                <w:color w:val="000000" w:themeColor="text1"/>
                <w:lang w:val="uk-UA"/>
              </w:rPr>
              <w:t>модія між структурними елементами моделювалася за допомогою потенціалу Леннарда–Джонса</w:t>
            </w:r>
            <w:r w:rsidR="008B0A58" w:rsidRPr="00EB51C2">
              <w:rPr>
                <w:color w:val="000000" w:themeColor="text1"/>
                <w:position w:val="-14"/>
                <w:lang w:val="uk-UA"/>
              </w:rPr>
              <w:object w:dxaOrig="540" w:dyaOrig="380">
                <v:shape id="_x0000_i1045" type="#_x0000_t75" style="width:27.45pt;height:19.3pt" o:ole="">
                  <v:imagedata r:id="rId48" o:title=""/>
                </v:shape>
                <o:OLEObject Type="Embed" ProgID="Equation.DSMT4" ShapeID="_x0000_i1045" DrawAspect="Content" ObjectID="_1549346380" r:id="rId49"/>
              </w:object>
            </w:r>
            <w:r w:rsidR="009C6E47" w:rsidRPr="00EB51C2">
              <w:rPr>
                <w:color w:val="000000" w:themeColor="text1"/>
                <w:lang w:val="uk-UA"/>
              </w:rPr>
              <w:t xml:space="preserve">. </w:t>
            </w:r>
            <w:r w:rsidR="00250388" w:rsidRPr="00EB51C2">
              <w:rPr>
                <w:lang w:val="uk-UA"/>
              </w:rPr>
              <w:t>Наведені на рис.1</w:t>
            </w:r>
            <w:r w:rsidR="00863324" w:rsidRPr="00EB51C2">
              <w:rPr>
                <w:lang w:val="uk-UA"/>
              </w:rPr>
              <w:t xml:space="preserve"> </w:t>
            </w:r>
            <w:r w:rsidR="00250388" w:rsidRPr="00EB51C2">
              <w:rPr>
                <w:lang w:val="uk-UA"/>
              </w:rPr>
              <w:t>р</w:t>
            </w:r>
            <w:r w:rsidR="00863324" w:rsidRPr="00EB51C2">
              <w:rPr>
                <w:lang w:val="uk-UA"/>
              </w:rPr>
              <w:t xml:space="preserve">адіальні функції розподілу </w:t>
            </w:r>
            <w:r w:rsidR="00365EF6" w:rsidRPr="00EB51C2">
              <w:rPr>
                <w:lang w:val="uk-UA"/>
              </w:rPr>
              <w:t xml:space="preserve">атомів </w:t>
            </w:r>
            <w:r w:rsidR="00863324" w:rsidRPr="00EB51C2">
              <w:rPr>
                <w:lang w:val="uk-UA"/>
              </w:rPr>
              <w:t>рідкого аргону</w:t>
            </w:r>
            <w:r w:rsidR="00DB75AC" w:rsidRPr="00EB51C2">
              <w:rPr>
                <w:lang w:val="uk-UA"/>
              </w:rPr>
              <w:t xml:space="preserve"> </w:t>
            </w:r>
            <w:r w:rsidR="00250388" w:rsidRPr="00EB51C2">
              <w:rPr>
                <w:lang w:val="uk-UA"/>
              </w:rPr>
              <w:t>дозволили обчислити</w:t>
            </w:r>
            <w:r w:rsidR="006C6304" w:rsidRPr="00EB51C2">
              <w:rPr>
                <w:position w:val="-16"/>
                <w:lang w:val="uk-UA"/>
              </w:rPr>
              <w:object w:dxaOrig="660" w:dyaOrig="400">
                <v:shape id="_x0000_i1046" type="#_x0000_t75" style="width:33.85pt;height:20.15pt" o:ole="">
                  <v:imagedata r:id="rId50" o:title=""/>
                </v:shape>
                <o:OLEObject Type="Embed" ProgID="Equation.DSMT4" ShapeID="_x0000_i1046" DrawAspect="Content" ObjectID="_1549346381" r:id="rId51"/>
              </w:object>
            </w:r>
            <w:r w:rsidR="006C48B8" w:rsidRPr="00EB51C2">
              <w:rPr>
                <w:lang w:val="uk-UA"/>
              </w:rPr>
              <w:t xml:space="preserve">(див. </w:t>
            </w:r>
            <w:r w:rsidR="007E28C2" w:rsidRPr="00EB51C2">
              <w:rPr>
                <w:lang w:val="uk-UA"/>
              </w:rPr>
              <w:t>табл. 1</w:t>
            </w:r>
            <w:r w:rsidR="006C48B8" w:rsidRPr="00EB51C2">
              <w:rPr>
                <w:lang w:val="uk-UA"/>
              </w:rPr>
              <w:t>)</w:t>
            </w:r>
          </w:p>
        </w:tc>
      </w:tr>
    </w:tbl>
    <w:p w:rsidR="006B6730" w:rsidRPr="00EB51C2" w:rsidRDefault="006E5266" w:rsidP="00D37CDE">
      <w:pPr>
        <w:ind w:firstLine="284"/>
        <w:jc w:val="both"/>
        <w:rPr>
          <w:sz w:val="20"/>
          <w:szCs w:val="20"/>
          <w:lang w:val="uk-UA"/>
        </w:rPr>
      </w:pPr>
      <w:r w:rsidRPr="00EB51C2">
        <w:rPr>
          <w:sz w:val="20"/>
          <w:szCs w:val="20"/>
          <w:lang w:val="uk-UA"/>
        </w:rPr>
        <w:t>Для моделі ідеал</w:t>
      </w:r>
      <w:r w:rsidR="007E28C2" w:rsidRPr="00EB51C2">
        <w:rPr>
          <w:sz w:val="20"/>
          <w:szCs w:val="20"/>
          <w:lang w:val="uk-UA"/>
        </w:rPr>
        <w:t>ьного і регулярного розчину було</w:t>
      </w:r>
      <w:r w:rsidRPr="00EB51C2">
        <w:rPr>
          <w:sz w:val="20"/>
          <w:szCs w:val="20"/>
          <w:lang w:val="uk-UA"/>
        </w:rPr>
        <w:t xml:space="preserve"> також </w:t>
      </w:r>
      <w:r w:rsidR="002F78E6" w:rsidRPr="00EB51C2">
        <w:rPr>
          <w:sz w:val="20"/>
          <w:szCs w:val="20"/>
          <w:lang w:val="uk-UA"/>
        </w:rPr>
        <w:t xml:space="preserve">отримано </w:t>
      </w:r>
      <w:r w:rsidR="006B6730" w:rsidRPr="00EB51C2">
        <w:rPr>
          <w:sz w:val="20"/>
          <w:szCs w:val="20"/>
          <w:lang w:val="uk-UA"/>
        </w:rPr>
        <w:t>зміщення тиску фазового переходу за сталої температури</w:t>
      </w:r>
      <w:r w:rsidR="00892881" w:rsidRPr="00EB51C2">
        <w:rPr>
          <w:sz w:val="20"/>
          <w:szCs w:val="20"/>
          <w:lang w:val="uk-UA"/>
        </w:rPr>
        <w:t xml:space="preserve">. </w:t>
      </w:r>
      <w:r w:rsidR="00CD703B" w:rsidRPr="00EB51C2">
        <w:rPr>
          <w:sz w:val="20"/>
          <w:szCs w:val="20"/>
          <w:lang w:val="uk-UA"/>
        </w:rPr>
        <w:t>У випадку ідеального розчину для відносного зсуву тиску можна отримати вираз:</w:t>
      </w:r>
    </w:p>
    <w:p w:rsidR="00CD703B" w:rsidRPr="00EB51C2" w:rsidRDefault="00CD703B" w:rsidP="00AB2180">
      <w:pPr>
        <w:pStyle w:val="af0"/>
        <w:rPr>
          <w:lang w:val="uk-UA"/>
        </w:rPr>
      </w:pPr>
      <w:r w:rsidRPr="00EB51C2">
        <w:rPr>
          <w:lang w:val="ru-RU"/>
        </w:rPr>
        <w:lastRenderedPageBreak/>
        <w:tab/>
      </w:r>
      <w:r w:rsidR="00356542" w:rsidRPr="00EB51C2">
        <w:rPr>
          <w:position w:val="-28"/>
        </w:rPr>
        <w:object w:dxaOrig="2020" w:dyaOrig="940">
          <v:shape id="_x0000_i1047" type="#_x0000_t75" style="width:100.7pt;height:47.15pt" o:ole="">
            <v:imagedata r:id="rId52" o:title=""/>
          </v:shape>
          <o:OLEObject Type="Embed" ProgID="Equation.DSMT4" ShapeID="_x0000_i1047" DrawAspect="Content" ObjectID="_1549346382" r:id="rId53"/>
        </w:object>
      </w:r>
      <w:r w:rsidRPr="00EB51C2">
        <w:rPr>
          <w:lang w:val="ru-RU"/>
        </w:rPr>
        <w:t xml:space="preserve"> </w:t>
      </w:r>
      <w:r w:rsidR="00356542" w:rsidRPr="00EB51C2">
        <w:rPr>
          <w:lang w:val="ru-RU"/>
        </w:rPr>
        <w:t>,</w:t>
      </w:r>
      <w:r w:rsidRPr="00EB51C2">
        <w:rPr>
          <w:lang w:val="ru-RU"/>
        </w:rPr>
        <w:tab/>
      </w:r>
      <w:r w:rsidR="007D0449" w:rsidRPr="00EB51C2">
        <w:fldChar w:fldCharType="begin"/>
      </w:r>
      <w:r w:rsidRPr="00EB51C2">
        <w:rPr>
          <w:lang w:val="ru-RU"/>
        </w:rPr>
        <w:instrText xml:space="preserve"> </w:instrText>
      </w:r>
      <w:r w:rsidRPr="00EB51C2">
        <w:instrText>MACROBUTTON</w:instrText>
      </w:r>
      <w:r w:rsidRPr="00EB51C2">
        <w:rPr>
          <w:lang w:val="ru-RU"/>
        </w:rPr>
        <w:instrText xml:space="preserve"> </w:instrText>
      </w:r>
      <w:r w:rsidRPr="00EB51C2">
        <w:instrText>MTPlaceRef</w:instrText>
      </w:r>
      <w:r w:rsidRPr="00EB51C2">
        <w:rPr>
          <w:lang w:val="ru-RU"/>
        </w:rPr>
        <w:instrText xml:space="preserve"> \* </w:instrText>
      </w:r>
      <w:r w:rsidRPr="00EB51C2">
        <w:instrText>MERGEFORMAT</w:instrText>
      </w:r>
      <w:r w:rsidRPr="00EB51C2">
        <w:rPr>
          <w:lang w:val="ru-RU"/>
        </w:rPr>
        <w:instrText xml:space="preserve"> </w:instrText>
      </w:r>
      <w:r w:rsidR="007D0449" w:rsidRPr="00EB51C2">
        <w:fldChar w:fldCharType="begin"/>
      </w:r>
      <w:r w:rsidRPr="00EB51C2">
        <w:rPr>
          <w:lang w:val="ru-RU"/>
        </w:rPr>
        <w:instrText xml:space="preserve"> </w:instrText>
      </w:r>
      <w:r w:rsidRPr="00EB51C2">
        <w:instrText>SEQ</w:instrText>
      </w:r>
      <w:r w:rsidRPr="00EB51C2">
        <w:rPr>
          <w:lang w:val="ru-RU"/>
        </w:rPr>
        <w:instrText xml:space="preserve"> </w:instrText>
      </w:r>
      <w:r w:rsidRPr="00EB51C2">
        <w:instrText>MTEqn</w:instrText>
      </w:r>
      <w:r w:rsidRPr="00EB51C2">
        <w:rPr>
          <w:lang w:val="ru-RU"/>
        </w:rPr>
        <w:instrText xml:space="preserve"> \</w:instrText>
      </w:r>
      <w:r w:rsidRPr="00EB51C2">
        <w:instrText>h</w:instrText>
      </w:r>
      <w:r w:rsidRPr="00EB51C2">
        <w:rPr>
          <w:lang w:val="ru-RU"/>
        </w:rPr>
        <w:instrText xml:space="preserve"> \* </w:instrText>
      </w:r>
      <w:r w:rsidRPr="00EB51C2">
        <w:instrText>MERGEFORMAT</w:instrText>
      </w:r>
      <w:r w:rsidRPr="00EB51C2">
        <w:rPr>
          <w:lang w:val="ru-RU"/>
        </w:rPr>
        <w:instrText xml:space="preserve"> </w:instrText>
      </w:r>
      <w:r w:rsidR="007D0449" w:rsidRPr="00EB51C2">
        <w:fldChar w:fldCharType="end"/>
      </w:r>
      <w:r w:rsidRPr="00EB51C2">
        <w:rPr>
          <w:lang w:val="ru-RU"/>
        </w:rPr>
        <w:instrText>(</w:instrText>
      </w:r>
      <w:r w:rsidR="004B5568" w:rsidRPr="00EB51C2">
        <w:fldChar w:fldCharType="begin"/>
      </w:r>
      <w:r w:rsidR="004B5568" w:rsidRPr="00EB51C2">
        <w:rPr>
          <w:lang w:val="ru-RU"/>
        </w:rPr>
        <w:instrText xml:space="preserve"> </w:instrText>
      </w:r>
      <w:r w:rsidR="004B5568" w:rsidRPr="00EB51C2">
        <w:instrText>SEQ</w:instrText>
      </w:r>
      <w:r w:rsidR="004B5568" w:rsidRPr="00EB51C2">
        <w:rPr>
          <w:lang w:val="ru-RU"/>
        </w:rPr>
        <w:instrText xml:space="preserve"> </w:instrText>
      </w:r>
      <w:r w:rsidR="004B5568" w:rsidRPr="00EB51C2">
        <w:instrText>MTEqn</w:instrText>
      </w:r>
      <w:r w:rsidR="004B5568" w:rsidRPr="00EB51C2">
        <w:rPr>
          <w:lang w:val="ru-RU"/>
        </w:rPr>
        <w:instrText xml:space="preserve"> \</w:instrText>
      </w:r>
      <w:r w:rsidR="004B5568" w:rsidRPr="00EB51C2">
        <w:instrText>c</w:instrText>
      </w:r>
      <w:r w:rsidR="004B5568" w:rsidRPr="00EB51C2">
        <w:rPr>
          <w:lang w:val="ru-RU"/>
        </w:rPr>
        <w:instrText xml:space="preserve"> \* </w:instrText>
      </w:r>
      <w:r w:rsidR="004B5568" w:rsidRPr="00EB51C2">
        <w:instrText>Arabic</w:instrText>
      </w:r>
      <w:r w:rsidR="004B5568" w:rsidRPr="00EB51C2">
        <w:rPr>
          <w:lang w:val="ru-RU"/>
        </w:rPr>
        <w:instrText xml:space="preserve"> \* </w:instrText>
      </w:r>
      <w:r w:rsidR="004B5568" w:rsidRPr="00EB51C2">
        <w:instrText>MERGEFORMAT</w:instrText>
      </w:r>
      <w:r w:rsidR="004B5568" w:rsidRPr="00EB51C2">
        <w:rPr>
          <w:lang w:val="ru-RU"/>
        </w:rPr>
        <w:instrText xml:space="preserve"> </w:instrText>
      </w:r>
      <w:r w:rsidR="004B5568" w:rsidRPr="00EB51C2">
        <w:fldChar w:fldCharType="separate"/>
      </w:r>
      <w:r w:rsidR="00291C42" w:rsidRPr="00291C42">
        <w:rPr>
          <w:noProof/>
          <w:lang w:val="ru-RU"/>
        </w:rPr>
        <w:instrText>5</w:instrText>
      </w:r>
      <w:r w:rsidR="004B5568" w:rsidRPr="00EB51C2">
        <w:rPr>
          <w:noProof/>
          <w:lang w:val="ru-RU"/>
        </w:rPr>
        <w:fldChar w:fldCharType="end"/>
      </w:r>
      <w:r w:rsidRPr="00EB51C2">
        <w:rPr>
          <w:lang w:val="ru-RU"/>
        </w:rPr>
        <w:instrText>)</w:instrText>
      </w:r>
      <w:r w:rsidR="007D0449" w:rsidRPr="00EB51C2">
        <w:fldChar w:fldCharType="end"/>
      </w:r>
    </w:p>
    <w:p w:rsidR="00356542" w:rsidRPr="00EB51C2" w:rsidRDefault="00356542" w:rsidP="00AB2180">
      <w:pPr>
        <w:pStyle w:val="af0"/>
        <w:rPr>
          <w:lang w:val="uk-UA"/>
        </w:rPr>
      </w:pPr>
      <w:r w:rsidRPr="00EB51C2">
        <w:rPr>
          <w:lang w:val="ru-RU"/>
        </w:rPr>
        <w:t>д</w:t>
      </w:r>
      <w:r w:rsidRPr="00EB51C2">
        <w:rPr>
          <w:lang w:val="uk-UA"/>
        </w:rPr>
        <w:t xml:space="preserve">е </w:t>
      </w:r>
      <w:r w:rsidRPr="00EB51C2">
        <w:rPr>
          <w:position w:val="-4"/>
          <w:lang w:val="uk-UA"/>
        </w:rPr>
        <w:object w:dxaOrig="340" w:dyaOrig="240">
          <v:shape id="_x0000_i1048" type="#_x0000_t75" style="width:17.15pt;height:12pt" o:ole="">
            <v:imagedata r:id="rId54" o:title=""/>
          </v:shape>
          <o:OLEObject Type="Embed" ProgID="Equation.DSMT4" ShapeID="_x0000_i1048" DrawAspect="Content" ObjectID="_1549346383" r:id="rId55"/>
        </w:object>
      </w:r>
      <w:r w:rsidRPr="00EB51C2">
        <w:rPr>
          <w:lang w:val="uk-UA"/>
        </w:rPr>
        <w:t xml:space="preserve"> –  </w:t>
      </w:r>
      <w:r w:rsidRPr="00EB51C2">
        <w:rPr>
          <w:color w:val="FF0000"/>
          <w:lang w:val="ru-RU"/>
        </w:rPr>
        <w:t xml:space="preserve"> </w:t>
      </w:r>
      <w:r w:rsidRPr="00EB51C2">
        <w:rPr>
          <w:color w:val="000000" w:themeColor="text1"/>
          <w:lang w:val="uk-UA"/>
        </w:rPr>
        <w:t>зміна питомого об’єму речовини під час фазового перетворення.</w:t>
      </w:r>
    </w:p>
    <w:p w:rsidR="00E1544A" w:rsidRPr="00EB51C2" w:rsidRDefault="00E1544A" w:rsidP="00E1544A">
      <w:pPr>
        <w:ind w:firstLine="397"/>
        <w:jc w:val="both"/>
        <w:rPr>
          <w:sz w:val="20"/>
          <w:szCs w:val="20"/>
          <w:lang w:val="uk-UA"/>
        </w:rPr>
      </w:pPr>
      <w:r w:rsidRPr="00EB51C2">
        <w:rPr>
          <w:sz w:val="20"/>
          <w:szCs w:val="20"/>
          <w:lang w:val="uk-UA"/>
        </w:rPr>
        <w:t xml:space="preserve">Відповідний вираз для </w:t>
      </w:r>
      <w:r w:rsidR="00EA7F3D" w:rsidRPr="00EB51C2">
        <w:rPr>
          <w:sz w:val="20"/>
          <w:szCs w:val="20"/>
          <w:lang w:val="uk-UA"/>
        </w:rPr>
        <w:t xml:space="preserve">відносної </w:t>
      </w:r>
      <w:r w:rsidRPr="00EB51C2">
        <w:rPr>
          <w:sz w:val="20"/>
          <w:szCs w:val="20"/>
          <w:lang w:val="uk-UA"/>
        </w:rPr>
        <w:t>зміни тиску</w:t>
      </w:r>
      <w:r w:rsidR="00181248" w:rsidRPr="00EB51C2">
        <w:rPr>
          <w:sz w:val="20"/>
          <w:szCs w:val="20"/>
          <w:lang w:val="uk-UA"/>
        </w:rPr>
        <w:t xml:space="preserve"> фазового переходу за сталої</w:t>
      </w:r>
      <w:r w:rsidRPr="00EB51C2">
        <w:rPr>
          <w:sz w:val="20"/>
          <w:szCs w:val="20"/>
          <w:lang w:val="uk-UA"/>
        </w:rPr>
        <w:t xml:space="preserve"> </w:t>
      </w:r>
      <w:r w:rsidR="00181248" w:rsidRPr="00EB51C2">
        <w:rPr>
          <w:sz w:val="20"/>
          <w:szCs w:val="20"/>
          <w:lang w:val="uk-UA"/>
        </w:rPr>
        <w:t xml:space="preserve">температури </w:t>
      </w:r>
      <w:r w:rsidRPr="00EB51C2">
        <w:rPr>
          <w:sz w:val="20"/>
          <w:szCs w:val="20"/>
          <w:lang w:val="uk-UA"/>
        </w:rPr>
        <w:t>у моделі регулярного розчину</w:t>
      </w:r>
      <w:r w:rsidR="00A5186D" w:rsidRPr="00EB51C2">
        <w:rPr>
          <w:sz w:val="20"/>
          <w:szCs w:val="20"/>
          <w:lang w:val="uk-UA"/>
        </w:rPr>
        <w:t xml:space="preserve"> має вигляд</w:t>
      </w:r>
      <w:r w:rsidRPr="00EB51C2">
        <w:rPr>
          <w:sz w:val="20"/>
          <w:szCs w:val="20"/>
          <w:lang w:val="uk-UA"/>
        </w:rPr>
        <w:t>:</w:t>
      </w:r>
    </w:p>
    <w:p w:rsidR="00D3065E" w:rsidRPr="00EB51C2" w:rsidRDefault="00E83D84" w:rsidP="00356542">
      <w:pPr>
        <w:pStyle w:val="af0"/>
        <w:rPr>
          <w:lang w:val="uk-UA"/>
        </w:rPr>
      </w:pPr>
      <w:r w:rsidRPr="00EB51C2">
        <w:rPr>
          <w:lang w:val="ru-RU"/>
        </w:rPr>
        <w:tab/>
      </w:r>
      <w:r w:rsidR="0070137D" w:rsidRPr="00EB51C2">
        <w:rPr>
          <w:position w:val="-68"/>
        </w:rPr>
        <w:object w:dxaOrig="4480" w:dyaOrig="1440">
          <v:shape id="_x0000_i1049" type="#_x0000_t75" style="width:224.15pt;height:1in" o:ole="">
            <v:imagedata r:id="rId56" o:title=""/>
          </v:shape>
          <o:OLEObject Type="Embed" ProgID="Equation.DSMT4" ShapeID="_x0000_i1049" DrawAspect="Content" ObjectID="_1549346384" r:id="rId57"/>
        </w:object>
      </w:r>
      <w:r w:rsidRPr="00EB51C2">
        <w:tab/>
      </w:r>
      <w:r w:rsidR="007D0449" w:rsidRPr="00EB51C2">
        <w:fldChar w:fldCharType="begin"/>
      </w:r>
      <w:r w:rsidRPr="00EB51C2">
        <w:instrText xml:space="preserve"> MACROBUTTON MTPlaceRef \* MERGEFORMAT </w:instrText>
      </w:r>
      <w:r w:rsidR="007D0449" w:rsidRPr="00EB51C2">
        <w:fldChar w:fldCharType="begin"/>
      </w:r>
      <w:r w:rsidRPr="00EB51C2">
        <w:instrText xml:space="preserve"> SEQ MTEqn \h \* MERGEFORMAT </w:instrText>
      </w:r>
      <w:r w:rsidR="007D0449" w:rsidRPr="00EB51C2">
        <w:fldChar w:fldCharType="end"/>
      </w:r>
      <w:r w:rsidRPr="00EB51C2">
        <w:instrText>(</w:instrText>
      </w:r>
      <w:r w:rsidR="000D1956">
        <w:fldChar w:fldCharType="begin"/>
      </w:r>
      <w:r w:rsidR="000D1956">
        <w:instrText xml:space="preserve"> SEQ MTEqn \c \* Arabic \* MERGEFORMAT </w:instrText>
      </w:r>
      <w:r w:rsidR="000D1956">
        <w:fldChar w:fldCharType="separate"/>
      </w:r>
      <w:r w:rsidR="00291C42">
        <w:rPr>
          <w:noProof/>
        </w:rPr>
        <w:instrText>6</w:instrText>
      </w:r>
      <w:r w:rsidR="000D1956">
        <w:rPr>
          <w:noProof/>
        </w:rPr>
        <w:fldChar w:fldCharType="end"/>
      </w:r>
      <w:r w:rsidRPr="00EB51C2">
        <w:instrText>)</w:instrText>
      </w:r>
      <w:r w:rsidR="007D0449" w:rsidRPr="00EB51C2">
        <w:fldChar w:fldCharType="end"/>
      </w:r>
    </w:p>
    <w:p w:rsidR="005C0E8C" w:rsidRPr="00EB51C2" w:rsidRDefault="0034666B" w:rsidP="007B141F">
      <w:pPr>
        <w:ind w:firstLine="397"/>
        <w:jc w:val="both"/>
        <w:rPr>
          <w:sz w:val="20"/>
          <w:szCs w:val="20"/>
          <w:lang w:val="uk-UA"/>
        </w:rPr>
      </w:pPr>
      <w:r w:rsidRPr="00EB51C2">
        <w:rPr>
          <w:sz w:val="20"/>
          <w:szCs w:val="20"/>
          <w:lang w:val="uk-UA"/>
        </w:rPr>
        <w:t>В</w:t>
      </w:r>
      <w:r w:rsidR="005F6B80" w:rsidRPr="00EB51C2">
        <w:rPr>
          <w:sz w:val="20"/>
          <w:szCs w:val="20"/>
          <w:lang w:val="uk-UA"/>
        </w:rPr>
        <w:t>еличини відповідних зміщень тисків</w:t>
      </w:r>
      <w:r w:rsidR="00AC595E" w:rsidRPr="00EB51C2">
        <w:rPr>
          <w:sz w:val="20"/>
          <w:szCs w:val="20"/>
          <w:lang w:val="uk-UA"/>
        </w:rPr>
        <w:t xml:space="preserve"> фазового перетворення за</w:t>
      </w:r>
      <w:r w:rsidR="00E3423F" w:rsidRPr="00EB51C2">
        <w:rPr>
          <w:sz w:val="20"/>
          <w:szCs w:val="20"/>
          <w:lang w:val="uk-UA"/>
        </w:rPr>
        <w:t xml:space="preserve"> із</w:t>
      </w:r>
      <w:r w:rsidR="00724E2F" w:rsidRPr="00EB51C2">
        <w:rPr>
          <w:sz w:val="20"/>
          <w:szCs w:val="20"/>
          <w:lang w:val="uk-UA"/>
        </w:rPr>
        <w:t>отермічних умов</w:t>
      </w:r>
      <w:r w:rsidR="001E32E1" w:rsidRPr="00EB51C2">
        <w:rPr>
          <w:sz w:val="20"/>
          <w:szCs w:val="20"/>
          <w:lang w:val="uk-UA"/>
        </w:rPr>
        <w:t xml:space="preserve"> </w:t>
      </w:r>
      <w:r w:rsidR="005F6B80" w:rsidRPr="00EB51C2">
        <w:rPr>
          <w:sz w:val="20"/>
          <w:szCs w:val="20"/>
          <w:lang w:val="uk-UA"/>
        </w:rPr>
        <w:t>наведено</w:t>
      </w:r>
      <w:r w:rsidR="00356542" w:rsidRPr="00EB51C2">
        <w:rPr>
          <w:sz w:val="20"/>
          <w:szCs w:val="20"/>
          <w:lang w:val="uk-UA"/>
        </w:rPr>
        <w:t xml:space="preserve"> у табл.1</w:t>
      </w:r>
      <w:r w:rsidR="00E3423F" w:rsidRPr="00EB51C2">
        <w:rPr>
          <w:sz w:val="20"/>
          <w:szCs w:val="20"/>
          <w:lang w:val="uk-UA"/>
        </w:rPr>
        <w:t>.</w:t>
      </w:r>
      <w:r w:rsidR="00E04CC6" w:rsidRPr="00EB51C2">
        <w:rPr>
          <w:sz w:val="20"/>
          <w:szCs w:val="20"/>
          <w:lang w:val="uk-UA"/>
        </w:rPr>
        <w:t xml:space="preserve"> </w:t>
      </w:r>
    </w:p>
    <w:p w:rsidR="00C243F3" w:rsidRPr="00EB51C2" w:rsidRDefault="001455EE" w:rsidP="00C243F3">
      <w:pPr>
        <w:spacing w:line="360" w:lineRule="auto"/>
        <w:jc w:val="right"/>
        <w:rPr>
          <w:sz w:val="20"/>
          <w:szCs w:val="20"/>
          <w:lang w:val="uk-UA"/>
        </w:rPr>
      </w:pPr>
      <w:r w:rsidRPr="00EB51C2">
        <w:rPr>
          <w:sz w:val="20"/>
          <w:szCs w:val="20"/>
          <w:lang w:val="uk-UA"/>
        </w:rPr>
        <w:t>Таблиця 1</w:t>
      </w:r>
    </w:p>
    <w:p w:rsidR="004D2388" w:rsidRPr="00EB51C2" w:rsidRDefault="00431CC2" w:rsidP="00C243F3">
      <w:pPr>
        <w:spacing w:line="360" w:lineRule="auto"/>
        <w:jc w:val="center"/>
        <w:rPr>
          <w:color w:val="000000" w:themeColor="text1"/>
          <w:sz w:val="20"/>
          <w:szCs w:val="20"/>
          <w:lang w:val="uk-UA"/>
        </w:rPr>
      </w:pPr>
      <w:r w:rsidRPr="00EB51C2">
        <w:rPr>
          <w:color w:val="000000" w:themeColor="text1"/>
          <w:sz w:val="20"/>
          <w:szCs w:val="20"/>
          <w:lang w:val="uk-UA"/>
        </w:rPr>
        <w:t>Зміщення температури і тиску фазового переходу ідеального</w:t>
      </w:r>
      <w:r w:rsidR="004D2388" w:rsidRPr="00EB51C2">
        <w:rPr>
          <w:color w:val="000000" w:themeColor="text1"/>
          <w:sz w:val="20"/>
          <w:szCs w:val="20"/>
          <w:lang w:val="uk-UA"/>
        </w:rPr>
        <w:t xml:space="preserve"> (</w:t>
      </w:r>
      <w:r w:rsidR="004D2388" w:rsidRPr="00EB51C2">
        <w:rPr>
          <w:color w:val="000000" w:themeColor="text1"/>
          <w:sz w:val="20"/>
          <w:szCs w:val="20"/>
          <w:lang w:val="en-US"/>
        </w:rPr>
        <w:t>id</w:t>
      </w:r>
      <w:r w:rsidR="004D2388" w:rsidRPr="00EB51C2">
        <w:rPr>
          <w:color w:val="000000" w:themeColor="text1"/>
          <w:sz w:val="20"/>
          <w:szCs w:val="20"/>
        </w:rPr>
        <w:t>)</w:t>
      </w:r>
      <w:r w:rsidRPr="00EB51C2">
        <w:rPr>
          <w:color w:val="000000" w:themeColor="text1"/>
          <w:sz w:val="20"/>
          <w:szCs w:val="20"/>
          <w:lang w:val="uk-UA"/>
        </w:rPr>
        <w:t xml:space="preserve"> </w:t>
      </w:r>
    </w:p>
    <w:p w:rsidR="00167A53" w:rsidRPr="00EB51C2" w:rsidRDefault="00431CC2" w:rsidP="00C243F3">
      <w:pPr>
        <w:spacing w:line="360" w:lineRule="auto"/>
        <w:jc w:val="center"/>
        <w:rPr>
          <w:color w:val="FF0000"/>
          <w:sz w:val="20"/>
          <w:szCs w:val="20"/>
          <w:lang w:val="uk-UA"/>
        </w:rPr>
      </w:pPr>
      <w:r w:rsidRPr="00EB51C2">
        <w:rPr>
          <w:color w:val="000000" w:themeColor="text1"/>
          <w:sz w:val="20"/>
          <w:szCs w:val="20"/>
          <w:lang w:val="uk-UA"/>
        </w:rPr>
        <w:t>та регулярного</w:t>
      </w:r>
      <w:r w:rsidR="004D2388" w:rsidRPr="00EB51C2">
        <w:rPr>
          <w:color w:val="000000" w:themeColor="text1"/>
          <w:sz w:val="20"/>
          <w:szCs w:val="20"/>
        </w:rPr>
        <w:t xml:space="preserve"> (</w:t>
      </w:r>
      <w:r w:rsidR="004D2388" w:rsidRPr="00EB51C2">
        <w:rPr>
          <w:color w:val="000000" w:themeColor="text1"/>
          <w:sz w:val="20"/>
          <w:szCs w:val="20"/>
          <w:lang w:val="en-US"/>
        </w:rPr>
        <w:t>reg</w:t>
      </w:r>
      <w:r w:rsidR="004D2388" w:rsidRPr="00EB51C2">
        <w:rPr>
          <w:color w:val="000000" w:themeColor="text1"/>
          <w:sz w:val="20"/>
          <w:szCs w:val="20"/>
        </w:rPr>
        <w:t>)</w:t>
      </w:r>
      <w:r w:rsidR="004D2388" w:rsidRPr="00EB51C2">
        <w:rPr>
          <w:color w:val="000000" w:themeColor="text1"/>
          <w:sz w:val="20"/>
          <w:szCs w:val="20"/>
          <w:lang w:val="uk-UA"/>
        </w:rPr>
        <w:t xml:space="preserve"> розчинів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48" w:author="Obi-Wan" w:date="2017-02-21T21:07: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2026"/>
        <w:gridCol w:w="1344"/>
        <w:gridCol w:w="1460"/>
        <w:gridCol w:w="2248"/>
        <w:tblGridChange w:id="49">
          <w:tblGrid>
            <w:gridCol w:w="2053"/>
            <w:gridCol w:w="1344"/>
            <w:gridCol w:w="1460"/>
            <w:gridCol w:w="2280"/>
          </w:tblGrid>
        </w:tblGridChange>
      </w:tblGrid>
      <w:tr w:rsidR="00C243F3" w:rsidRPr="00EB51C2" w:rsidTr="002E4710">
        <w:tc>
          <w:tcPr>
            <w:tcW w:w="2038" w:type="dxa"/>
            <w:shd w:val="clear" w:color="auto" w:fill="auto"/>
            <w:tcPrChange w:id="50" w:author="Obi-Wan" w:date="2017-02-21T21:07:00Z">
              <w:tcPr>
                <w:tcW w:w="2038" w:type="dxa"/>
                <w:shd w:val="clear" w:color="auto" w:fill="auto"/>
              </w:tcPr>
            </w:tcPrChange>
          </w:tcPr>
          <w:p w:rsidR="00C243F3" w:rsidRPr="00EB51C2" w:rsidRDefault="00C243F3" w:rsidP="0023448C">
            <w:pPr>
              <w:rPr>
                <w:rFonts w:eastAsia="Calibri"/>
                <w:sz w:val="20"/>
                <w:szCs w:val="20"/>
                <w:lang w:val="uk-UA"/>
              </w:rPr>
            </w:pPr>
            <w:r w:rsidRPr="00EB51C2">
              <w:rPr>
                <w:rFonts w:eastAsia="Calibri"/>
                <w:sz w:val="20"/>
                <w:szCs w:val="20"/>
                <w:lang w:val="uk-UA"/>
              </w:rPr>
              <w:t>Зовнішні умови за відсутності опромінення</w:t>
            </w:r>
          </w:p>
        </w:tc>
        <w:tc>
          <w:tcPr>
            <w:tcW w:w="2777" w:type="dxa"/>
            <w:gridSpan w:val="2"/>
            <w:shd w:val="clear" w:color="auto" w:fill="auto"/>
            <w:tcPrChange w:id="51" w:author="Obi-Wan" w:date="2017-02-21T21:07:00Z">
              <w:tcPr>
                <w:tcW w:w="2777" w:type="dxa"/>
                <w:gridSpan w:val="2"/>
                <w:shd w:val="clear" w:color="auto" w:fill="auto"/>
              </w:tcPr>
            </w:tcPrChange>
          </w:tcPr>
          <w:p w:rsidR="00215590" w:rsidRPr="00EB51C2" w:rsidRDefault="00C243F3" w:rsidP="00544871">
            <w:pPr>
              <w:jc w:val="center"/>
              <w:rPr>
                <w:rFonts w:eastAsia="Calibri"/>
                <w:sz w:val="20"/>
                <w:szCs w:val="20"/>
                <w:lang w:val="uk-UA"/>
              </w:rPr>
            </w:pPr>
            <w:r w:rsidRPr="00EB51C2">
              <w:rPr>
                <w:rFonts w:eastAsia="Calibri"/>
                <w:sz w:val="20"/>
                <w:szCs w:val="20"/>
                <w:lang w:val="uk-UA"/>
              </w:rPr>
              <w:t>Зміщення параметрів точки фазового переходу</w:t>
            </w:r>
          </w:p>
          <w:p w:rsidR="00C243F3" w:rsidRPr="00EB51C2" w:rsidRDefault="00215590" w:rsidP="00544871">
            <w:pPr>
              <w:jc w:val="center"/>
              <w:rPr>
                <w:rFonts w:eastAsia="Calibri"/>
                <w:sz w:val="20"/>
                <w:szCs w:val="20"/>
                <w:lang w:val="uk-UA"/>
              </w:rPr>
            </w:pPr>
            <w:r w:rsidRPr="00EB51C2">
              <w:rPr>
                <w:rFonts w:eastAsia="Calibri"/>
                <w:position w:val="-8"/>
                <w:sz w:val="20"/>
                <w:szCs w:val="20"/>
                <w:lang w:val="uk-UA"/>
              </w:rPr>
              <w:object w:dxaOrig="260" w:dyaOrig="260">
                <v:shape id="_x0000_i1050" type="#_x0000_t75" style="width:14.15pt;height:14.15pt" o:ole="">
                  <v:imagedata r:id="rId58" o:title=""/>
                </v:shape>
                <o:OLEObject Type="Embed" ProgID="Equation.DSMT4" ShapeID="_x0000_i1050" DrawAspect="Content" ObjectID="_1549346385" r:id="rId59"/>
              </w:object>
            </w:r>
            <w:r w:rsidRPr="00EB51C2">
              <w:rPr>
                <w:rFonts w:eastAsia="Calibri"/>
                <w:sz w:val="20"/>
                <w:szCs w:val="20"/>
                <w:lang w:val="uk-UA"/>
              </w:rPr>
              <w:t xml:space="preserve">(кПа), </w:t>
            </w:r>
            <w:r w:rsidRPr="00EB51C2">
              <w:rPr>
                <w:rFonts w:eastAsia="Calibri"/>
                <w:position w:val="-4"/>
                <w:sz w:val="20"/>
                <w:szCs w:val="20"/>
                <w:lang w:val="uk-UA"/>
              </w:rPr>
              <w:object w:dxaOrig="300" w:dyaOrig="220">
                <v:shape id="_x0000_i1051" type="#_x0000_t75" style="width:16.7pt;height:10.7pt" o:ole="">
                  <v:imagedata r:id="rId60" o:title=""/>
                </v:shape>
                <o:OLEObject Type="Embed" ProgID="Equation.DSMT4" ShapeID="_x0000_i1051" DrawAspect="Content" ObjectID="_1549346386" r:id="rId61"/>
              </w:object>
            </w:r>
            <w:r w:rsidRPr="00EB51C2">
              <w:rPr>
                <w:rFonts w:eastAsia="Calibri"/>
                <w:sz w:val="20"/>
                <w:szCs w:val="20"/>
                <w:lang w:val="uk-UA"/>
              </w:rPr>
              <w:t>(К).</w:t>
            </w:r>
          </w:p>
        </w:tc>
        <w:tc>
          <w:tcPr>
            <w:tcW w:w="2263" w:type="dxa"/>
            <w:shd w:val="clear" w:color="auto" w:fill="auto"/>
            <w:tcPrChange w:id="52" w:author="Obi-Wan" w:date="2017-02-21T21:07:00Z">
              <w:tcPr>
                <w:tcW w:w="2263" w:type="dxa"/>
                <w:shd w:val="clear" w:color="auto" w:fill="auto"/>
              </w:tcPr>
            </w:tcPrChange>
          </w:tcPr>
          <w:p w:rsidR="00C243F3" w:rsidRPr="00EB51C2" w:rsidRDefault="003924AC" w:rsidP="0023448C">
            <w:pPr>
              <w:jc w:val="center"/>
              <w:rPr>
                <w:rFonts w:eastAsia="Calibri"/>
                <w:sz w:val="20"/>
                <w:szCs w:val="20"/>
                <w:lang w:val="uk-UA"/>
              </w:rPr>
            </w:pPr>
            <w:r w:rsidRPr="00EB51C2">
              <w:rPr>
                <w:rFonts w:eastAsia="Calibri"/>
                <w:sz w:val="20"/>
                <w:szCs w:val="20"/>
                <w:lang w:val="uk-UA"/>
              </w:rPr>
              <w:t>К</w:t>
            </w:r>
            <w:r w:rsidR="00C243F3" w:rsidRPr="00EB51C2">
              <w:rPr>
                <w:rFonts w:eastAsia="Calibri"/>
                <w:sz w:val="20"/>
                <w:szCs w:val="20"/>
                <w:lang w:val="uk-UA"/>
              </w:rPr>
              <w:t>онцент</w:t>
            </w:r>
            <w:r w:rsidR="0093057F" w:rsidRPr="00EB51C2">
              <w:rPr>
                <w:rFonts w:eastAsia="Calibri"/>
                <w:sz w:val="20"/>
                <w:szCs w:val="20"/>
                <w:lang w:val="uk-UA"/>
              </w:rPr>
              <w:t>р</w:t>
            </w:r>
            <w:r w:rsidR="00C243F3" w:rsidRPr="00EB51C2">
              <w:rPr>
                <w:rFonts w:eastAsia="Calibri"/>
                <w:sz w:val="20"/>
                <w:szCs w:val="20"/>
                <w:lang w:val="uk-UA"/>
              </w:rPr>
              <w:t>ація</w:t>
            </w:r>
          </w:p>
          <w:p w:rsidR="003924AC" w:rsidRPr="00EB51C2" w:rsidRDefault="003924AC" w:rsidP="0023448C">
            <w:pPr>
              <w:jc w:val="center"/>
              <w:rPr>
                <w:rFonts w:eastAsia="Calibri"/>
                <w:sz w:val="20"/>
                <w:szCs w:val="20"/>
                <w:lang w:val="uk-UA"/>
              </w:rPr>
            </w:pPr>
            <w:r w:rsidRPr="00EB51C2">
              <w:rPr>
                <w:rFonts w:eastAsia="Calibri"/>
                <w:sz w:val="20"/>
                <w:szCs w:val="20"/>
                <w:lang w:val="uk-UA"/>
              </w:rPr>
              <w:t>збуджених</w:t>
            </w:r>
          </w:p>
          <w:p w:rsidR="003924AC" w:rsidRPr="00EB51C2" w:rsidRDefault="003924AC" w:rsidP="0023448C">
            <w:pPr>
              <w:jc w:val="center"/>
              <w:rPr>
                <w:rFonts w:eastAsia="Calibri"/>
                <w:sz w:val="20"/>
                <w:szCs w:val="20"/>
                <w:lang w:val="uk-UA"/>
              </w:rPr>
            </w:pPr>
            <w:r w:rsidRPr="00EB51C2">
              <w:rPr>
                <w:rFonts w:eastAsia="Calibri"/>
                <w:sz w:val="20"/>
                <w:szCs w:val="20"/>
                <w:lang w:val="uk-UA"/>
              </w:rPr>
              <w:t>частинок</w:t>
            </w:r>
          </w:p>
        </w:tc>
      </w:tr>
      <w:tr w:rsidR="002E4710" w:rsidRPr="00EB51C2" w:rsidTr="009573D7">
        <w:trPr>
          <w:trHeight w:val="277"/>
          <w:trPrChange w:id="53" w:author="Obi-Wan" w:date="2017-02-21T21:07:00Z">
            <w:trPr>
              <w:trHeight w:val="277"/>
            </w:trPr>
          </w:trPrChange>
        </w:trPr>
        <w:tc>
          <w:tcPr>
            <w:tcW w:w="2053" w:type="dxa"/>
            <w:shd w:val="clear" w:color="auto" w:fill="auto"/>
            <w:tcPrChange w:id="54" w:author="Obi-Wan" w:date="2017-02-21T21:07:00Z">
              <w:tcPr>
                <w:tcW w:w="2053" w:type="dxa"/>
                <w:shd w:val="clear" w:color="auto" w:fill="auto"/>
              </w:tcPr>
            </w:tcPrChange>
          </w:tcPr>
          <w:p w:rsidR="002E4710" w:rsidRPr="00EB51C2" w:rsidRDefault="002E4710" w:rsidP="0023448C">
            <w:pPr>
              <w:spacing w:line="360" w:lineRule="auto"/>
              <w:jc w:val="center"/>
              <w:rPr>
                <w:rFonts w:eastAsia="Calibri"/>
                <w:b/>
                <w:bCs/>
                <w:sz w:val="16"/>
                <w:szCs w:val="16"/>
                <w:lang w:val="uk-UA"/>
              </w:rPr>
            </w:pPr>
            <w:r w:rsidRPr="00EB51C2">
              <w:rPr>
                <w:rFonts w:eastAsia="Calibri"/>
                <w:b/>
                <w:bCs/>
                <w:position w:val="-10"/>
                <w:sz w:val="16"/>
                <w:szCs w:val="16"/>
                <w:lang w:val="uk-UA"/>
              </w:rPr>
              <w:object w:dxaOrig="980" w:dyaOrig="320">
                <v:shape id="_x0000_i1052" type="#_x0000_t75" style="width:49.3pt;height:17.15pt" o:ole="">
                  <v:imagedata r:id="rId62" o:title=""/>
                </v:shape>
                <o:OLEObject Type="Embed" ProgID="Equation.DSMT4" ShapeID="_x0000_i1052" DrawAspect="Content" ObjectID="_1549346387" r:id="rId63"/>
              </w:object>
            </w:r>
          </w:p>
        </w:tc>
        <w:tc>
          <w:tcPr>
            <w:tcW w:w="1344" w:type="dxa"/>
            <w:shd w:val="clear" w:color="auto" w:fill="auto"/>
            <w:vAlign w:val="center"/>
            <w:tcPrChange w:id="55" w:author="Obi-Wan" w:date="2017-02-21T21:07:00Z">
              <w:tcPr>
                <w:tcW w:w="1344" w:type="dxa"/>
                <w:shd w:val="clear" w:color="auto" w:fill="auto"/>
                <w:vAlign w:val="center"/>
              </w:tcPr>
            </w:tcPrChange>
          </w:tcPr>
          <w:p w:rsidR="002E4710" w:rsidRPr="00EB51C2" w:rsidRDefault="002E4710" w:rsidP="00EB269C">
            <w:pPr>
              <w:spacing w:line="360" w:lineRule="auto"/>
              <w:jc w:val="center"/>
              <w:rPr>
                <w:rFonts w:eastAsia="Calibri"/>
                <w:b/>
                <w:bCs/>
                <w:sz w:val="16"/>
                <w:szCs w:val="16"/>
                <w:lang w:val="uk-UA"/>
              </w:rPr>
            </w:pPr>
            <w:r w:rsidRPr="00EB51C2">
              <w:rPr>
                <w:rFonts w:eastAsia="Calibri"/>
                <w:b/>
                <w:bCs/>
                <w:position w:val="-4"/>
                <w:sz w:val="16"/>
                <w:szCs w:val="16"/>
                <w:lang w:val="uk-UA"/>
              </w:rPr>
              <w:object w:dxaOrig="880" w:dyaOrig="220">
                <v:shape id="_x0000_i1053" type="#_x0000_t75" style="width:43.3pt;height:10.7pt" o:ole="">
                  <v:imagedata r:id="rId64" o:title=""/>
                </v:shape>
                <o:OLEObject Type="Embed" ProgID="Equation.DSMT4" ShapeID="_x0000_i1053" DrawAspect="Content" ObjectID="_1549346388" r:id="rId65"/>
              </w:object>
            </w:r>
          </w:p>
        </w:tc>
        <w:tc>
          <w:tcPr>
            <w:tcW w:w="1401" w:type="dxa"/>
            <w:shd w:val="clear" w:color="auto" w:fill="auto"/>
            <w:vAlign w:val="center"/>
            <w:tcPrChange w:id="56" w:author="Obi-Wan" w:date="2017-02-21T21:07:00Z">
              <w:tcPr>
                <w:tcW w:w="1401" w:type="dxa"/>
                <w:shd w:val="clear" w:color="auto" w:fill="auto"/>
                <w:vAlign w:val="center"/>
              </w:tcPr>
            </w:tcPrChange>
          </w:tcPr>
          <w:p w:rsidR="002E4710" w:rsidRPr="00EB51C2" w:rsidRDefault="002E4710" w:rsidP="00EB269C">
            <w:pPr>
              <w:spacing w:line="360" w:lineRule="auto"/>
              <w:jc w:val="center"/>
              <w:rPr>
                <w:rFonts w:eastAsia="Calibri"/>
                <w:b/>
                <w:bCs/>
                <w:sz w:val="16"/>
                <w:szCs w:val="16"/>
                <w:lang w:val="uk-UA"/>
              </w:rPr>
            </w:pPr>
            <w:r w:rsidRPr="00EB51C2">
              <w:rPr>
                <w:rFonts w:eastAsia="Calibri"/>
                <w:b/>
                <w:bCs/>
                <w:position w:val="-8"/>
                <w:sz w:val="16"/>
                <w:szCs w:val="16"/>
                <w:lang w:val="uk-UA"/>
              </w:rPr>
              <w:object w:dxaOrig="859" w:dyaOrig="240">
                <v:shape id="_x0000_i1054" type="#_x0000_t75" style="width:44.15pt;height:12pt" o:ole="">
                  <v:imagedata r:id="rId66" o:title=""/>
                </v:shape>
                <o:OLEObject Type="Embed" ProgID="Equation.DSMT4" ShapeID="_x0000_i1054" DrawAspect="Content" ObjectID="_1549346389" r:id="rId67"/>
              </w:object>
            </w:r>
            <w:r w:rsidRPr="00EB51C2">
              <w:rPr>
                <w:rFonts w:eastAsia="Calibri"/>
                <w:b/>
                <w:bCs/>
                <w:sz w:val="16"/>
                <w:szCs w:val="16"/>
                <w:lang w:val="uk-UA"/>
              </w:rPr>
              <w:t xml:space="preserve"> </w:t>
            </w:r>
          </w:p>
        </w:tc>
        <w:tc>
          <w:tcPr>
            <w:tcW w:w="2280" w:type="dxa"/>
            <w:vMerge w:val="restart"/>
            <w:shd w:val="clear" w:color="auto" w:fill="auto"/>
            <w:tcPrChange w:id="57" w:author="Obi-Wan" w:date="2017-02-21T21:07:00Z">
              <w:tcPr>
                <w:tcW w:w="2280" w:type="dxa"/>
                <w:vMerge w:val="restart"/>
                <w:shd w:val="clear" w:color="auto" w:fill="auto"/>
              </w:tcPr>
            </w:tcPrChange>
          </w:tcPr>
          <w:p w:rsidR="002E4710" w:rsidRPr="00EB51C2" w:rsidRDefault="002E4710" w:rsidP="0023448C">
            <w:pPr>
              <w:spacing w:line="360" w:lineRule="auto"/>
              <w:jc w:val="center"/>
              <w:rPr>
                <w:rFonts w:eastAsia="Calibri"/>
                <w:sz w:val="16"/>
                <w:szCs w:val="16"/>
                <w:lang w:val="uk-UA"/>
              </w:rPr>
            </w:pPr>
            <w:r w:rsidRPr="00EB51C2">
              <w:rPr>
                <w:rFonts w:eastAsia="Calibri"/>
                <w:position w:val="-12"/>
                <w:sz w:val="16"/>
                <w:szCs w:val="16"/>
                <w:lang w:val="uk-UA"/>
              </w:rPr>
              <w:object w:dxaOrig="900" w:dyaOrig="380">
                <v:shape id="_x0000_i1055" type="#_x0000_t75" style="width:44.55pt;height:19.3pt" o:ole="">
                  <v:imagedata r:id="rId68" o:title=""/>
                </v:shape>
                <o:OLEObject Type="Embed" ProgID="Equation.DSMT4" ShapeID="_x0000_i1055" DrawAspect="Content" ObjectID="_1549346390" r:id="rId69"/>
              </w:object>
            </w:r>
            <w:r w:rsidRPr="00EB51C2">
              <w:rPr>
                <w:rFonts w:eastAsia="Calibri"/>
                <w:sz w:val="16"/>
                <w:szCs w:val="16"/>
                <w:lang w:val="uk-UA"/>
              </w:rPr>
              <w:t>(газ)</w:t>
            </w:r>
          </w:p>
          <w:p w:rsidR="002E4710" w:rsidRPr="00EB51C2" w:rsidRDefault="002E4710" w:rsidP="0023448C">
            <w:pPr>
              <w:spacing w:line="360" w:lineRule="auto"/>
              <w:jc w:val="center"/>
              <w:rPr>
                <w:rFonts w:eastAsia="Calibri"/>
                <w:b/>
                <w:bCs/>
                <w:sz w:val="16"/>
                <w:szCs w:val="16"/>
                <w:lang w:val="uk-UA"/>
              </w:rPr>
            </w:pPr>
            <w:r w:rsidRPr="00EB51C2">
              <w:rPr>
                <w:rFonts w:eastAsia="Calibri"/>
                <w:b/>
                <w:position w:val="-12"/>
                <w:sz w:val="16"/>
                <w:szCs w:val="16"/>
                <w:lang w:val="uk-UA"/>
              </w:rPr>
              <w:object w:dxaOrig="1160" w:dyaOrig="380">
                <v:shape id="_x0000_i1056" type="#_x0000_t75" style="width:57.85pt;height:19.3pt" o:ole="">
                  <v:imagedata r:id="rId70" o:title=""/>
                </v:shape>
                <o:OLEObject Type="Embed" ProgID="Equation.DSMT4" ShapeID="_x0000_i1056" DrawAspect="Content" ObjectID="_1549346391" r:id="rId71"/>
              </w:object>
            </w:r>
            <w:r w:rsidRPr="00EB51C2">
              <w:rPr>
                <w:rFonts w:eastAsia="Calibri"/>
                <w:sz w:val="16"/>
                <w:szCs w:val="16"/>
                <w:lang w:val="uk-UA"/>
              </w:rPr>
              <w:t>(рідина)</w:t>
            </w:r>
          </w:p>
        </w:tc>
      </w:tr>
      <w:tr w:rsidR="002E4710" w:rsidRPr="00EB51C2" w:rsidTr="002E4710">
        <w:tc>
          <w:tcPr>
            <w:tcW w:w="2038" w:type="dxa"/>
            <w:shd w:val="clear" w:color="auto" w:fill="auto"/>
            <w:tcPrChange w:id="58" w:author="Obi-Wan" w:date="2017-02-21T21:07:00Z">
              <w:tcPr>
                <w:tcW w:w="2038" w:type="dxa"/>
                <w:shd w:val="clear" w:color="auto" w:fill="auto"/>
              </w:tcPr>
            </w:tcPrChange>
          </w:tcPr>
          <w:p w:rsidR="002E4710" w:rsidRPr="00EB51C2" w:rsidRDefault="002E4710" w:rsidP="0023448C">
            <w:pPr>
              <w:spacing w:line="360" w:lineRule="auto"/>
              <w:jc w:val="center"/>
              <w:rPr>
                <w:rFonts w:eastAsia="Calibri"/>
                <w:sz w:val="20"/>
                <w:szCs w:val="20"/>
                <w:lang w:val="uk-UA"/>
              </w:rPr>
            </w:pPr>
            <w:r w:rsidRPr="00EB51C2">
              <w:rPr>
                <w:rFonts w:eastAsia="Calibri"/>
                <w:bCs/>
                <w:position w:val="-12"/>
                <w:sz w:val="20"/>
                <w:szCs w:val="20"/>
                <w:lang w:val="uk-UA"/>
              </w:rPr>
              <w:object w:dxaOrig="840" w:dyaOrig="360">
                <v:shape id="_x0000_i1057" type="#_x0000_t75" style="width:42pt;height:17.15pt" o:ole="">
                  <v:imagedata r:id="rId72" o:title=""/>
                </v:shape>
                <o:OLEObject Type="Embed" ProgID="Equation.DSMT4" ShapeID="_x0000_i1057" DrawAspect="Content" ObjectID="_1549346392" r:id="rId73"/>
              </w:object>
            </w:r>
            <w:r w:rsidRPr="00EB51C2">
              <w:rPr>
                <w:rFonts w:eastAsia="Calibri"/>
                <w:bCs/>
                <w:position w:val="-12"/>
                <w:sz w:val="20"/>
                <w:szCs w:val="20"/>
                <w:lang w:val="uk-UA"/>
              </w:rPr>
              <w:t xml:space="preserve"> </w:t>
            </w:r>
            <w:r w:rsidRPr="00EB51C2">
              <w:rPr>
                <w:rFonts w:eastAsia="Calibri"/>
                <w:sz w:val="20"/>
                <w:szCs w:val="20"/>
                <w:lang w:val="uk-UA"/>
              </w:rPr>
              <w:t>кПа</w:t>
            </w:r>
          </w:p>
        </w:tc>
        <w:tc>
          <w:tcPr>
            <w:tcW w:w="1342" w:type="dxa"/>
            <w:shd w:val="clear" w:color="auto" w:fill="auto"/>
            <w:vAlign w:val="center"/>
            <w:tcPrChange w:id="59" w:author="Obi-Wan" w:date="2017-02-21T21:07:00Z">
              <w:tcPr>
                <w:tcW w:w="1342" w:type="dxa"/>
                <w:shd w:val="clear" w:color="auto" w:fill="auto"/>
                <w:vAlign w:val="center"/>
              </w:tcPr>
            </w:tcPrChange>
          </w:tcPr>
          <w:p w:rsidR="002E4710" w:rsidRPr="00EB51C2" w:rsidRDefault="00033F5A" w:rsidP="00213846">
            <w:pPr>
              <w:spacing w:line="360" w:lineRule="auto"/>
              <w:jc w:val="center"/>
              <w:rPr>
                <w:rFonts w:eastAsia="Calibri"/>
                <w:sz w:val="20"/>
                <w:szCs w:val="20"/>
                <w:lang w:val="uk-UA"/>
              </w:rPr>
            </w:pPr>
            <w:r w:rsidRPr="00EB51C2">
              <w:rPr>
                <w:rFonts w:eastAsia="Calibri"/>
                <w:position w:val="-28"/>
                <w:sz w:val="20"/>
                <w:szCs w:val="20"/>
                <w:lang w:val="uk-UA"/>
              </w:rPr>
              <w:object w:dxaOrig="1100" w:dyaOrig="660">
                <v:shape id="_x0000_i1058" type="#_x0000_t75" style="width:56.15pt;height:33.85pt" o:ole="">
                  <v:imagedata r:id="rId74" o:title=""/>
                </v:shape>
                <o:OLEObject Type="Embed" ProgID="Equation.DSMT4" ShapeID="_x0000_i1058" DrawAspect="Content" ObjectID="_1549346393" r:id="rId75"/>
              </w:object>
            </w:r>
            <w:r w:rsidR="002E4710" w:rsidRPr="00EB51C2">
              <w:rPr>
                <w:rFonts w:eastAsia="Calibri"/>
                <w:sz w:val="20"/>
                <w:szCs w:val="20"/>
                <w:lang w:val="uk-UA"/>
              </w:rPr>
              <w:t xml:space="preserve"> </w:t>
            </w:r>
          </w:p>
        </w:tc>
        <w:tc>
          <w:tcPr>
            <w:tcW w:w="1435" w:type="dxa"/>
            <w:shd w:val="clear" w:color="auto" w:fill="auto"/>
            <w:vAlign w:val="center"/>
            <w:tcPrChange w:id="60" w:author="Obi-Wan" w:date="2017-02-21T21:07:00Z">
              <w:tcPr>
                <w:tcW w:w="1435" w:type="dxa"/>
                <w:shd w:val="clear" w:color="auto" w:fill="auto"/>
                <w:vAlign w:val="center"/>
              </w:tcPr>
            </w:tcPrChange>
          </w:tcPr>
          <w:p w:rsidR="002E4710" w:rsidRPr="00EB51C2" w:rsidRDefault="00033F5A" w:rsidP="00531405">
            <w:pPr>
              <w:spacing w:line="360" w:lineRule="auto"/>
              <w:jc w:val="center"/>
              <w:rPr>
                <w:rFonts w:eastAsia="Calibri"/>
                <w:sz w:val="20"/>
                <w:szCs w:val="20"/>
                <w:lang w:val="uk-UA"/>
              </w:rPr>
            </w:pPr>
            <w:r w:rsidRPr="00EB51C2">
              <w:rPr>
                <w:rFonts w:eastAsia="Calibri"/>
                <w:position w:val="-28"/>
                <w:sz w:val="20"/>
                <w:szCs w:val="20"/>
                <w:lang w:val="uk-UA"/>
              </w:rPr>
              <w:object w:dxaOrig="1219" w:dyaOrig="639">
                <v:shape id="_x0000_i1059" type="#_x0000_t75" style="width:62.15pt;height:32.55pt" o:ole="">
                  <v:imagedata r:id="rId76" o:title=""/>
                </v:shape>
                <o:OLEObject Type="Embed" ProgID="Equation.DSMT4" ShapeID="_x0000_i1059" DrawAspect="Content" ObjectID="_1549346394" r:id="rId77"/>
              </w:object>
            </w:r>
            <w:r w:rsidR="002E4710" w:rsidRPr="00EB51C2">
              <w:rPr>
                <w:rFonts w:eastAsia="Calibri"/>
                <w:sz w:val="20"/>
                <w:szCs w:val="20"/>
                <w:lang w:val="uk-UA"/>
              </w:rPr>
              <w:t xml:space="preserve"> </w:t>
            </w:r>
          </w:p>
        </w:tc>
        <w:tc>
          <w:tcPr>
            <w:tcW w:w="2263" w:type="dxa"/>
            <w:vMerge/>
            <w:shd w:val="clear" w:color="auto" w:fill="auto"/>
            <w:tcPrChange w:id="61" w:author="Obi-Wan" w:date="2017-02-21T21:07:00Z">
              <w:tcPr>
                <w:tcW w:w="2263" w:type="dxa"/>
                <w:vMerge/>
                <w:shd w:val="clear" w:color="auto" w:fill="auto"/>
              </w:tcPr>
            </w:tcPrChange>
          </w:tcPr>
          <w:p w:rsidR="002E4710" w:rsidRPr="00EB51C2" w:rsidRDefault="002E4710" w:rsidP="0023448C">
            <w:pPr>
              <w:spacing w:line="360" w:lineRule="auto"/>
              <w:rPr>
                <w:rFonts w:eastAsia="Calibri"/>
                <w:b/>
                <w:sz w:val="20"/>
                <w:szCs w:val="20"/>
                <w:lang w:val="uk-UA"/>
              </w:rPr>
            </w:pPr>
          </w:p>
        </w:tc>
      </w:tr>
    </w:tbl>
    <w:p w:rsidR="00410C80" w:rsidRPr="00EB51C2" w:rsidRDefault="00410C80" w:rsidP="00410C80">
      <w:pPr>
        <w:jc w:val="both"/>
        <w:rPr>
          <w:sz w:val="20"/>
          <w:szCs w:val="20"/>
          <w:lang w:val="uk-UA"/>
        </w:rPr>
      </w:pPr>
    </w:p>
    <w:p w:rsidR="00410C80" w:rsidRPr="00EB51C2" w:rsidRDefault="00410C80" w:rsidP="00410C80">
      <w:pPr>
        <w:jc w:val="both"/>
        <w:rPr>
          <w:color w:val="000000" w:themeColor="text1"/>
          <w:sz w:val="20"/>
          <w:szCs w:val="20"/>
          <w:lang w:val="uk-UA"/>
        </w:rPr>
      </w:pPr>
      <w:r w:rsidRPr="00EB51C2">
        <w:rPr>
          <w:sz w:val="20"/>
          <w:szCs w:val="20"/>
          <w:lang w:val="uk-UA"/>
        </w:rPr>
        <w:tab/>
      </w:r>
      <w:r w:rsidR="00C72FBB" w:rsidRPr="00EB51C2">
        <w:rPr>
          <w:color w:val="000000" w:themeColor="text1"/>
          <w:sz w:val="20"/>
          <w:szCs w:val="20"/>
          <w:lang w:val="uk-UA"/>
        </w:rPr>
        <w:t>Н</w:t>
      </w:r>
      <w:r w:rsidRPr="00EB51C2">
        <w:rPr>
          <w:color w:val="000000" w:themeColor="text1"/>
          <w:sz w:val="20"/>
          <w:szCs w:val="20"/>
          <w:lang w:val="uk-UA"/>
        </w:rPr>
        <w:t>а відміну від моделі ідеального</w:t>
      </w:r>
      <w:del w:id="62" w:author="Obi-Wan" w:date="2017-02-21T21:07:00Z">
        <w:r w:rsidR="00665B1B" w:rsidRPr="00665B1B">
          <w:rPr>
            <w:color w:val="000000" w:themeColor="text1"/>
            <w:sz w:val="20"/>
            <w:szCs w:val="20"/>
            <w:lang w:val="uk-UA"/>
          </w:rPr>
          <w:delText xml:space="preserve"> </w:delText>
        </w:r>
        <w:r w:rsidR="00665B1B" w:rsidRPr="00EB51C2">
          <w:rPr>
            <w:color w:val="000000" w:themeColor="text1"/>
            <w:sz w:val="20"/>
            <w:szCs w:val="20"/>
            <w:lang w:val="uk-UA"/>
          </w:rPr>
          <w:delText>розчину</w:delText>
        </w:r>
      </w:del>
      <w:r w:rsidRPr="00EB51C2">
        <w:rPr>
          <w:color w:val="000000" w:themeColor="text1"/>
          <w:sz w:val="20"/>
          <w:szCs w:val="20"/>
          <w:lang w:val="uk-UA"/>
        </w:rPr>
        <w:t xml:space="preserve">, модель регулярного </w:t>
      </w:r>
      <w:ins w:id="63" w:author="Obi-Wan" w:date="2017-02-21T21:07:00Z">
        <w:r w:rsidRPr="00EB51C2">
          <w:rPr>
            <w:color w:val="000000" w:themeColor="text1"/>
            <w:sz w:val="20"/>
            <w:szCs w:val="20"/>
            <w:lang w:val="uk-UA"/>
          </w:rPr>
          <w:t xml:space="preserve">розчину </w:t>
        </w:r>
      </w:ins>
      <w:r w:rsidRPr="00EB51C2">
        <w:rPr>
          <w:color w:val="000000" w:themeColor="text1"/>
          <w:sz w:val="20"/>
          <w:szCs w:val="20"/>
          <w:lang w:val="uk-UA"/>
        </w:rPr>
        <w:t>враховує наявність взаємодії у дослід</w:t>
      </w:r>
      <w:r w:rsidR="00785601" w:rsidRPr="00EB51C2">
        <w:rPr>
          <w:color w:val="000000" w:themeColor="text1"/>
          <w:sz w:val="20"/>
          <w:szCs w:val="20"/>
          <w:lang w:val="uk-UA"/>
        </w:rPr>
        <w:t>жуваній системі.</w:t>
      </w:r>
      <w:r w:rsidR="009C31ED" w:rsidRPr="00EB51C2">
        <w:rPr>
          <w:color w:val="000000" w:themeColor="text1"/>
          <w:sz w:val="20"/>
          <w:szCs w:val="20"/>
          <w:lang w:val="uk-UA"/>
        </w:rPr>
        <w:t xml:space="preserve"> </w:t>
      </w:r>
      <w:r w:rsidR="00785601" w:rsidRPr="00EB51C2">
        <w:rPr>
          <w:color w:val="000000" w:themeColor="text1"/>
          <w:sz w:val="20"/>
          <w:szCs w:val="20"/>
          <w:lang w:val="uk-UA"/>
        </w:rPr>
        <w:t xml:space="preserve">Тому, </w:t>
      </w:r>
      <w:r w:rsidR="00D41CCF" w:rsidRPr="00EB51C2">
        <w:rPr>
          <w:color w:val="000000" w:themeColor="text1"/>
          <w:sz w:val="20"/>
          <w:szCs w:val="20"/>
          <w:lang w:val="uk-UA"/>
        </w:rPr>
        <w:t xml:space="preserve">подані у табл. 1 </w:t>
      </w:r>
      <w:r w:rsidR="009C31ED" w:rsidRPr="00EB51C2">
        <w:rPr>
          <w:color w:val="000000" w:themeColor="text1"/>
          <w:sz w:val="20"/>
          <w:szCs w:val="20"/>
          <w:lang w:val="uk-UA"/>
        </w:rPr>
        <w:t>результати свідчать про домінування ентропійних факторів у внеску до зміни температури і тиску фазового переходу.</w:t>
      </w:r>
    </w:p>
    <w:p w:rsidR="00BD4F2C" w:rsidRPr="00EB51C2" w:rsidRDefault="00BD4F2C" w:rsidP="00BD4F2C">
      <w:pPr>
        <w:ind w:firstLine="397"/>
        <w:jc w:val="both"/>
        <w:rPr>
          <w:color w:val="000000" w:themeColor="text1"/>
          <w:sz w:val="20"/>
          <w:lang w:val="uk-UA"/>
          <w:rPrChange w:id="64" w:author="Obi-Wan" w:date="2017-02-21T21:07:00Z">
            <w:rPr>
              <w:color w:val="2E74B5" w:themeColor="accent1" w:themeShade="BF"/>
              <w:sz w:val="20"/>
              <w:lang w:val="uk-UA"/>
            </w:rPr>
          </w:rPrChange>
        </w:rPr>
      </w:pPr>
      <w:r w:rsidRPr="00EB51C2">
        <w:rPr>
          <w:color w:val="000000" w:themeColor="text1"/>
          <w:sz w:val="20"/>
          <w:lang w:val="uk-UA"/>
          <w:rPrChange w:id="65" w:author="Obi-Wan" w:date="2017-02-21T21:07:00Z">
            <w:rPr>
              <w:color w:val="2E74B5" w:themeColor="accent1" w:themeShade="BF"/>
              <w:sz w:val="20"/>
              <w:lang w:val="uk-UA"/>
            </w:rPr>
          </w:rPrChange>
        </w:rPr>
        <w:t xml:space="preserve">У випадку фазової рівноваги </w:t>
      </w:r>
      <w:r w:rsidR="00672AC6" w:rsidRPr="00EB51C2">
        <w:rPr>
          <w:color w:val="000000" w:themeColor="text1"/>
          <w:sz w:val="20"/>
          <w:lang w:val="uk-UA"/>
          <w:rPrChange w:id="66" w:author="Obi-Wan" w:date="2017-02-21T21:07:00Z">
            <w:rPr>
              <w:color w:val="2E74B5" w:themeColor="accent1" w:themeShade="BF"/>
              <w:sz w:val="20"/>
              <w:lang w:val="uk-UA"/>
            </w:rPr>
          </w:rPrChange>
        </w:rPr>
        <w:t xml:space="preserve">типу </w:t>
      </w:r>
      <w:r w:rsidRPr="00EB51C2">
        <w:rPr>
          <w:color w:val="000000" w:themeColor="text1"/>
          <w:sz w:val="20"/>
          <w:lang w:val="uk-UA"/>
          <w:rPrChange w:id="67" w:author="Obi-Wan" w:date="2017-02-21T21:07:00Z">
            <w:rPr>
              <w:color w:val="2E74B5" w:themeColor="accent1" w:themeShade="BF"/>
              <w:sz w:val="20"/>
              <w:lang w:val="uk-UA"/>
            </w:rPr>
          </w:rPrChange>
        </w:rPr>
        <w:t>«рідина – пара» густина</w:t>
      </w:r>
      <w:r w:rsidR="00672AC6" w:rsidRPr="00EB51C2">
        <w:rPr>
          <w:color w:val="000000" w:themeColor="text1"/>
          <w:sz w:val="20"/>
          <w:lang w:val="uk-UA"/>
          <w:rPrChange w:id="68" w:author="Obi-Wan" w:date="2017-02-21T21:07:00Z">
            <w:rPr>
              <w:color w:val="2E74B5" w:themeColor="accent1" w:themeShade="BF"/>
              <w:sz w:val="20"/>
              <w:lang w:val="uk-UA"/>
            </w:rPr>
          </w:rPrChange>
        </w:rPr>
        <w:t>, яку має рідка фаза</w:t>
      </w:r>
      <w:r w:rsidR="0036388C" w:rsidRPr="00EB51C2">
        <w:rPr>
          <w:color w:val="000000" w:themeColor="text1"/>
          <w:sz w:val="20"/>
          <w:lang w:val="uk-UA"/>
          <w:rPrChange w:id="69" w:author="Obi-Wan" w:date="2017-02-21T21:07:00Z">
            <w:rPr>
              <w:color w:val="2E74B5" w:themeColor="accent1" w:themeShade="BF"/>
              <w:sz w:val="20"/>
              <w:lang w:val="uk-UA"/>
            </w:rPr>
          </w:rPrChange>
        </w:rPr>
        <w:t>,</w:t>
      </w:r>
      <w:r w:rsidRPr="00EB51C2">
        <w:rPr>
          <w:color w:val="000000" w:themeColor="text1"/>
          <w:sz w:val="20"/>
          <w:lang w:val="uk-UA"/>
          <w:rPrChange w:id="70" w:author="Obi-Wan" w:date="2017-02-21T21:07:00Z">
            <w:rPr>
              <w:color w:val="2E74B5" w:themeColor="accent1" w:themeShade="BF"/>
              <w:sz w:val="20"/>
              <w:lang w:val="uk-UA"/>
            </w:rPr>
          </w:rPrChange>
        </w:rPr>
        <w:t xml:space="preserve"> </w:t>
      </w:r>
      <w:r w:rsidR="00672AC6" w:rsidRPr="00EB51C2">
        <w:rPr>
          <w:color w:val="000000" w:themeColor="text1"/>
          <w:sz w:val="20"/>
          <w:lang w:val="uk-UA"/>
          <w:rPrChange w:id="71" w:author="Obi-Wan" w:date="2017-02-21T21:07:00Z">
            <w:rPr>
              <w:color w:val="2E74B5" w:themeColor="accent1" w:themeShade="BF"/>
              <w:sz w:val="20"/>
              <w:lang w:val="uk-UA"/>
            </w:rPr>
          </w:rPrChange>
        </w:rPr>
        <w:t xml:space="preserve">перевищує </w:t>
      </w:r>
      <w:r w:rsidRPr="00EB51C2">
        <w:rPr>
          <w:color w:val="000000" w:themeColor="text1"/>
          <w:sz w:val="20"/>
          <w:lang w:val="uk-UA"/>
          <w:rPrChange w:id="72" w:author="Obi-Wan" w:date="2017-02-21T21:07:00Z">
            <w:rPr>
              <w:color w:val="2E74B5" w:themeColor="accent1" w:themeShade="BF"/>
              <w:sz w:val="20"/>
              <w:lang w:val="uk-UA"/>
            </w:rPr>
          </w:rPrChange>
        </w:rPr>
        <w:t xml:space="preserve">густину </w:t>
      </w:r>
      <w:r w:rsidR="00672AC6" w:rsidRPr="00EB51C2">
        <w:rPr>
          <w:color w:val="000000" w:themeColor="text1"/>
          <w:sz w:val="20"/>
          <w:lang w:val="uk-UA"/>
          <w:rPrChange w:id="73" w:author="Obi-Wan" w:date="2017-02-21T21:07:00Z">
            <w:rPr>
              <w:color w:val="2E74B5" w:themeColor="accent1" w:themeShade="BF"/>
              <w:sz w:val="20"/>
              <w:lang w:val="uk-UA"/>
            </w:rPr>
          </w:rPrChange>
        </w:rPr>
        <w:t>газоподібної фази</w:t>
      </w:r>
      <w:r w:rsidRPr="00EB51C2">
        <w:rPr>
          <w:color w:val="000000" w:themeColor="text1"/>
          <w:sz w:val="20"/>
          <w:lang w:val="uk-UA"/>
          <w:rPrChange w:id="74" w:author="Obi-Wan" w:date="2017-02-21T21:07:00Z">
            <w:rPr>
              <w:color w:val="2E74B5" w:themeColor="accent1" w:themeShade="BF"/>
              <w:sz w:val="20"/>
              <w:lang w:val="uk-UA"/>
            </w:rPr>
          </w:rPrChange>
        </w:rPr>
        <w:t xml:space="preserve">, </w:t>
      </w:r>
      <w:r w:rsidR="00F8452B" w:rsidRPr="00EB51C2">
        <w:rPr>
          <w:color w:val="000000" w:themeColor="text1"/>
          <w:sz w:val="20"/>
          <w:lang w:val="uk-UA"/>
          <w:rPrChange w:id="75" w:author="Obi-Wan" w:date="2017-02-21T21:07:00Z">
            <w:rPr>
              <w:color w:val="2E74B5" w:themeColor="accent1" w:themeShade="BF"/>
              <w:sz w:val="20"/>
              <w:lang w:val="uk-UA"/>
            </w:rPr>
          </w:rPrChange>
        </w:rPr>
        <w:t>тоді</w:t>
      </w:r>
      <w:r w:rsidR="009556D8" w:rsidRPr="00EB51C2">
        <w:rPr>
          <w:color w:val="000000" w:themeColor="text1"/>
          <w:sz w:val="20"/>
          <w:lang w:val="uk-UA"/>
          <w:rPrChange w:id="76" w:author="Obi-Wan" w:date="2017-02-21T21:07:00Z">
            <w:rPr>
              <w:color w:val="2E74B5" w:themeColor="accent1" w:themeShade="BF"/>
              <w:sz w:val="20"/>
              <w:lang w:val="uk-UA"/>
            </w:rPr>
          </w:rPrChange>
        </w:rPr>
        <w:t xml:space="preserve"> як час </w:t>
      </w:r>
      <w:r w:rsidR="00F8452B" w:rsidRPr="00EB51C2">
        <w:rPr>
          <w:color w:val="000000" w:themeColor="text1"/>
          <w:sz w:val="20"/>
          <w:lang w:val="uk-UA"/>
          <w:rPrChange w:id="77" w:author="Obi-Wan" w:date="2017-02-21T21:07:00Z">
            <w:rPr>
              <w:color w:val="2E74B5" w:themeColor="accent1" w:themeShade="BF"/>
              <w:sz w:val="20"/>
              <w:lang w:val="uk-UA"/>
            </w:rPr>
          </w:rPrChange>
        </w:rPr>
        <w:t xml:space="preserve">перебування молекул пари у </w:t>
      </w:r>
      <w:r w:rsidRPr="00EB51C2">
        <w:rPr>
          <w:color w:val="000000" w:themeColor="text1"/>
          <w:sz w:val="20"/>
          <w:lang w:val="uk-UA"/>
          <w:rPrChange w:id="78" w:author="Obi-Wan" w:date="2017-02-21T21:07:00Z">
            <w:rPr>
              <w:color w:val="2E74B5" w:themeColor="accent1" w:themeShade="BF"/>
              <w:sz w:val="20"/>
              <w:lang w:val="uk-UA"/>
            </w:rPr>
          </w:rPrChange>
        </w:rPr>
        <w:t xml:space="preserve"> </w:t>
      </w:r>
      <w:r w:rsidR="00F8452B" w:rsidRPr="00EB51C2">
        <w:rPr>
          <w:color w:val="000000" w:themeColor="text1"/>
          <w:sz w:val="20"/>
          <w:lang w:val="uk-UA"/>
          <w:rPrChange w:id="79" w:author="Obi-Wan" w:date="2017-02-21T21:07:00Z">
            <w:rPr>
              <w:color w:val="2E74B5" w:themeColor="accent1" w:themeShade="BF"/>
              <w:sz w:val="20"/>
              <w:lang w:val="uk-UA"/>
            </w:rPr>
          </w:rPrChange>
        </w:rPr>
        <w:t xml:space="preserve">збудженому стані </w:t>
      </w:r>
      <w:r w:rsidRPr="00EB51C2">
        <w:rPr>
          <w:color w:val="000000" w:themeColor="text1"/>
          <w:sz w:val="20"/>
          <w:lang w:val="uk-UA"/>
          <w:rPrChange w:id="80" w:author="Obi-Wan" w:date="2017-02-21T21:07:00Z">
            <w:rPr>
              <w:color w:val="2E74B5" w:themeColor="accent1" w:themeShade="BF"/>
              <w:sz w:val="20"/>
              <w:lang w:val="uk-UA"/>
            </w:rPr>
          </w:rPrChange>
        </w:rPr>
        <w:t xml:space="preserve">може </w:t>
      </w:r>
      <w:r w:rsidR="009556D8" w:rsidRPr="00EB51C2">
        <w:rPr>
          <w:color w:val="000000" w:themeColor="text1"/>
          <w:sz w:val="20"/>
          <w:lang w:val="uk-UA"/>
          <w:rPrChange w:id="81" w:author="Obi-Wan" w:date="2017-02-21T21:07:00Z">
            <w:rPr>
              <w:color w:val="2E74B5" w:themeColor="accent1" w:themeShade="BF"/>
              <w:sz w:val="20"/>
              <w:lang w:val="uk-UA"/>
            </w:rPr>
          </w:rPrChange>
        </w:rPr>
        <w:t>значно перевищувати</w:t>
      </w:r>
      <w:r w:rsidRPr="00EB51C2">
        <w:rPr>
          <w:color w:val="000000" w:themeColor="text1"/>
          <w:sz w:val="20"/>
          <w:lang w:val="uk-UA"/>
          <w:rPrChange w:id="82" w:author="Obi-Wan" w:date="2017-02-21T21:07:00Z">
            <w:rPr>
              <w:color w:val="2E74B5" w:themeColor="accent1" w:themeShade="BF"/>
              <w:sz w:val="20"/>
              <w:lang w:val="uk-UA"/>
            </w:rPr>
          </w:rPrChange>
        </w:rPr>
        <w:t xml:space="preserve"> </w:t>
      </w:r>
      <w:r w:rsidR="00EB4520" w:rsidRPr="00EB51C2">
        <w:rPr>
          <w:color w:val="000000" w:themeColor="text1"/>
          <w:sz w:val="20"/>
          <w:lang w:val="uk-UA"/>
          <w:rPrChange w:id="83" w:author="Obi-Wan" w:date="2017-02-21T21:07:00Z">
            <w:rPr>
              <w:color w:val="2E74B5" w:themeColor="accent1" w:themeShade="BF"/>
              <w:sz w:val="20"/>
              <w:lang w:val="uk-UA"/>
            </w:rPr>
          </w:rPrChange>
        </w:rPr>
        <w:t xml:space="preserve">відповідний </w:t>
      </w:r>
      <w:r w:rsidRPr="00EB51C2">
        <w:rPr>
          <w:color w:val="000000" w:themeColor="text1"/>
          <w:sz w:val="20"/>
          <w:lang w:val="uk-UA"/>
          <w:rPrChange w:id="84" w:author="Obi-Wan" w:date="2017-02-21T21:07:00Z">
            <w:rPr>
              <w:color w:val="2E74B5" w:themeColor="accent1" w:themeShade="BF"/>
              <w:sz w:val="20"/>
              <w:lang w:val="uk-UA"/>
            </w:rPr>
          </w:rPrChange>
        </w:rPr>
        <w:t xml:space="preserve">час </w:t>
      </w:r>
      <w:r w:rsidR="00EB4520" w:rsidRPr="00EB51C2">
        <w:rPr>
          <w:color w:val="000000" w:themeColor="text1"/>
          <w:sz w:val="20"/>
          <w:lang w:val="uk-UA"/>
          <w:rPrChange w:id="85" w:author="Obi-Wan" w:date="2017-02-21T21:07:00Z">
            <w:rPr>
              <w:color w:val="2E74B5" w:themeColor="accent1" w:themeShade="BF"/>
              <w:sz w:val="20"/>
              <w:lang w:val="uk-UA"/>
            </w:rPr>
          </w:rPrChange>
        </w:rPr>
        <w:t>для молекул рідини у збудженому стані</w:t>
      </w:r>
      <w:r w:rsidRPr="00EB51C2">
        <w:rPr>
          <w:color w:val="000000" w:themeColor="text1"/>
          <w:sz w:val="20"/>
          <w:lang w:val="uk-UA"/>
          <w:rPrChange w:id="86" w:author="Obi-Wan" w:date="2017-02-21T21:07:00Z">
            <w:rPr>
              <w:color w:val="2E74B5" w:themeColor="accent1" w:themeShade="BF"/>
              <w:sz w:val="20"/>
              <w:lang w:val="uk-UA"/>
            </w:rPr>
          </w:rPrChange>
        </w:rPr>
        <w:t xml:space="preserve">. </w:t>
      </w:r>
      <w:r w:rsidR="00926DB6" w:rsidRPr="00EB51C2">
        <w:rPr>
          <w:color w:val="000000" w:themeColor="text1"/>
          <w:sz w:val="20"/>
          <w:lang w:val="uk-UA"/>
          <w:rPrChange w:id="87" w:author="Obi-Wan" w:date="2017-02-21T21:07:00Z">
            <w:rPr>
              <w:color w:val="2E74B5" w:themeColor="accent1" w:themeShade="BF"/>
              <w:sz w:val="20"/>
              <w:lang w:val="uk-UA"/>
            </w:rPr>
          </w:rPrChange>
        </w:rPr>
        <w:t>Дане твердження справедливе</w:t>
      </w:r>
      <w:r w:rsidR="005F60FE" w:rsidRPr="00EB51C2">
        <w:rPr>
          <w:color w:val="000000" w:themeColor="text1"/>
          <w:sz w:val="20"/>
          <w:lang w:val="uk-UA"/>
          <w:rPrChange w:id="88" w:author="Obi-Wan" w:date="2017-02-21T21:07:00Z">
            <w:rPr>
              <w:color w:val="2E74B5" w:themeColor="accent1" w:themeShade="BF"/>
              <w:sz w:val="20"/>
              <w:lang w:val="uk-UA"/>
            </w:rPr>
          </w:rPrChange>
        </w:rPr>
        <w:t xml:space="preserve"> тоді</w:t>
      </w:r>
      <w:r w:rsidRPr="00EB51C2">
        <w:rPr>
          <w:color w:val="000000" w:themeColor="text1"/>
          <w:sz w:val="20"/>
          <w:lang w:val="uk-UA"/>
          <w:rPrChange w:id="89" w:author="Obi-Wan" w:date="2017-02-21T21:07:00Z">
            <w:rPr>
              <w:color w:val="2E74B5" w:themeColor="accent1" w:themeShade="BF"/>
              <w:sz w:val="20"/>
              <w:lang w:val="uk-UA"/>
            </w:rPr>
          </w:rPrChange>
        </w:rPr>
        <w:t>,</w:t>
      </w:r>
      <w:r w:rsidR="00926DB6" w:rsidRPr="00EB51C2">
        <w:rPr>
          <w:color w:val="000000" w:themeColor="text1"/>
          <w:sz w:val="20"/>
          <w:lang w:val="uk-UA"/>
          <w:rPrChange w:id="90" w:author="Obi-Wan" w:date="2017-02-21T21:07:00Z">
            <w:rPr>
              <w:color w:val="2E74B5" w:themeColor="accent1" w:themeShade="BF"/>
              <w:sz w:val="20"/>
              <w:lang w:val="uk-UA"/>
            </w:rPr>
          </w:rPrChange>
        </w:rPr>
        <w:t xml:space="preserve"> коли</w:t>
      </w:r>
      <w:r w:rsidRPr="00EB51C2">
        <w:rPr>
          <w:color w:val="000000" w:themeColor="text1"/>
          <w:sz w:val="20"/>
          <w:lang w:val="uk-UA"/>
          <w:rPrChange w:id="91" w:author="Obi-Wan" w:date="2017-02-21T21:07:00Z">
            <w:rPr>
              <w:color w:val="2E74B5" w:themeColor="accent1" w:themeShade="BF"/>
              <w:sz w:val="20"/>
              <w:lang w:val="uk-UA"/>
            </w:rPr>
          </w:rPrChange>
        </w:rPr>
        <w:t xml:space="preserve"> час</w:t>
      </w:r>
      <w:r w:rsidR="005F60FE" w:rsidRPr="00EB51C2">
        <w:rPr>
          <w:color w:val="000000" w:themeColor="text1"/>
          <w:sz w:val="20"/>
          <w:lang w:val="uk-UA"/>
          <w:rPrChange w:id="92" w:author="Obi-Wan" w:date="2017-02-21T21:07:00Z">
            <w:rPr>
              <w:color w:val="2E74B5" w:themeColor="accent1" w:themeShade="BF"/>
              <w:sz w:val="20"/>
              <w:lang w:val="uk-UA"/>
            </w:rPr>
          </w:rPrChange>
        </w:rPr>
        <w:t xml:space="preserve"> перебування у збудженому стані молекул відповідної фази переважним чином</w:t>
      </w:r>
      <w:r w:rsidRPr="00EB51C2">
        <w:rPr>
          <w:color w:val="000000" w:themeColor="text1"/>
          <w:sz w:val="20"/>
          <w:lang w:val="uk-UA"/>
          <w:rPrChange w:id="93" w:author="Obi-Wan" w:date="2017-02-21T21:07:00Z">
            <w:rPr>
              <w:color w:val="2E74B5" w:themeColor="accent1" w:themeShade="BF"/>
              <w:sz w:val="20"/>
              <w:lang w:val="uk-UA"/>
            </w:rPr>
          </w:rPrChange>
        </w:rPr>
        <w:t xml:space="preserve"> визначається зіткненням</w:t>
      </w:r>
      <w:r w:rsidR="00926DB6" w:rsidRPr="00EB51C2">
        <w:rPr>
          <w:color w:val="000000" w:themeColor="text1"/>
          <w:sz w:val="20"/>
          <w:lang w:val="uk-UA"/>
          <w:rPrChange w:id="94" w:author="Obi-Wan" w:date="2017-02-21T21:07:00Z">
            <w:rPr>
              <w:color w:val="2E74B5" w:themeColor="accent1" w:themeShade="BF"/>
              <w:sz w:val="20"/>
              <w:lang w:val="uk-UA"/>
            </w:rPr>
          </w:rPrChange>
        </w:rPr>
        <w:t>и</w:t>
      </w:r>
      <w:r w:rsidRPr="00EB51C2">
        <w:rPr>
          <w:color w:val="000000" w:themeColor="text1"/>
          <w:sz w:val="20"/>
          <w:lang w:val="uk-UA"/>
          <w:rPrChange w:id="95" w:author="Obi-Wan" w:date="2017-02-21T21:07:00Z">
            <w:rPr>
              <w:color w:val="2E74B5" w:themeColor="accent1" w:themeShade="BF"/>
              <w:sz w:val="20"/>
              <w:lang w:val="uk-UA"/>
            </w:rPr>
          </w:rPrChange>
        </w:rPr>
        <w:t xml:space="preserve"> молекул. </w:t>
      </w:r>
      <w:r w:rsidR="00926DB6" w:rsidRPr="00EB51C2">
        <w:rPr>
          <w:color w:val="000000" w:themeColor="text1"/>
          <w:sz w:val="20"/>
          <w:lang w:val="uk-UA"/>
          <w:rPrChange w:id="96" w:author="Obi-Wan" w:date="2017-02-21T21:07:00Z">
            <w:rPr>
              <w:color w:val="2E74B5" w:themeColor="accent1" w:themeShade="BF"/>
              <w:sz w:val="20"/>
              <w:lang w:val="uk-UA"/>
            </w:rPr>
          </w:rPrChange>
        </w:rPr>
        <w:t>Д</w:t>
      </w:r>
      <w:r w:rsidRPr="00EB51C2">
        <w:rPr>
          <w:color w:val="000000" w:themeColor="text1"/>
          <w:sz w:val="20"/>
          <w:lang w:val="uk-UA"/>
          <w:rPrChange w:id="97" w:author="Obi-Wan" w:date="2017-02-21T21:07:00Z">
            <w:rPr>
              <w:color w:val="2E74B5" w:themeColor="accent1" w:themeShade="BF"/>
              <w:sz w:val="20"/>
              <w:lang w:val="uk-UA"/>
            </w:rPr>
          </w:rPrChange>
        </w:rPr>
        <w:t xml:space="preserve">ля однокомпонентної </w:t>
      </w:r>
      <w:r w:rsidR="00926DB6" w:rsidRPr="00EB51C2">
        <w:rPr>
          <w:color w:val="000000" w:themeColor="text1"/>
          <w:sz w:val="20"/>
          <w:lang w:val="uk-UA"/>
          <w:rPrChange w:id="98" w:author="Obi-Wan" w:date="2017-02-21T21:07:00Z">
            <w:rPr>
              <w:color w:val="2E74B5" w:themeColor="accent1" w:themeShade="BF"/>
              <w:sz w:val="20"/>
              <w:lang w:val="uk-UA"/>
            </w:rPr>
          </w:rPrChange>
        </w:rPr>
        <w:t>системи</w:t>
      </w:r>
      <w:r w:rsidRPr="00EB51C2">
        <w:rPr>
          <w:color w:val="000000" w:themeColor="text1"/>
          <w:sz w:val="20"/>
          <w:lang w:val="uk-UA"/>
          <w:rPrChange w:id="99" w:author="Obi-Wan" w:date="2017-02-21T21:07:00Z">
            <w:rPr>
              <w:color w:val="2E74B5" w:themeColor="accent1" w:themeShade="BF"/>
              <w:sz w:val="20"/>
              <w:lang w:val="uk-UA"/>
            </w:rPr>
          </w:rPrChange>
        </w:rPr>
        <w:t xml:space="preserve">, </w:t>
      </w:r>
      <w:r w:rsidR="00926DB6" w:rsidRPr="00EB51C2">
        <w:rPr>
          <w:color w:val="000000" w:themeColor="text1"/>
          <w:sz w:val="20"/>
          <w:lang w:val="uk-UA"/>
          <w:rPrChange w:id="100" w:author="Obi-Wan" w:date="2017-02-21T21:07:00Z">
            <w:rPr>
              <w:color w:val="2E74B5" w:themeColor="accent1" w:themeShade="BF"/>
              <w:sz w:val="20"/>
              <w:lang w:val="uk-UA"/>
            </w:rPr>
          </w:rPrChange>
        </w:rPr>
        <w:t>для якої</w:t>
      </w:r>
      <w:r w:rsidRPr="00EB51C2">
        <w:rPr>
          <w:color w:val="000000" w:themeColor="text1"/>
          <w:sz w:val="20"/>
          <w:lang w:val="uk-UA"/>
          <w:rPrChange w:id="101" w:author="Obi-Wan" w:date="2017-02-21T21:07:00Z">
            <w:rPr>
              <w:color w:val="2E74B5" w:themeColor="accent1" w:themeShade="BF"/>
              <w:sz w:val="20"/>
              <w:lang w:val="uk-UA"/>
            </w:rPr>
          </w:rPrChange>
        </w:rPr>
        <w:t xml:space="preserve"> час </w:t>
      </w:r>
      <w:r w:rsidR="00926DB6" w:rsidRPr="00EB51C2">
        <w:rPr>
          <w:color w:val="000000" w:themeColor="text1"/>
          <w:sz w:val="20"/>
          <w:lang w:val="uk-UA"/>
          <w:rPrChange w:id="102" w:author="Obi-Wan" w:date="2017-02-21T21:07:00Z">
            <w:rPr>
              <w:color w:val="2E74B5" w:themeColor="accent1" w:themeShade="BF"/>
              <w:sz w:val="20"/>
              <w:lang w:val="uk-UA"/>
            </w:rPr>
          </w:rPrChange>
        </w:rPr>
        <w:t>існування</w:t>
      </w:r>
      <w:r w:rsidRPr="00EB51C2">
        <w:rPr>
          <w:color w:val="000000" w:themeColor="text1"/>
          <w:sz w:val="20"/>
          <w:lang w:val="uk-UA"/>
          <w:rPrChange w:id="103" w:author="Obi-Wan" w:date="2017-02-21T21:07:00Z">
            <w:rPr>
              <w:color w:val="2E74B5" w:themeColor="accent1" w:themeShade="BF"/>
              <w:sz w:val="20"/>
              <w:lang w:val="uk-UA"/>
            </w:rPr>
          </w:rPrChange>
        </w:rPr>
        <w:t xml:space="preserve"> збудженого стану молекул пари не перевищує час </w:t>
      </w:r>
      <w:r w:rsidR="00926DB6" w:rsidRPr="00EB51C2">
        <w:rPr>
          <w:color w:val="000000" w:themeColor="text1"/>
          <w:sz w:val="20"/>
          <w:lang w:val="uk-UA"/>
          <w:rPrChange w:id="104" w:author="Obi-Wan" w:date="2017-02-21T21:07:00Z">
            <w:rPr>
              <w:color w:val="2E74B5" w:themeColor="accent1" w:themeShade="BF"/>
              <w:sz w:val="20"/>
              <w:lang w:val="uk-UA"/>
            </w:rPr>
          </w:rPrChange>
        </w:rPr>
        <w:t xml:space="preserve">існування </w:t>
      </w:r>
      <w:r w:rsidRPr="00EB51C2">
        <w:rPr>
          <w:color w:val="000000" w:themeColor="text1"/>
          <w:sz w:val="20"/>
          <w:lang w:val="uk-UA"/>
          <w:rPrChange w:id="105" w:author="Obi-Wan" w:date="2017-02-21T21:07:00Z">
            <w:rPr>
              <w:color w:val="2E74B5" w:themeColor="accent1" w:themeShade="BF"/>
              <w:sz w:val="20"/>
              <w:lang w:val="uk-UA"/>
            </w:rPr>
          </w:rPrChange>
        </w:rPr>
        <w:t xml:space="preserve">збудженого стану </w:t>
      </w:r>
      <w:r w:rsidRPr="00EB51C2">
        <w:rPr>
          <w:color w:val="000000" w:themeColor="text1"/>
          <w:sz w:val="20"/>
          <w:lang w:val="uk-UA"/>
          <w:rPrChange w:id="106" w:author="Obi-Wan" w:date="2017-02-21T21:07:00Z">
            <w:rPr>
              <w:color w:val="2E74B5" w:themeColor="accent1" w:themeShade="BF"/>
              <w:sz w:val="20"/>
              <w:lang w:val="uk-UA"/>
            </w:rPr>
          </w:rPrChange>
        </w:rPr>
        <w:lastRenderedPageBreak/>
        <w:t xml:space="preserve">молекул </w:t>
      </w:r>
      <w:r w:rsidR="00926DB6" w:rsidRPr="00EB51C2">
        <w:rPr>
          <w:color w:val="000000" w:themeColor="text1"/>
          <w:sz w:val="20"/>
          <w:lang w:val="uk-UA"/>
          <w:rPrChange w:id="107" w:author="Obi-Wan" w:date="2017-02-21T21:07:00Z">
            <w:rPr>
              <w:color w:val="2E74B5" w:themeColor="accent1" w:themeShade="BF"/>
              <w:sz w:val="20"/>
              <w:lang w:val="uk-UA"/>
            </w:rPr>
          </w:rPrChange>
        </w:rPr>
        <w:t xml:space="preserve">рідкої фази, виконується співвідношення </w:t>
      </w:r>
      <w:r w:rsidR="00926DB6" w:rsidRPr="00C724F8">
        <w:rPr>
          <w:color w:val="000000" w:themeColor="text1"/>
          <w:position w:val="-12"/>
        </w:rPr>
        <w:object w:dxaOrig="700" w:dyaOrig="360">
          <v:shape id="_x0000_i1060" type="#_x0000_t75" style="width:34.7pt;height:18pt" o:ole="">
            <v:imagedata r:id="rId78" o:title=""/>
          </v:shape>
          <o:OLEObject Type="Embed" ProgID="Equation.DSMT4" ShapeID="_x0000_i1060" DrawAspect="Content" ObjectID="_1549346395" r:id="rId79"/>
        </w:object>
      </w:r>
      <w:r w:rsidRPr="00EB51C2">
        <w:rPr>
          <w:color w:val="000000" w:themeColor="text1"/>
          <w:sz w:val="20"/>
          <w:lang w:val="uk-UA"/>
          <w:rPrChange w:id="108" w:author="Obi-Wan" w:date="2017-02-21T21:07:00Z">
            <w:rPr>
              <w:color w:val="2E74B5" w:themeColor="accent1" w:themeShade="BF"/>
              <w:sz w:val="20"/>
              <w:lang w:val="uk-UA"/>
            </w:rPr>
          </w:rPrChange>
        </w:rPr>
        <w:t xml:space="preserve">, </w:t>
      </w:r>
      <w:r w:rsidR="003522BA" w:rsidRPr="00EB51C2">
        <w:rPr>
          <w:color w:val="000000" w:themeColor="text1"/>
          <w:sz w:val="20"/>
          <w:lang w:val="uk-UA"/>
          <w:rPrChange w:id="109" w:author="Obi-Wan" w:date="2017-02-21T21:07:00Z">
            <w:rPr>
              <w:color w:val="2E74B5" w:themeColor="accent1" w:themeShade="BF"/>
              <w:sz w:val="20"/>
              <w:lang w:val="uk-UA"/>
            </w:rPr>
          </w:rPrChange>
        </w:rPr>
        <w:t>тому</w:t>
      </w:r>
      <w:r w:rsidR="00AB2459" w:rsidRPr="00EB51C2">
        <w:rPr>
          <w:color w:val="000000" w:themeColor="text1"/>
          <w:sz w:val="20"/>
          <w:lang w:val="uk-UA"/>
          <w:rPrChange w:id="110" w:author="Obi-Wan" w:date="2017-02-21T21:07:00Z">
            <w:rPr>
              <w:color w:val="2E74B5" w:themeColor="accent1" w:themeShade="BF"/>
              <w:sz w:val="20"/>
              <w:lang w:val="uk-UA"/>
            </w:rPr>
          </w:rPrChange>
        </w:rPr>
        <w:t xml:space="preserve"> </w:t>
      </w:r>
      <w:r w:rsidRPr="00EB51C2">
        <w:rPr>
          <w:color w:val="000000" w:themeColor="text1"/>
          <w:sz w:val="20"/>
          <w:lang w:val="uk-UA"/>
          <w:rPrChange w:id="111" w:author="Obi-Wan" w:date="2017-02-21T21:07:00Z">
            <w:rPr>
              <w:color w:val="2E74B5" w:themeColor="accent1" w:themeShade="BF"/>
              <w:sz w:val="20"/>
              <w:lang w:val="uk-UA"/>
            </w:rPr>
          </w:rPrChange>
        </w:rPr>
        <w:t xml:space="preserve">температура </w:t>
      </w:r>
      <w:r w:rsidR="00926DB6" w:rsidRPr="00EB51C2">
        <w:rPr>
          <w:color w:val="000000" w:themeColor="text1"/>
          <w:sz w:val="20"/>
          <w:lang w:val="uk-UA"/>
          <w:rPrChange w:id="112" w:author="Obi-Wan" w:date="2017-02-21T21:07:00Z">
            <w:rPr>
              <w:color w:val="2E74B5" w:themeColor="accent1" w:themeShade="BF"/>
              <w:sz w:val="20"/>
              <w:lang w:val="uk-UA"/>
            </w:rPr>
          </w:rPrChange>
        </w:rPr>
        <w:t xml:space="preserve">фазового переходу </w:t>
      </w:r>
      <w:r w:rsidRPr="00EB51C2">
        <w:rPr>
          <w:color w:val="000000" w:themeColor="text1"/>
          <w:sz w:val="20"/>
          <w:lang w:val="uk-UA"/>
          <w:rPrChange w:id="113" w:author="Obi-Wan" w:date="2017-02-21T21:07:00Z">
            <w:rPr>
              <w:color w:val="2E74B5" w:themeColor="accent1" w:themeShade="BF"/>
              <w:sz w:val="20"/>
              <w:lang w:val="uk-UA"/>
            </w:rPr>
          </w:rPrChange>
        </w:rPr>
        <w:t>кипіння збільшується.</w:t>
      </w:r>
    </w:p>
    <w:p w:rsidR="00BD4F2C" w:rsidRPr="00EB51C2" w:rsidRDefault="00BD4F2C" w:rsidP="00BD4F2C">
      <w:pPr>
        <w:ind w:firstLine="397"/>
        <w:jc w:val="both"/>
        <w:rPr>
          <w:sz w:val="20"/>
          <w:lang w:val="uk-UA"/>
          <w:rPrChange w:id="114" w:author="Obi-Wan" w:date="2017-02-21T21:07:00Z">
            <w:rPr>
              <w:color w:val="2E74B5" w:themeColor="accent1" w:themeShade="BF"/>
              <w:sz w:val="20"/>
              <w:lang w:val="uk-UA"/>
            </w:rPr>
          </w:rPrChange>
        </w:rPr>
      </w:pPr>
      <w:r w:rsidRPr="00EB51C2">
        <w:rPr>
          <w:sz w:val="20"/>
          <w:lang w:val="uk-UA"/>
          <w:rPrChange w:id="115" w:author="Obi-Wan" w:date="2017-02-21T21:07:00Z">
            <w:rPr>
              <w:color w:val="2E74B5" w:themeColor="accent1" w:themeShade="BF"/>
              <w:sz w:val="20"/>
              <w:lang w:val="uk-UA"/>
            </w:rPr>
          </w:rPrChange>
        </w:rPr>
        <w:t xml:space="preserve">У випадку </w:t>
      </w:r>
      <w:r w:rsidR="00926DB6" w:rsidRPr="00EB51C2">
        <w:rPr>
          <w:sz w:val="20"/>
          <w:lang w:val="uk-UA"/>
          <w:rPrChange w:id="116" w:author="Obi-Wan" w:date="2017-02-21T21:07:00Z">
            <w:rPr>
              <w:color w:val="2E74B5" w:themeColor="accent1" w:themeShade="BF"/>
              <w:sz w:val="20"/>
              <w:lang w:val="uk-UA"/>
            </w:rPr>
          </w:rPrChange>
        </w:rPr>
        <w:t>наявності багатьох компонент у досліджуваній</w:t>
      </w:r>
      <w:r w:rsidRPr="00EB51C2">
        <w:rPr>
          <w:sz w:val="20"/>
          <w:lang w:val="uk-UA"/>
          <w:rPrChange w:id="117" w:author="Obi-Wan" w:date="2017-02-21T21:07:00Z">
            <w:rPr>
              <w:color w:val="2E74B5" w:themeColor="accent1" w:themeShade="BF"/>
              <w:sz w:val="20"/>
              <w:lang w:val="uk-UA"/>
            </w:rPr>
          </w:rPrChange>
        </w:rPr>
        <w:t xml:space="preserve"> </w:t>
      </w:r>
      <w:r w:rsidR="00926DB6" w:rsidRPr="00EB51C2">
        <w:rPr>
          <w:sz w:val="20"/>
          <w:lang w:val="uk-UA"/>
          <w:rPrChange w:id="118" w:author="Obi-Wan" w:date="2017-02-21T21:07:00Z">
            <w:rPr>
              <w:color w:val="2E74B5" w:themeColor="accent1" w:themeShade="BF"/>
              <w:sz w:val="20"/>
              <w:lang w:val="uk-UA"/>
            </w:rPr>
          </w:rPrChange>
        </w:rPr>
        <w:t xml:space="preserve">рідинній </w:t>
      </w:r>
      <w:r w:rsidRPr="00EB51C2">
        <w:rPr>
          <w:sz w:val="20"/>
          <w:lang w:val="uk-UA"/>
          <w:rPrChange w:id="119" w:author="Obi-Wan" w:date="2017-02-21T21:07:00Z">
            <w:rPr>
              <w:color w:val="2E74B5" w:themeColor="accent1" w:themeShade="BF"/>
              <w:sz w:val="20"/>
              <w:lang w:val="uk-UA"/>
            </w:rPr>
          </w:rPrChange>
        </w:rPr>
        <w:t>систем</w:t>
      </w:r>
      <w:r w:rsidR="00926DB6" w:rsidRPr="00EB51C2">
        <w:rPr>
          <w:sz w:val="20"/>
          <w:lang w:val="uk-UA"/>
          <w:rPrChange w:id="120" w:author="Obi-Wan" w:date="2017-02-21T21:07:00Z">
            <w:rPr>
              <w:color w:val="2E74B5" w:themeColor="accent1" w:themeShade="BF"/>
              <w:sz w:val="20"/>
              <w:lang w:val="uk-UA"/>
            </w:rPr>
          </w:rPrChange>
        </w:rPr>
        <w:t xml:space="preserve">і переріз збудження частинок </w:t>
      </w:r>
      <w:r w:rsidRPr="00EB51C2">
        <w:rPr>
          <w:sz w:val="20"/>
          <w:lang w:val="uk-UA"/>
          <w:rPrChange w:id="121" w:author="Obi-Wan" w:date="2017-02-21T21:07:00Z">
            <w:rPr>
              <w:color w:val="2E74B5" w:themeColor="accent1" w:themeShade="BF"/>
              <w:sz w:val="20"/>
              <w:lang w:val="uk-UA"/>
            </w:rPr>
          </w:rPrChange>
        </w:rPr>
        <w:t xml:space="preserve">різних </w:t>
      </w:r>
      <w:r w:rsidR="00926DB6" w:rsidRPr="00EB51C2">
        <w:rPr>
          <w:sz w:val="20"/>
          <w:lang w:val="uk-UA"/>
          <w:rPrChange w:id="122" w:author="Obi-Wan" w:date="2017-02-21T21:07:00Z">
            <w:rPr>
              <w:color w:val="2E74B5" w:themeColor="accent1" w:themeShade="BF"/>
              <w:sz w:val="20"/>
              <w:lang w:val="uk-UA"/>
            </w:rPr>
          </w:rPrChange>
        </w:rPr>
        <w:t xml:space="preserve">структурних елементів </w:t>
      </w:r>
      <w:r w:rsidR="00032764" w:rsidRPr="00EB51C2">
        <w:rPr>
          <w:sz w:val="20"/>
          <w:lang w:val="uk-UA"/>
          <w:rPrChange w:id="123" w:author="Obi-Wan" w:date="2017-02-21T21:07:00Z">
            <w:rPr>
              <w:color w:val="2E74B5" w:themeColor="accent1" w:themeShade="BF"/>
              <w:sz w:val="20"/>
              <w:lang w:val="uk-UA"/>
            </w:rPr>
          </w:rPrChange>
        </w:rPr>
        <w:t>може бути різним, т</w:t>
      </w:r>
      <w:r w:rsidRPr="00EB51C2">
        <w:rPr>
          <w:sz w:val="20"/>
          <w:lang w:val="uk-UA"/>
          <w:rPrChange w:id="124" w:author="Obi-Wan" w:date="2017-02-21T21:07:00Z">
            <w:rPr>
              <w:color w:val="2E74B5" w:themeColor="accent1" w:themeShade="BF"/>
              <w:sz w:val="20"/>
              <w:lang w:val="uk-UA"/>
            </w:rPr>
          </w:rPrChange>
        </w:rPr>
        <w:t xml:space="preserve">ому, якщо </w:t>
      </w:r>
      <w:r w:rsidR="0012298E" w:rsidRPr="00EB51C2">
        <w:rPr>
          <w:sz w:val="20"/>
          <w:lang w:val="uk-UA"/>
          <w:rPrChange w:id="125" w:author="Obi-Wan" w:date="2017-02-21T21:07:00Z">
            <w:rPr>
              <w:color w:val="2E74B5" w:themeColor="accent1" w:themeShade="BF"/>
              <w:sz w:val="20"/>
              <w:lang w:val="uk-UA"/>
            </w:rPr>
          </w:rPrChange>
        </w:rPr>
        <w:t xml:space="preserve">процес випаровування відбувається для структурних елементів з більшим значенням </w:t>
      </w:r>
      <w:r w:rsidRPr="00EB51C2">
        <w:rPr>
          <w:sz w:val="20"/>
          <w:lang w:val="uk-UA"/>
          <w:rPrChange w:id="126" w:author="Obi-Wan" w:date="2017-02-21T21:07:00Z">
            <w:rPr>
              <w:color w:val="2E74B5" w:themeColor="accent1" w:themeShade="BF"/>
              <w:sz w:val="20"/>
              <w:lang w:val="uk-UA"/>
            </w:rPr>
          </w:rPrChange>
        </w:rPr>
        <w:t>перерізу збудження,</w:t>
      </w:r>
      <w:r w:rsidR="0012298E" w:rsidRPr="00EB51C2">
        <w:rPr>
          <w:color w:val="000000"/>
          <w:lang w:val="uk-UA"/>
          <w:rPrChange w:id="127" w:author="Obi-Wan" w:date="2017-02-21T21:07:00Z">
            <w:rPr>
              <w:color w:val="2E74B5" w:themeColor="accent1" w:themeShade="BF"/>
              <w:lang w:val="uk-UA"/>
            </w:rPr>
          </w:rPrChange>
        </w:rPr>
        <w:t xml:space="preserve"> </w:t>
      </w:r>
      <w:r w:rsidR="0012298E" w:rsidRPr="00EB51C2">
        <w:rPr>
          <w:color w:val="000000"/>
          <w:sz w:val="20"/>
          <w:lang w:val="uk-UA"/>
          <w:rPrChange w:id="128" w:author="Obi-Wan" w:date="2017-02-21T21:07:00Z">
            <w:rPr>
              <w:color w:val="2E74B5" w:themeColor="accent1" w:themeShade="BF"/>
              <w:sz w:val="20"/>
              <w:lang w:val="uk-UA"/>
            </w:rPr>
          </w:rPrChange>
        </w:rPr>
        <w:t xml:space="preserve">може виконуватись умова </w:t>
      </w:r>
      <w:r w:rsidR="0012298E" w:rsidRPr="00C724F8">
        <w:rPr>
          <w:color w:val="000000"/>
          <w:position w:val="-12"/>
          <w:sz w:val="20"/>
        </w:rPr>
        <w:object w:dxaOrig="700" w:dyaOrig="360">
          <v:shape id="_x0000_i1061" type="#_x0000_t75" style="width:34.7pt;height:18pt" o:ole="">
            <v:imagedata r:id="rId80" o:title=""/>
          </v:shape>
          <o:OLEObject Type="Embed" ProgID="Equation.DSMT4" ShapeID="_x0000_i1061" DrawAspect="Content" ObjectID="_1549346396" r:id="rId81"/>
        </w:object>
      </w:r>
      <w:r w:rsidRPr="00EB51C2">
        <w:rPr>
          <w:sz w:val="20"/>
          <w:lang w:val="uk-UA"/>
          <w:rPrChange w:id="129" w:author="Obi-Wan" w:date="2017-02-21T21:07:00Z">
            <w:rPr>
              <w:color w:val="2E74B5" w:themeColor="accent1" w:themeShade="BF"/>
              <w:sz w:val="20"/>
              <w:lang w:val="uk-UA"/>
            </w:rPr>
          </w:rPrChange>
        </w:rPr>
        <w:t xml:space="preserve">, і температура кипіння буде зменшуватися. </w:t>
      </w:r>
      <w:r w:rsidR="008D7386" w:rsidRPr="00EB51C2">
        <w:rPr>
          <w:sz w:val="20"/>
          <w:lang w:val="uk-UA"/>
          <w:rPrChange w:id="130" w:author="Obi-Wan" w:date="2017-02-21T21:07:00Z">
            <w:rPr>
              <w:color w:val="2E74B5" w:themeColor="accent1" w:themeShade="BF"/>
              <w:sz w:val="20"/>
              <w:lang w:val="uk-UA"/>
            </w:rPr>
          </w:rPrChange>
        </w:rPr>
        <w:t xml:space="preserve">Можливим є також </w:t>
      </w:r>
      <w:r w:rsidR="0012298E" w:rsidRPr="00EB51C2">
        <w:rPr>
          <w:sz w:val="20"/>
          <w:lang w:val="uk-UA"/>
          <w:rPrChange w:id="131" w:author="Obi-Wan" w:date="2017-02-21T21:07:00Z">
            <w:rPr>
              <w:color w:val="2E74B5" w:themeColor="accent1" w:themeShade="BF"/>
              <w:sz w:val="20"/>
              <w:lang w:val="uk-UA"/>
            </w:rPr>
          </w:rPrChange>
        </w:rPr>
        <w:t xml:space="preserve">випадок відсутності зміни температури фазового переходу. </w:t>
      </w:r>
      <w:r w:rsidR="009A65C4" w:rsidRPr="00EB51C2">
        <w:rPr>
          <w:sz w:val="20"/>
          <w:lang w:val="uk-UA"/>
          <w:rPrChange w:id="132" w:author="Obi-Wan" w:date="2017-02-21T21:07:00Z">
            <w:rPr>
              <w:color w:val="2E74B5" w:themeColor="accent1" w:themeShade="BF"/>
              <w:sz w:val="20"/>
              <w:lang w:val="uk-UA"/>
            </w:rPr>
          </w:rPrChange>
        </w:rPr>
        <w:t>Д</w:t>
      </w:r>
      <w:r w:rsidR="0012298E" w:rsidRPr="00EB51C2">
        <w:rPr>
          <w:sz w:val="20"/>
          <w:lang w:val="uk-UA"/>
          <w:rPrChange w:id="133" w:author="Obi-Wan" w:date="2017-02-21T21:07:00Z">
            <w:rPr>
              <w:color w:val="2E74B5" w:themeColor="accent1" w:themeShade="BF"/>
              <w:sz w:val="20"/>
              <w:lang w:val="uk-UA"/>
            </w:rPr>
          </w:rPrChange>
        </w:rPr>
        <w:t xml:space="preserve">аний випадок реалізується за умови </w:t>
      </w:r>
      <w:r w:rsidR="00FD432B" w:rsidRPr="00C724F8">
        <w:rPr>
          <w:position w:val="-12"/>
          <w:sz w:val="20"/>
          <w:lang w:val="uk-UA"/>
        </w:rPr>
        <w:object w:dxaOrig="720" w:dyaOrig="360">
          <v:shape id="_x0000_i1062" type="#_x0000_t75" style="width:36pt;height:18pt" o:ole="">
            <v:imagedata r:id="rId82" o:title=""/>
          </v:shape>
          <o:OLEObject Type="Embed" ProgID="Equation.DSMT4" ShapeID="_x0000_i1062" DrawAspect="Content" ObjectID="_1549346397" r:id="rId83"/>
        </w:object>
      </w:r>
      <w:r w:rsidR="00FD432B" w:rsidRPr="00EB51C2">
        <w:rPr>
          <w:sz w:val="20"/>
          <w:lang w:val="uk-UA"/>
          <w:rPrChange w:id="134" w:author="Obi-Wan" w:date="2017-02-21T21:07:00Z">
            <w:rPr>
              <w:color w:val="2E74B5" w:themeColor="accent1" w:themeShade="BF"/>
              <w:sz w:val="20"/>
              <w:lang w:val="uk-UA"/>
            </w:rPr>
          </w:rPrChange>
        </w:rPr>
        <w:t xml:space="preserve"> .</w:t>
      </w:r>
    </w:p>
    <w:p w:rsidR="00BD4F2C" w:rsidRPr="00EB51C2" w:rsidRDefault="001A5EB5" w:rsidP="00BD4F2C">
      <w:pPr>
        <w:ind w:firstLine="397"/>
        <w:jc w:val="both"/>
        <w:rPr>
          <w:sz w:val="20"/>
          <w:lang w:val="uk-UA"/>
          <w:rPrChange w:id="135" w:author="Obi-Wan" w:date="2017-02-21T21:07:00Z">
            <w:rPr>
              <w:color w:val="2E74B5" w:themeColor="accent1" w:themeShade="BF"/>
              <w:sz w:val="20"/>
              <w:lang w:val="uk-UA"/>
            </w:rPr>
          </w:rPrChange>
        </w:rPr>
      </w:pPr>
      <w:r w:rsidRPr="00EB51C2">
        <w:rPr>
          <w:sz w:val="20"/>
          <w:lang w:val="uk-UA"/>
          <w:rPrChange w:id="136" w:author="Obi-Wan" w:date="2017-02-21T21:07:00Z">
            <w:rPr>
              <w:color w:val="2E74B5" w:themeColor="accent1" w:themeShade="BF"/>
              <w:sz w:val="20"/>
              <w:lang w:val="uk-UA"/>
            </w:rPr>
          </w:rPrChange>
        </w:rPr>
        <w:t>Аналогічним чином можна розглянути і ви</w:t>
      </w:r>
      <w:r w:rsidR="0060616F" w:rsidRPr="00EB51C2">
        <w:rPr>
          <w:sz w:val="20"/>
          <w:lang w:val="uk-UA"/>
          <w:rPrChange w:id="137" w:author="Obi-Wan" w:date="2017-02-21T21:07:00Z">
            <w:rPr>
              <w:color w:val="2E74B5" w:themeColor="accent1" w:themeShade="BF"/>
              <w:sz w:val="20"/>
              <w:lang w:val="uk-UA"/>
            </w:rPr>
          </w:rPrChange>
        </w:rPr>
        <w:t>п</w:t>
      </w:r>
      <w:r w:rsidRPr="00EB51C2">
        <w:rPr>
          <w:sz w:val="20"/>
          <w:lang w:val="uk-UA"/>
          <w:rPrChange w:id="138" w:author="Obi-Wan" w:date="2017-02-21T21:07:00Z">
            <w:rPr>
              <w:color w:val="2E74B5" w:themeColor="accent1" w:themeShade="BF"/>
              <w:sz w:val="20"/>
              <w:lang w:val="uk-UA"/>
            </w:rPr>
          </w:rPrChange>
        </w:rPr>
        <w:t xml:space="preserve">адок фазової рівноваги </w:t>
      </w:r>
      <w:r w:rsidR="00BD4F2C" w:rsidRPr="00EB51C2">
        <w:rPr>
          <w:sz w:val="20"/>
          <w:lang w:val="uk-UA"/>
          <w:rPrChange w:id="139" w:author="Obi-Wan" w:date="2017-02-21T21:07:00Z">
            <w:rPr>
              <w:color w:val="2E74B5" w:themeColor="accent1" w:themeShade="BF"/>
              <w:sz w:val="20"/>
              <w:lang w:val="uk-UA"/>
            </w:rPr>
          </w:rPrChange>
        </w:rPr>
        <w:t xml:space="preserve">«газ – тверде тіло», за якого індекс 2 відповідає твердому тілу, а індекс 1 – газу. </w:t>
      </w:r>
    </w:p>
    <w:p w:rsidR="00E003C4" w:rsidRPr="00EB51C2" w:rsidRDefault="00BD4F2C" w:rsidP="00CF61AB">
      <w:pPr>
        <w:ind w:firstLine="397"/>
        <w:jc w:val="both"/>
        <w:rPr>
          <w:sz w:val="20"/>
          <w:lang w:val="uk-UA"/>
          <w:rPrChange w:id="140" w:author="Obi-Wan" w:date="2017-02-21T21:07:00Z">
            <w:rPr>
              <w:color w:val="2E74B5" w:themeColor="accent1" w:themeShade="BF"/>
              <w:sz w:val="20"/>
              <w:lang w:val="uk-UA"/>
            </w:rPr>
          </w:rPrChange>
        </w:rPr>
      </w:pPr>
      <w:r w:rsidRPr="00EB51C2">
        <w:rPr>
          <w:sz w:val="20"/>
          <w:lang w:val="uk-UA"/>
          <w:rPrChange w:id="141" w:author="Obi-Wan" w:date="2017-02-21T21:07:00Z">
            <w:rPr>
              <w:color w:val="2E74B5" w:themeColor="accent1" w:themeShade="BF"/>
              <w:sz w:val="20"/>
              <w:lang w:val="uk-UA"/>
            </w:rPr>
          </w:rPrChange>
        </w:rPr>
        <w:t xml:space="preserve">Перерізи збудження молекул однокомпонентної </w:t>
      </w:r>
      <w:r w:rsidR="0077428D" w:rsidRPr="00EB51C2">
        <w:rPr>
          <w:sz w:val="20"/>
          <w:lang w:val="uk-UA"/>
          <w:rPrChange w:id="142" w:author="Obi-Wan" w:date="2017-02-21T21:07:00Z">
            <w:rPr>
              <w:color w:val="2E74B5" w:themeColor="accent1" w:themeShade="BF"/>
              <w:sz w:val="20"/>
              <w:lang w:val="uk-UA"/>
            </w:rPr>
          </w:rPrChange>
        </w:rPr>
        <w:t>системи</w:t>
      </w:r>
      <w:r w:rsidRPr="00EB51C2">
        <w:rPr>
          <w:sz w:val="20"/>
          <w:lang w:val="uk-UA"/>
          <w:rPrChange w:id="143" w:author="Obi-Wan" w:date="2017-02-21T21:07:00Z">
            <w:rPr>
              <w:color w:val="2E74B5" w:themeColor="accent1" w:themeShade="BF"/>
              <w:sz w:val="20"/>
              <w:lang w:val="uk-UA"/>
            </w:rPr>
          </w:rPrChange>
        </w:rPr>
        <w:t xml:space="preserve"> в газовій і твердій фазах</w:t>
      </w:r>
      <w:r w:rsidR="00E407E0" w:rsidRPr="00EB51C2">
        <w:rPr>
          <w:sz w:val="20"/>
          <w:lang w:val="uk-UA"/>
          <w:rPrChange w:id="144" w:author="Obi-Wan" w:date="2017-02-21T21:07:00Z">
            <w:rPr>
              <w:color w:val="2E74B5" w:themeColor="accent1" w:themeShade="BF"/>
              <w:sz w:val="20"/>
              <w:lang w:val="uk-UA"/>
            </w:rPr>
          </w:rPrChange>
        </w:rPr>
        <w:t>, згідно з експериментальними дослідженнями,</w:t>
      </w:r>
      <w:r w:rsidRPr="00EB51C2">
        <w:rPr>
          <w:sz w:val="20"/>
          <w:lang w:val="uk-UA"/>
          <w:rPrChange w:id="145" w:author="Obi-Wan" w:date="2017-02-21T21:07:00Z">
            <w:rPr>
              <w:color w:val="2E74B5" w:themeColor="accent1" w:themeShade="BF"/>
              <w:sz w:val="20"/>
              <w:lang w:val="uk-UA"/>
            </w:rPr>
          </w:rPrChange>
        </w:rPr>
        <w:t xml:space="preserve"> </w:t>
      </w:r>
      <w:r w:rsidR="00D67C43" w:rsidRPr="00EB51C2">
        <w:rPr>
          <w:sz w:val="20"/>
          <w:lang w:val="uk-UA"/>
          <w:rPrChange w:id="146" w:author="Obi-Wan" w:date="2017-02-21T21:07:00Z">
            <w:rPr>
              <w:color w:val="2E74B5" w:themeColor="accent1" w:themeShade="BF"/>
              <w:sz w:val="20"/>
              <w:lang w:val="uk-UA"/>
            </w:rPr>
          </w:rPrChange>
        </w:rPr>
        <w:t xml:space="preserve">є </w:t>
      </w:r>
      <w:r w:rsidR="00040C20" w:rsidRPr="00EB51C2">
        <w:rPr>
          <w:sz w:val="20"/>
          <w:lang w:val="uk-UA"/>
          <w:rPrChange w:id="147" w:author="Obi-Wan" w:date="2017-02-21T21:07:00Z">
            <w:rPr>
              <w:color w:val="2E74B5" w:themeColor="accent1" w:themeShade="BF"/>
              <w:sz w:val="20"/>
              <w:lang w:val="uk-UA"/>
            </w:rPr>
          </w:rPrChange>
        </w:rPr>
        <w:t>однаковими</w:t>
      </w:r>
      <w:r w:rsidRPr="00EB51C2">
        <w:rPr>
          <w:sz w:val="20"/>
          <w:lang w:val="uk-UA"/>
          <w:rPrChange w:id="148" w:author="Obi-Wan" w:date="2017-02-21T21:07:00Z">
            <w:rPr>
              <w:color w:val="2E74B5" w:themeColor="accent1" w:themeShade="BF"/>
              <w:sz w:val="20"/>
              <w:lang w:val="uk-UA"/>
            </w:rPr>
          </w:rPrChange>
        </w:rPr>
        <w:t xml:space="preserve">. </w:t>
      </w:r>
      <w:r w:rsidR="00711C30" w:rsidRPr="00EB51C2">
        <w:rPr>
          <w:sz w:val="20"/>
          <w:lang w:val="uk-UA"/>
          <w:rPrChange w:id="149" w:author="Obi-Wan" w:date="2017-02-21T21:07:00Z">
            <w:rPr>
              <w:color w:val="2E74B5" w:themeColor="accent1" w:themeShade="BF"/>
              <w:sz w:val="20"/>
              <w:lang w:val="uk-UA"/>
            </w:rPr>
          </w:rPrChange>
        </w:rPr>
        <w:t>Г</w:t>
      </w:r>
      <w:r w:rsidR="0083374E" w:rsidRPr="00EB51C2">
        <w:rPr>
          <w:sz w:val="20"/>
          <w:lang w:val="uk-UA"/>
          <w:rPrChange w:id="150" w:author="Obi-Wan" w:date="2017-02-21T21:07:00Z">
            <w:rPr>
              <w:color w:val="2E74B5" w:themeColor="accent1" w:themeShade="BF"/>
              <w:sz w:val="20"/>
              <w:lang w:val="uk-UA"/>
            </w:rPr>
          </w:rPrChange>
        </w:rPr>
        <w:t xml:space="preserve">устина твердої фази є значно вище густини газоподібної, однак час існування збудженого стану для структурних елементів твердої фази є значно меншим ніж у газоподібній. </w:t>
      </w:r>
      <w:r w:rsidRPr="00EB51C2">
        <w:rPr>
          <w:sz w:val="20"/>
          <w:lang w:val="uk-UA"/>
          <w:rPrChange w:id="151" w:author="Obi-Wan" w:date="2017-02-21T21:07:00Z">
            <w:rPr>
              <w:color w:val="2E74B5" w:themeColor="accent1" w:themeShade="BF"/>
              <w:sz w:val="20"/>
              <w:lang w:val="uk-UA"/>
            </w:rPr>
          </w:rPrChange>
        </w:rPr>
        <w:t>Тому для однокомпоне</w:t>
      </w:r>
      <w:r w:rsidR="00E52C49" w:rsidRPr="00EB51C2">
        <w:rPr>
          <w:sz w:val="20"/>
          <w:lang w:val="uk-UA"/>
          <w:rPrChange w:id="152" w:author="Obi-Wan" w:date="2017-02-21T21:07:00Z">
            <w:rPr>
              <w:color w:val="2E74B5" w:themeColor="accent1" w:themeShade="BF"/>
              <w:sz w:val="20"/>
              <w:lang w:val="uk-UA"/>
            </w:rPr>
          </w:rPrChange>
        </w:rPr>
        <w:t xml:space="preserve">нтної речовини в залежності від </w:t>
      </w:r>
      <w:r w:rsidRPr="00EB51C2">
        <w:rPr>
          <w:sz w:val="20"/>
          <w:lang w:val="uk-UA"/>
          <w:rPrChange w:id="153" w:author="Obi-Wan" w:date="2017-02-21T21:07:00Z">
            <w:rPr>
              <w:color w:val="2E74B5" w:themeColor="accent1" w:themeShade="BF"/>
              <w:sz w:val="20"/>
              <w:lang w:val="uk-UA"/>
            </w:rPr>
          </w:rPrChange>
        </w:rPr>
        <w:t xml:space="preserve">швидкості генерації збуджених </w:t>
      </w:r>
      <w:r w:rsidR="00E52C49" w:rsidRPr="00EB51C2">
        <w:rPr>
          <w:sz w:val="20"/>
          <w:lang w:val="uk-UA"/>
          <w:rPrChange w:id="154" w:author="Obi-Wan" w:date="2017-02-21T21:07:00Z">
            <w:rPr>
              <w:color w:val="2E74B5" w:themeColor="accent1" w:themeShade="BF"/>
              <w:sz w:val="20"/>
              <w:lang w:val="uk-UA"/>
            </w:rPr>
          </w:rPrChange>
        </w:rPr>
        <w:t>станів</w:t>
      </w:r>
      <w:r w:rsidR="00AC654F" w:rsidRPr="00EB51C2">
        <w:rPr>
          <w:sz w:val="20"/>
          <w:lang w:val="uk-UA"/>
          <w:rPrChange w:id="155" w:author="Obi-Wan" w:date="2017-02-21T21:07:00Z">
            <w:rPr>
              <w:color w:val="2E74B5" w:themeColor="accent1" w:themeShade="BF"/>
              <w:sz w:val="20"/>
              <w:lang w:val="uk-UA"/>
            </w:rPr>
          </w:rPrChange>
        </w:rPr>
        <w:t xml:space="preserve"> та часу їх існування </w:t>
      </w:r>
      <w:r w:rsidRPr="00EB51C2">
        <w:rPr>
          <w:sz w:val="20"/>
          <w:lang w:val="uk-UA"/>
          <w:rPrChange w:id="156" w:author="Obi-Wan" w:date="2017-02-21T21:07:00Z">
            <w:rPr>
              <w:color w:val="2E74B5" w:themeColor="accent1" w:themeShade="BF"/>
              <w:sz w:val="20"/>
              <w:lang w:val="uk-UA"/>
            </w:rPr>
          </w:rPrChange>
        </w:rPr>
        <w:t>в газовій і твердій фазах, можливі різні співвідношення між кількістю збуджених моле</w:t>
      </w:r>
      <w:r w:rsidR="00AC654F" w:rsidRPr="00EB51C2">
        <w:rPr>
          <w:sz w:val="20"/>
          <w:lang w:val="uk-UA"/>
          <w:rPrChange w:id="157" w:author="Obi-Wan" w:date="2017-02-21T21:07:00Z">
            <w:rPr>
              <w:color w:val="2E74B5" w:themeColor="accent1" w:themeShade="BF"/>
              <w:sz w:val="20"/>
              <w:lang w:val="uk-UA"/>
            </w:rPr>
          </w:rPrChange>
        </w:rPr>
        <w:t xml:space="preserve">кул у співіснуючих фазах. Якщо </w:t>
      </w:r>
      <w:r w:rsidR="00AC654F" w:rsidRPr="00C724F8">
        <w:rPr>
          <w:color w:val="000000"/>
          <w:position w:val="-12"/>
        </w:rPr>
        <w:object w:dxaOrig="700" w:dyaOrig="360">
          <v:shape id="_x0000_i1063" type="#_x0000_t75" style="width:34.7pt;height:18pt" o:ole="">
            <v:imagedata r:id="rId84" o:title=""/>
          </v:shape>
          <o:OLEObject Type="Embed" ProgID="Equation.DSMT4" ShapeID="_x0000_i1063" DrawAspect="Content" ObjectID="_1549346398" r:id="rId85"/>
        </w:object>
      </w:r>
      <w:r w:rsidRPr="00EB51C2">
        <w:rPr>
          <w:sz w:val="20"/>
          <w:lang w:val="uk-UA"/>
          <w:rPrChange w:id="158" w:author="Obi-Wan" w:date="2017-02-21T21:07:00Z">
            <w:rPr>
              <w:color w:val="2E74B5" w:themeColor="accent1" w:themeShade="BF"/>
              <w:sz w:val="20"/>
              <w:lang w:val="uk-UA"/>
            </w:rPr>
          </w:rPrChange>
        </w:rPr>
        <w:t>, то температура сублімації збільшуватиметься, а в протилежному випадку – зменшуватиметься.</w:t>
      </w:r>
      <w:r w:rsidR="00E003C4" w:rsidRPr="00EB51C2">
        <w:rPr>
          <w:color w:val="00B050"/>
          <w:sz w:val="20"/>
          <w:lang w:val="uk-UA"/>
          <w:rPrChange w:id="159" w:author="Obi-Wan" w:date="2017-02-21T21:07:00Z">
            <w:rPr>
              <w:color w:val="2E74B5" w:themeColor="accent1" w:themeShade="BF"/>
              <w:sz w:val="20"/>
              <w:lang w:val="uk-UA"/>
            </w:rPr>
          </w:rPrChange>
        </w:rPr>
        <w:t xml:space="preserve"> </w:t>
      </w:r>
    </w:p>
    <w:p w:rsidR="00175949" w:rsidRPr="00EB51C2" w:rsidRDefault="00662F62" w:rsidP="00056782">
      <w:pPr>
        <w:ind w:firstLine="397"/>
        <w:jc w:val="both"/>
        <w:rPr>
          <w:sz w:val="20"/>
          <w:szCs w:val="20"/>
          <w:lang w:val="uk-UA"/>
        </w:rPr>
      </w:pPr>
      <w:r w:rsidRPr="00EB51C2">
        <w:rPr>
          <w:sz w:val="20"/>
          <w:szCs w:val="20"/>
          <w:lang w:val="uk-UA"/>
        </w:rPr>
        <w:t>Класична теорія рідин, яка використовувала</w:t>
      </w:r>
      <w:r w:rsidR="00B27C68" w:rsidRPr="00EB51C2">
        <w:rPr>
          <w:sz w:val="20"/>
          <w:szCs w:val="20"/>
          <w:lang w:val="uk-UA"/>
        </w:rPr>
        <w:t xml:space="preserve">ся </w:t>
      </w:r>
      <w:r w:rsidR="002F475C" w:rsidRPr="00EB51C2">
        <w:rPr>
          <w:sz w:val="20"/>
          <w:szCs w:val="20"/>
          <w:lang w:val="uk-UA"/>
        </w:rPr>
        <w:t>як теоретична основа</w:t>
      </w:r>
      <w:r w:rsidR="00B27C68" w:rsidRPr="00EB51C2">
        <w:rPr>
          <w:sz w:val="20"/>
          <w:szCs w:val="20"/>
          <w:lang w:val="uk-UA"/>
        </w:rPr>
        <w:t xml:space="preserve"> роботи</w:t>
      </w:r>
      <w:r w:rsidRPr="00EB51C2">
        <w:rPr>
          <w:sz w:val="20"/>
          <w:szCs w:val="20"/>
          <w:lang w:val="uk-UA"/>
        </w:rPr>
        <w:t>,</w:t>
      </w:r>
      <w:r w:rsidR="00B27C68" w:rsidRPr="00EB51C2">
        <w:rPr>
          <w:sz w:val="20"/>
          <w:szCs w:val="20"/>
          <w:lang w:val="uk-UA"/>
        </w:rPr>
        <w:t xml:space="preserve"> базується на застосуванні </w:t>
      </w:r>
      <w:r w:rsidRPr="00EB51C2">
        <w:rPr>
          <w:sz w:val="20"/>
          <w:szCs w:val="20"/>
          <w:lang w:val="uk-UA"/>
        </w:rPr>
        <w:t xml:space="preserve">апарату </w:t>
      </w:r>
      <w:r w:rsidR="00B27C68" w:rsidRPr="00EB51C2">
        <w:rPr>
          <w:sz w:val="20"/>
          <w:szCs w:val="20"/>
          <w:lang w:val="uk-UA"/>
        </w:rPr>
        <w:t xml:space="preserve">рівноважних </w:t>
      </w:r>
      <w:r w:rsidR="00C40852" w:rsidRPr="00EB51C2">
        <w:rPr>
          <w:sz w:val="20"/>
          <w:szCs w:val="20"/>
          <w:lang w:val="uk-UA"/>
        </w:rPr>
        <w:t>радіальних</w:t>
      </w:r>
      <w:r w:rsidR="00B27C68" w:rsidRPr="00EB51C2">
        <w:rPr>
          <w:sz w:val="20"/>
          <w:szCs w:val="20"/>
          <w:lang w:val="uk-UA"/>
        </w:rPr>
        <w:t xml:space="preserve"> функцій</w:t>
      </w:r>
      <w:r w:rsidR="00C40852" w:rsidRPr="00EB51C2">
        <w:rPr>
          <w:sz w:val="20"/>
          <w:szCs w:val="20"/>
          <w:lang w:val="uk-UA"/>
        </w:rPr>
        <w:t xml:space="preserve"> розподілу</w:t>
      </w:r>
      <w:r w:rsidR="00B27C68" w:rsidRPr="00EB51C2">
        <w:rPr>
          <w:sz w:val="20"/>
          <w:szCs w:val="20"/>
          <w:lang w:val="uk-UA"/>
        </w:rPr>
        <w:t xml:space="preserve">. </w:t>
      </w:r>
      <w:r w:rsidR="00D30F20" w:rsidRPr="00EB51C2">
        <w:rPr>
          <w:sz w:val="20"/>
          <w:szCs w:val="20"/>
          <w:lang w:val="uk-UA"/>
        </w:rPr>
        <w:t xml:space="preserve">Для дослідження впливу радіаційного опромінення на рідини і рідинні системи цей підхід є особливо зручним з </w:t>
      </w:r>
      <w:r w:rsidR="00094586" w:rsidRPr="00EB51C2">
        <w:rPr>
          <w:sz w:val="20"/>
          <w:szCs w:val="20"/>
          <w:lang w:val="uk-UA"/>
        </w:rPr>
        <w:t xml:space="preserve">цілої низки </w:t>
      </w:r>
      <w:r w:rsidR="00D30F20" w:rsidRPr="00EB51C2">
        <w:rPr>
          <w:sz w:val="20"/>
          <w:szCs w:val="20"/>
          <w:lang w:val="uk-UA"/>
        </w:rPr>
        <w:t>причин</w:t>
      </w:r>
      <w:r w:rsidR="00094586" w:rsidRPr="00EB51C2">
        <w:rPr>
          <w:sz w:val="20"/>
          <w:szCs w:val="20"/>
          <w:lang w:val="uk-UA"/>
        </w:rPr>
        <w:t>. П</w:t>
      </w:r>
      <w:r w:rsidR="00D30F20" w:rsidRPr="00EB51C2">
        <w:rPr>
          <w:sz w:val="20"/>
          <w:szCs w:val="20"/>
          <w:lang w:val="uk-UA"/>
        </w:rPr>
        <w:t xml:space="preserve">о-перше, </w:t>
      </w:r>
      <w:r w:rsidR="000F7546" w:rsidRPr="00EB51C2">
        <w:rPr>
          <w:sz w:val="20"/>
          <w:szCs w:val="20"/>
          <w:lang w:val="uk-UA"/>
        </w:rPr>
        <w:t>результати отримані за допомогою апарату рівноважних радіальних функцій розподілу дозволяють легко об</w:t>
      </w:r>
      <w:r w:rsidR="00F81215" w:rsidRPr="00EB51C2">
        <w:rPr>
          <w:sz w:val="20"/>
          <w:szCs w:val="20"/>
          <w:lang w:val="uk-UA"/>
        </w:rPr>
        <w:t>числити термодинамічні величини. Наприклад</w:t>
      </w:r>
      <w:r w:rsidR="00C40009" w:rsidRPr="00EB51C2">
        <w:rPr>
          <w:sz w:val="20"/>
          <w:szCs w:val="20"/>
          <w:lang w:val="uk-UA"/>
        </w:rPr>
        <w:t xml:space="preserve"> хімічні потенціали частинок різних сортів можна виразити через просторові моменти відповідних радіальних функцій розподілу.</w:t>
      </w:r>
      <w:r w:rsidR="00D30F20" w:rsidRPr="00EB51C2">
        <w:rPr>
          <w:sz w:val="20"/>
          <w:szCs w:val="20"/>
          <w:lang w:val="uk-UA"/>
        </w:rPr>
        <w:t xml:space="preserve"> </w:t>
      </w:r>
      <w:r w:rsidR="00C40009" w:rsidRPr="00EB51C2">
        <w:rPr>
          <w:sz w:val="20"/>
          <w:szCs w:val="20"/>
          <w:lang w:val="uk-UA"/>
        </w:rPr>
        <w:t>П</w:t>
      </w:r>
      <w:r w:rsidR="00D30F20" w:rsidRPr="00EB51C2">
        <w:rPr>
          <w:sz w:val="20"/>
          <w:szCs w:val="20"/>
          <w:lang w:val="uk-UA"/>
        </w:rPr>
        <w:t>о-друге, аналіз впливу радіаційного опромінення на вигляд радіальних функцій розподілу системи безпосередньо свідчить про структурні перет</w:t>
      </w:r>
      <w:r w:rsidR="001D77C5" w:rsidRPr="00EB51C2">
        <w:rPr>
          <w:sz w:val="20"/>
          <w:szCs w:val="20"/>
          <w:lang w:val="uk-UA"/>
        </w:rPr>
        <w:t>ворення у досліджуваній системі. П</w:t>
      </w:r>
      <w:r w:rsidR="00D30F20" w:rsidRPr="00EB51C2">
        <w:rPr>
          <w:sz w:val="20"/>
          <w:szCs w:val="20"/>
          <w:lang w:val="uk-UA"/>
        </w:rPr>
        <w:t>о-третє</w:t>
      </w:r>
      <w:r w:rsidR="006672AA" w:rsidRPr="00EB51C2">
        <w:rPr>
          <w:sz w:val="20"/>
          <w:szCs w:val="20"/>
          <w:lang w:val="uk-UA"/>
        </w:rPr>
        <w:t>, в околі точки фазового переходу, коли аналітичні методи зіткаються з відомими труднощами, необхідні кореляційні функції можуть бути одержані шля</w:t>
      </w:r>
      <w:r w:rsidR="00FC748E" w:rsidRPr="00EB51C2">
        <w:rPr>
          <w:sz w:val="20"/>
          <w:szCs w:val="20"/>
          <w:lang w:val="uk-UA"/>
        </w:rPr>
        <w:t xml:space="preserve">хом комп’ютерного експерименту. </w:t>
      </w:r>
      <w:r w:rsidR="00EA6A5C" w:rsidRPr="00EB51C2">
        <w:rPr>
          <w:sz w:val="20"/>
          <w:szCs w:val="20"/>
          <w:lang w:val="uk-UA"/>
        </w:rPr>
        <w:t>Т</w:t>
      </w:r>
      <w:r w:rsidR="00B11E37" w:rsidRPr="00EB51C2">
        <w:rPr>
          <w:sz w:val="20"/>
          <w:szCs w:val="20"/>
          <w:lang w:val="uk-UA"/>
        </w:rPr>
        <w:t xml:space="preserve">ому </w:t>
      </w:r>
      <w:r w:rsidR="005B2298" w:rsidRPr="00EB51C2">
        <w:rPr>
          <w:sz w:val="20"/>
          <w:szCs w:val="20"/>
          <w:lang w:val="uk-UA"/>
        </w:rPr>
        <w:t xml:space="preserve">для багатокомпонентної рідинної системи було узагальнено метод розрахунку ентропії шляхом її розкладу у ряд за кореляційними потенціалами, а також метод обчислення вільної енергії багатокомпонентної системи шляхом її представлення у вигляді діаграм </w:t>
      </w:r>
      <w:r w:rsidR="00D55519" w:rsidRPr="00EB51C2">
        <w:rPr>
          <w:sz w:val="20"/>
          <w:szCs w:val="20"/>
          <w:lang w:val="uk-UA"/>
        </w:rPr>
        <w:t>і</w:t>
      </w:r>
      <w:r w:rsidR="005B2298" w:rsidRPr="00EB51C2">
        <w:rPr>
          <w:sz w:val="20"/>
          <w:szCs w:val="20"/>
          <w:lang w:val="uk-UA"/>
        </w:rPr>
        <w:t xml:space="preserve">з </w:t>
      </w:r>
      <w:r w:rsidR="005B2298" w:rsidRPr="00EB51C2">
        <w:rPr>
          <w:position w:val="-4"/>
          <w:sz w:val="20"/>
          <w:szCs w:val="20"/>
          <w:lang w:val="uk-UA"/>
        </w:rPr>
        <w:object w:dxaOrig="160" w:dyaOrig="180">
          <v:shape id="_x0000_i1064" type="#_x0000_t75" style="width:8.55pt;height:9.85pt" o:ole="">
            <v:imagedata r:id="rId86" o:title=""/>
          </v:shape>
          <o:OLEObject Type="Embed" ProgID="Equation.DSMT4" ShapeID="_x0000_i1064" DrawAspect="Content" ObjectID="_1549346399" r:id="rId87"/>
        </w:object>
      </w:r>
      <w:r w:rsidR="005B2298" w:rsidRPr="00EB51C2">
        <w:rPr>
          <w:sz w:val="20"/>
          <w:szCs w:val="20"/>
          <w:lang w:val="uk-UA"/>
        </w:rPr>
        <w:t>-</w:t>
      </w:r>
      <w:r w:rsidR="0098168A" w:rsidRPr="00EB51C2">
        <w:rPr>
          <w:sz w:val="20"/>
          <w:szCs w:val="20"/>
          <w:lang w:val="uk-UA"/>
        </w:rPr>
        <w:t xml:space="preserve"> </w:t>
      </w:r>
      <w:r w:rsidR="005B2298" w:rsidRPr="00EB51C2">
        <w:rPr>
          <w:sz w:val="20"/>
          <w:szCs w:val="20"/>
          <w:lang w:val="uk-UA"/>
        </w:rPr>
        <w:t>зв’</w:t>
      </w:r>
      <w:r w:rsidR="00121082" w:rsidRPr="00EB51C2">
        <w:rPr>
          <w:sz w:val="20"/>
          <w:szCs w:val="20"/>
          <w:lang w:val="uk-UA"/>
        </w:rPr>
        <w:t xml:space="preserve">язками. Обидва </w:t>
      </w:r>
      <w:r w:rsidR="00B8118B" w:rsidRPr="00EB51C2">
        <w:rPr>
          <w:sz w:val="20"/>
          <w:szCs w:val="20"/>
          <w:lang w:val="uk-UA"/>
        </w:rPr>
        <w:t>підходи</w:t>
      </w:r>
      <w:r w:rsidR="00121082" w:rsidRPr="00EB51C2">
        <w:rPr>
          <w:sz w:val="20"/>
          <w:szCs w:val="20"/>
          <w:lang w:val="uk-UA"/>
        </w:rPr>
        <w:t xml:space="preserve"> є особливо зручними саме при одержанні кореляційних функцій шляхом комп’</w:t>
      </w:r>
      <w:r w:rsidR="008E4C31" w:rsidRPr="00EB51C2">
        <w:rPr>
          <w:sz w:val="20"/>
          <w:szCs w:val="20"/>
          <w:lang w:val="uk-UA"/>
        </w:rPr>
        <w:t xml:space="preserve">ютерного моделювання, що і дозволило провести </w:t>
      </w:r>
      <w:r w:rsidR="00E01F9B" w:rsidRPr="00EB51C2">
        <w:rPr>
          <w:sz w:val="20"/>
          <w:szCs w:val="20"/>
          <w:lang w:val="uk-UA"/>
        </w:rPr>
        <w:t xml:space="preserve">в наступному розділі </w:t>
      </w:r>
      <w:r w:rsidR="00633D45" w:rsidRPr="00EB51C2">
        <w:rPr>
          <w:sz w:val="20"/>
          <w:szCs w:val="20"/>
          <w:lang w:val="uk-UA"/>
        </w:rPr>
        <w:t>дослідження</w:t>
      </w:r>
      <w:r w:rsidR="008E4C31" w:rsidRPr="00EB51C2">
        <w:rPr>
          <w:sz w:val="20"/>
          <w:szCs w:val="20"/>
          <w:lang w:val="uk-UA"/>
        </w:rPr>
        <w:t xml:space="preserve"> </w:t>
      </w:r>
      <w:r w:rsidR="00E01F9B" w:rsidRPr="00EB51C2">
        <w:rPr>
          <w:sz w:val="20"/>
          <w:szCs w:val="20"/>
          <w:lang w:val="uk-UA"/>
        </w:rPr>
        <w:t>термодинамічної поведінки різних систем, що знаходяться під дією радіаційного опромінення</w:t>
      </w:r>
      <w:r w:rsidR="008E4C31" w:rsidRPr="00EB51C2">
        <w:rPr>
          <w:sz w:val="20"/>
          <w:szCs w:val="20"/>
          <w:lang w:val="uk-UA"/>
        </w:rPr>
        <w:t>.</w:t>
      </w:r>
    </w:p>
    <w:p w:rsidR="00492A51" w:rsidRPr="00EB51C2" w:rsidRDefault="00175949" w:rsidP="000778B4">
      <w:pPr>
        <w:ind w:firstLine="426"/>
        <w:jc w:val="both"/>
        <w:rPr>
          <w:color w:val="000000" w:themeColor="text1"/>
          <w:sz w:val="20"/>
          <w:szCs w:val="20"/>
          <w:lang w:val="uk-UA"/>
        </w:rPr>
      </w:pPr>
      <w:r w:rsidRPr="00EB51C2">
        <w:rPr>
          <w:sz w:val="20"/>
          <w:szCs w:val="20"/>
          <w:lang w:val="uk-UA"/>
        </w:rPr>
        <w:t xml:space="preserve">У </w:t>
      </w:r>
      <w:r w:rsidRPr="00EB51C2">
        <w:rPr>
          <w:b/>
          <w:sz w:val="20"/>
          <w:szCs w:val="20"/>
          <w:lang w:val="uk-UA"/>
        </w:rPr>
        <w:t xml:space="preserve">розділі 3 </w:t>
      </w:r>
      <w:r w:rsidR="00072EC3" w:rsidRPr="00EB51C2">
        <w:rPr>
          <w:sz w:val="20"/>
          <w:szCs w:val="20"/>
          <w:lang w:val="uk-UA"/>
        </w:rPr>
        <w:t>н</w:t>
      </w:r>
      <w:r w:rsidRPr="00EB51C2">
        <w:rPr>
          <w:sz w:val="20"/>
          <w:szCs w:val="20"/>
          <w:lang w:val="uk-UA"/>
        </w:rPr>
        <w:t>а основі кореляційних функцій, отриманих ме</w:t>
      </w:r>
      <w:r w:rsidR="00DB4528" w:rsidRPr="00EB51C2">
        <w:rPr>
          <w:sz w:val="20"/>
          <w:szCs w:val="20"/>
          <w:lang w:val="uk-UA"/>
        </w:rPr>
        <w:t>тодами комп'ютерного моделювання</w:t>
      </w:r>
      <w:r w:rsidRPr="00EB51C2">
        <w:rPr>
          <w:sz w:val="20"/>
          <w:szCs w:val="20"/>
          <w:lang w:val="uk-UA"/>
        </w:rPr>
        <w:t xml:space="preserve">, </w:t>
      </w:r>
      <w:r w:rsidR="00F8799E" w:rsidRPr="00EB51C2">
        <w:rPr>
          <w:sz w:val="20"/>
          <w:szCs w:val="20"/>
          <w:lang w:val="uk-UA"/>
        </w:rPr>
        <w:t>вивчалися</w:t>
      </w:r>
      <w:r w:rsidRPr="00EB51C2">
        <w:rPr>
          <w:sz w:val="20"/>
          <w:szCs w:val="20"/>
          <w:lang w:val="uk-UA"/>
        </w:rPr>
        <w:t xml:space="preserve"> </w:t>
      </w:r>
      <w:r w:rsidR="00D67FD0" w:rsidRPr="00EB51C2">
        <w:rPr>
          <w:sz w:val="20"/>
          <w:szCs w:val="20"/>
          <w:lang w:val="uk-UA"/>
        </w:rPr>
        <w:t>важливі</w:t>
      </w:r>
      <w:r w:rsidR="004E5DB8" w:rsidRPr="00EB51C2">
        <w:rPr>
          <w:sz w:val="20"/>
          <w:szCs w:val="20"/>
          <w:lang w:val="uk-UA"/>
        </w:rPr>
        <w:t xml:space="preserve"> модельні </w:t>
      </w:r>
      <w:r w:rsidR="00D67FD0" w:rsidRPr="00EB51C2">
        <w:rPr>
          <w:sz w:val="20"/>
          <w:szCs w:val="20"/>
          <w:lang w:val="uk-UA"/>
        </w:rPr>
        <w:t xml:space="preserve">випадки впливу </w:t>
      </w:r>
      <w:r w:rsidR="00D67FD0" w:rsidRPr="00EB51C2">
        <w:rPr>
          <w:sz w:val="20"/>
          <w:szCs w:val="20"/>
          <w:lang w:val="uk-UA"/>
        </w:rPr>
        <w:lastRenderedPageBreak/>
        <w:t>радіаційного опромінення на рідинні системи</w:t>
      </w:r>
      <w:r w:rsidR="00DB4528" w:rsidRPr="00EB51C2">
        <w:rPr>
          <w:sz w:val="20"/>
          <w:szCs w:val="20"/>
          <w:lang w:val="uk-UA"/>
        </w:rPr>
        <w:t xml:space="preserve">. </w:t>
      </w:r>
      <w:r w:rsidR="00795024" w:rsidRPr="00EB51C2">
        <w:rPr>
          <w:sz w:val="20"/>
          <w:szCs w:val="20"/>
          <w:lang w:val="uk-UA"/>
        </w:rPr>
        <w:t>Комп’ютерний експеримент</w:t>
      </w:r>
      <w:r w:rsidR="008477E1" w:rsidRPr="00EB51C2">
        <w:rPr>
          <w:sz w:val="20"/>
          <w:szCs w:val="20"/>
          <w:lang w:val="uk-UA"/>
        </w:rPr>
        <w:t xml:space="preserve"> </w:t>
      </w:r>
      <w:r w:rsidR="00795024" w:rsidRPr="00EB51C2">
        <w:rPr>
          <w:sz w:val="20"/>
          <w:szCs w:val="20"/>
          <w:lang w:val="uk-UA"/>
        </w:rPr>
        <w:t>було проведено</w:t>
      </w:r>
      <w:r w:rsidR="008477E1" w:rsidRPr="00EB51C2">
        <w:rPr>
          <w:sz w:val="20"/>
          <w:szCs w:val="20"/>
          <w:lang w:val="uk-UA"/>
        </w:rPr>
        <w:t xml:space="preserve"> для </w:t>
      </w:r>
      <w:r w:rsidR="00BA2814" w:rsidRPr="00EB51C2">
        <w:rPr>
          <w:sz w:val="20"/>
          <w:szCs w:val="20"/>
          <w:lang w:val="uk-UA"/>
        </w:rPr>
        <w:t>двох</w:t>
      </w:r>
      <w:r w:rsidR="008477E1" w:rsidRPr="00EB51C2">
        <w:rPr>
          <w:sz w:val="20"/>
          <w:szCs w:val="20"/>
          <w:lang w:val="uk-UA"/>
        </w:rPr>
        <w:t xml:space="preserve"> різних систем</w:t>
      </w:r>
      <w:r w:rsidR="00C50039" w:rsidRPr="00EB51C2">
        <w:rPr>
          <w:sz w:val="20"/>
          <w:szCs w:val="20"/>
          <w:lang w:val="uk-UA"/>
        </w:rPr>
        <w:t xml:space="preserve"> на основі </w:t>
      </w:r>
      <w:r w:rsidR="006A655C" w:rsidRPr="00EB51C2">
        <w:rPr>
          <w:sz w:val="20"/>
          <w:szCs w:val="20"/>
          <w:lang w:val="uk-UA"/>
        </w:rPr>
        <w:t>аргону</w:t>
      </w:r>
      <w:r w:rsidR="008477E1" w:rsidRPr="00EB51C2">
        <w:rPr>
          <w:sz w:val="20"/>
          <w:szCs w:val="20"/>
          <w:lang w:val="uk-UA"/>
        </w:rPr>
        <w:t>:</w:t>
      </w:r>
      <w:r w:rsidR="00D64355" w:rsidRPr="00EB51C2">
        <w:rPr>
          <w:color w:val="000000" w:themeColor="text1"/>
          <w:sz w:val="20"/>
          <w:szCs w:val="20"/>
          <w:lang w:val="uk-UA"/>
        </w:rPr>
        <w:t xml:space="preserve"> рідинна система</w:t>
      </w:r>
      <w:r w:rsidR="00BD4578" w:rsidRPr="00EB51C2">
        <w:rPr>
          <w:color w:val="000000" w:themeColor="text1"/>
          <w:sz w:val="20"/>
          <w:szCs w:val="20"/>
          <w:lang w:val="uk-UA"/>
        </w:rPr>
        <w:t>, що</w:t>
      </w:r>
      <w:r w:rsidR="008477E1" w:rsidRPr="00EB51C2">
        <w:rPr>
          <w:color w:val="000000" w:themeColor="text1"/>
          <w:sz w:val="20"/>
          <w:szCs w:val="20"/>
          <w:lang w:val="uk-UA"/>
        </w:rPr>
        <w:t xml:space="preserve"> знаходиться під дією радіаційного опромінення дал</w:t>
      </w:r>
      <w:r w:rsidR="00202740" w:rsidRPr="00EB51C2">
        <w:rPr>
          <w:color w:val="000000" w:themeColor="text1"/>
          <w:sz w:val="20"/>
          <w:szCs w:val="20"/>
          <w:lang w:val="uk-UA"/>
        </w:rPr>
        <w:t>еко від точки фазового переходу;</w:t>
      </w:r>
      <w:r w:rsidR="00123FAA" w:rsidRPr="00EB51C2">
        <w:rPr>
          <w:color w:val="000000" w:themeColor="text1"/>
          <w:sz w:val="20"/>
          <w:szCs w:val="20"/>
          <w:lang w:val="uk-UA"/>
        </w:rPr>
        <w:t xml:space="preserve"> система </w:t>
      </w:r>
      <w:r w:rsidR="008477E1" w:rsidRPr="00EB51C2">
        <w:rPr>
          <w:color w:val="000000" w:themeColor="text1"/>
          <w:sz w:val="20"/>
          <w:szCs w:val="20"/>
          <w:lang w:val="uk-UA"/>
        </w:rPr>
        <w:t>поблизу точки фазового переходу</w:t>
      </w:r>
      <w:r w:rsidR="00062565" w:rsidRPr="00EB51C2">
        <w:rPr>
          <w:color w:val="000000" w:themeColor="text1"/>
          <w:sz w:val="20"/>
          <w:szCs w:val="20"/>
          <w:lang w:val="uk-UA"/>
        </w:rPr>
        <w:t xml:space="preserve"> рідина-пара</w:t>
      </w:r>
      <w:r w:rsidR="008477E1" w:rsidRPr="00EB51C2">
        <w:rPr>
          <w:color w:val="000000" w:themeColor="text1"/>
          <w:sz w:val="20"/>
          <w:szCs w:val="20"/>
          <w:lang w:val="uk-UA"/>
        </w:rPr>
        <w:t>, що відбувається під</w:t>
      </w:r>
      <w:r w:rsidR="00F63D23" w:rsidRPr="00EB51C2">
        <w:rPr>
          <w:color w:val="000000" w:themeColor="text1"/>
          <w:sz w:val="20"/>
          <w:szCs w:val="20"/>
          <w:lang w:val="uk-UA"/>
        </w:rPr>
        <w:t xml:space="preserve"> дією радіаційного опромінення.</w:t>
      </w:r>
      <w:r w:rsidR="003840B5" w:rsidRPr="00EB51C2">
        <w:rPr>
          <w:color w:val="000000" w:themeColor="text1"/>
          <w:sz w:val="20"/>
          <w:szCs w:val="20"/>
          <w:lang w:val="uk-UA"/>
        </w:rPr>
        <w:t xml:space="preserve"> </w:t>
      </w:r>
      <w:r w:rsidR="002E6CFB" w:rsidRPr="00EB51C2">
        <w:rPr>
          <w:sz w:val="20"/>
          <w:szCs w:val="20"/>
          <w:lang w:val="uk-UA"/>
        </w:rPr>
        <w:t>Було проаналізовано</w:t>
      </w:r>
      <w:r w:rsidR="007429A9" w:rsidRPr="00EB51C2">
        <w:rPr>
          <w:sz w:val="20"/>
          <w:szCs w:val="20"/>
          <w:lang w:val="uk-UA"/>
        </w:rPr>
        <w:t xml:space="preserve"> зміну тиску, вільної та </w:t>
      </w:r>
      <w:r w:rsidR="00CE27D7" w:rsidRPr="00EB51C2">
        <w:rPr>
          <w:sz w:val="20"/>
          <w:szCs w:val="20"/>
          <w:lang w:val="uk-UA"/>
        </w:rPr>
        <w:t xml:space="preserve">внутрішньої енергії, а </w:t>
      </w:r>
      <w:r w:rsidR="000436B9" w:rsidRPr="00EB51C2">
        <w:rPr>
          <w:sz w:val="20"/>
          <w:szCs w:val="20"/>
          <w:lang w:val="uk-UA"/>
        </w:rPr>
        <w:t xml:space="preserve">також </w:t>
      </w:r>
      <w:r w:rsidR="002E6CFB" w:rsidRPr="00EB51C2">
        <w:rPr>
          <w:sz w:val="20"/>
          <w:szCs w:val="20"/>
          <w:lang w:val="uk-UA"/>
        </w:rPr>
        <w:t>ентропії рідинної системи внаслідок дії на неї радіаційного опромінення</w:t>
      </w:r>
      <w:r w:rsidR="00923523" w:rsidRPr="00EB51C2">
        <w:rPr>
          <w:sz w:val="20"/>
          <w:szCs w:val="20"/>
          <w:lang w:val="uk-UA"/>
        </w:rPr>
        <w:t xml:space="preserve"> сталої потужності</w:t>
      </w:r>
      <w:r w:rsidR="002E6CFB" w:rsidRPr="00EB51C2">
        <w:rPr>
          <w:sz w:val="20"/>
          <w:szCs w:val="20"/>
          <w:lang w:val="uk-UA"/>
        </w:rPr>
        <w:t xml:space="preserve"> для різних концентрацій </w:t>
      </w:r>
      <w:r w:rsidR="002E6CFB" w:rsidRPr="00EB51C2">
        <w:rPr>
          <w:color w:val="000000" w:themeColor="text1"/>
          <w:sz w:val="20"/>
          <w:szCs w:val="20"/>
          <w:lang w:val="uk-UA"/>
        </w:rPr>
        <w:t>новоутворених компонентів.</w:t>
      </w:r>
      <w:r w:rsidRPr="00EB51C2">
        <w:rPr>
          <w:color w:val="000000" w:themeColor="text1"/>
          <w:sz w:val="20"/>
          <w:szCs w:val="20"/>
          <w:lang w:val="uk-UA"/>
        </w:rPr>
        <w:t xml:space="preserve"> </w:t>
      </w:r>
      <w:r w:rsidR="00FD4D6F" w:rsidRPr="00EB51C2">
        <w:rPr>
          <w:color w:val="000000" w:themeColor="text1"/>
          <w:sz w:val="20"/>
          <w:szCs w:val="20"/>
          <w:lang w:val="uk-UA"/>
        </w:rPr>
        <w:t>Д</w:t>
      </w:r>
      <w:r w:rsidR="00413DF4" w:rsidRPr="00EB51C2">
        <w:rPr>
          <w:color w:val="000000" w:themeColor="text1"/>
          <w:sz w:val="20"/>
          <w:szCs w:val="20"/>
          <w:lang w:val="uk-UA"/>
        </w:rPr>
        <w:t xml:space="preserve">ля другої </w:t>
      </w:r>
      <w:r w:rsidR="00F97AB0" w:rsidRPr="00EB51C2">
        <w:rPr>
          <w:color w:val="000000" w:themeColor="text1"/>
          <w:sz w:val="20"/>
          <w:szCs w:val="20"/>
          <w:lang w:val="uk-UA"/>
        </w:rPr>
        <w:t>систем</w:t>
      </w:r>
      <w:r w:rsidR="00413DF4" w:rsidRPr="00EB51C2">
        <w:rPr>
          <w:color w:val="000000" w:themeColor="text1"/>
          <w:sz w:val="20"/>
          <w:szCs w:val="20"/>
          <w:lang w:val="uk-UA"/>
        </w:rPr>
        <w:t>и</w:t>
      </w:r>
      <w:r w:rsidR="00096DBC" w:rsidRPr="00EB51C2">
        <w:rPr>
          <w:color w:val="000000" w:themeColor="text1"/>
          <w:sz w:val="20"/>
          <w:szCs w:val="20"/>
          <w:lang w:val="uk-UA"/>
        </w:rPr>
        <w:t xml:space="preserve"> було досліджено</w:t>
      </w:r>
      <w:r w:rsidR="00E82E3C" w:rsidRPr="00EB51C2">
        <w:rPr>
          <w:color w:val="000000" w:themeColor="text1"/>
          <w:sz w:val="20"/>
          <w:szCs w:val="20"/>
          <w:lang w:val="uk-UA"/>
        </w:rPr>
        <w:t xml:space="preserve"> </w:t>
      </w:r>
      <w:r w:rsidR="00C44E1A" w:rsidRPr="00EB51C2">
        <w:rPr>
          <w:color w:val="000000" w:themeColor="text1"/>
          <w:sz w:val="20"/>
          <w:szCs w:val="20"/>
          <w:lang w:val="uk-UA"/>
        </w:rPr>
        <w:t xml:space="preserve">вплив радіаційного опромінення на динамічні особливості фазового </w:t>
      </w:r>
      <w:r w:rsidR="00CA2B1D" w:rsidRPr="00EB51C2">
        <w:rPr>
          <w:color w:val="000000" w:themeColor="text1"/>
          <w:sz w:val="20"/>
          <w:szCs w:val="20"/>
          <w:lang w:val="uk-UA"/>
        </w:rPr>
        <w:t>переходу</w:t>
      </w:r>
      <w:r w:rsidR="00C44E1A" w:rsidRPr="00EB51C2">
        <w:rPr>
          <w:color w:val="000000" w:themeColor="text1"/>
          <w:sz w:val="20"/>
          <w:szCs w:val="20"/>
          <w:lang w:val="uk-UA"/>
        </w:rPr>
        <w:t>.</w:t>
      </w:r>
      <w:r w:rsidR="000B0FB3" w:rsidRPr="00EB51C2">
        <w:rPr>
          <w:color w:val="000000" w:themeColor="text1"/>
          <w:sz w:val="20"/>
          <w:szCs w:val="20"/>
          <w:lang w:val="uk-UA"/>
        </w:rPr>
        <w:t xml:space="preserve"> </w:t>
      </w:r>
    </w:p>
    <w:p w:rsidR="00BF7237" w:rsidRPr="00EB51C2" w:rsidRDefault="00830399" w:rsidP="00FB2725">
      <w:pPr>
        <w:ind w:firstLine="426"/>
        <w:jc w:val="both"/>
        <w:rPr>
          <w:color w:val="000000" w:themeColor="text1"/>
          <w:sz w:val="20"/>
          <w:szCs w:val="20"/>
          <w:lang w:val="uk-UA"/>
        </w:rPr>
      </w:pPr>
      <w:r w:rsidRPr="00EB51C2">
        <w:rPr>
          <w:i/>
          <w:color w:val="000000" w:themeColor="text1"/>
          <w:sz w:val="20"/>
          <w:szCs w:val="20"/>
          <w:lang w:val="uk-UA"/>
        </w:rPr>
        <w:t>У першому випадку</w:t>
      </w:r>
      <w:r w:rsidRPr="00EB51C2">
        <w:rPr>
          <w:color w:val="000000" w:themeColor="text1"/>
          <w:sz w:val="20"/>
          <w:szCs w:val="20"/>
          <w:lang w:val="uk-UA"/>
        </w:rPr>
        <w:t>, в</w:t>
      </w:r>
      <w:r w:rsidR="005E41A0" w:rsidRPr="00EB51C2">
        <w:rPr>
          <w:color w:val="000000" w:themeColor="text1"/>
          <w:sz w:val="20"/>
          <w:szCs w:val="20"/>
          <w:lang w:val="uk-UA"/>
        </w:rPr>
        <w:t xml:space="preserve"> рамках побудованої моделі</w:t>
      </w:r>
      <w:r w:rsidR="00BE312A" w:rsidRPr="00EB51C2">
        <w:rPr>
          <w:color w:val="000000" w:themeColor="text1"/>
          <w:sz w:val="20"/>
          <w:szCs w:val="20"/>
          <w:lang w:val="uk-UA"/>
        </w:rPr>
        <w:t xml:space="preserve"> дія радіаційного опромінення на </w:t>
      </w:r>
      <w:r w:rsidR="000F0A20" w:rsidRPr="00EB51C2">
        <w:rPr>
          <w:color w:val="000000" w:themeColor="text1"/>
          <w:sz w:val="20"/>
          <w:szCs w:val="20"/>
          <w:lang w:val="uk-UA"/>
        </w:rPr>
        <w:t>рідину</w:t>
      </w:r>
      <w:r w:rsidR="00CB75CA" w:rsidRPr="00EB51C2">
        <w:rPr>
          <w:color w:val="000000" w:themeColor="text1"/>
          <w:sz w:val="20"/>
          <w:szCs w:val="20"/>
          <w:lang w:val="uk-UA"/>
        </w:rPr>
        <w:t xml:space="preserve"> </w:t>
      </w:r>
      <w:r w:rsidR="00BE312A" w:rsidRPr="00EB51C2">
        <w:rPr>
          <w:color w:val="000000" w:themeColor="text1"/>
          <w:sz w:val="20"/>
          <w:szCs w:val="20"/>
          <w:lang w:val="uk-UA"/>
        </w:rPr>
        <w:t>при</w:t>
      </w:r>
      <w:r w:rsidR="00D27EB3" w:rsidRPr="00EB51C2">
        <w:rPr>
          <w:color w:val="000000" w:themeColor="text1"/>
          <w:sz w:val="20"/>
          <w:szCs w:val="20"/>
          <w:lang w:val="uk-UA"/>
        </w:rPr>
        <w:t>з</w:t>
      </w:r>
      <w:r w:rsidR="00BE312A" w:rsidRPr="00EB51C2">
        <w:rPr>
          <w:color w:val="000000" w:themeColor="text1"/>
          <w:sz w:val="20"/>
          <w:szCs w:val="20"/>
          <w:lang w:val="uk-UA"/>
        </w:rPr>
        <w:t>водить</w:t>
      </w:r>
      <w:r w:rsidR="002B0802" w:rsidRPr="00EB51C2">
        <w:rPr>
          <w:color w:val="000000" w:themeColor="text1"/>
          <w:sz w:val="20"/>
          <w:szCs w:val="20"/>
          <w:lang w:val="uk-UA"/>
        </w:rPr>
        <w:t xml:space="preserve"> </w:t>
      </w:r>
      <w:r w:rsidR="00BE312A" w:rsidRPr="00EB51C2">
        <w:rPr>
          <w:color w:val="000000" w:themeColor="text1"/>
          <w:sz w:val="20"/>
          <w:szCs w:val="20"/>
          <w:lang w:val="uk-UA"/>
        </w:rPr>
        <w:t xml:space="preserve">до появи </w:t>
      </w:r>
      <w:r w:rsidR="002B0802" w:rsidRPr="00EB51C2">
        <w:rPr>
          <w:color w:val="000000" w:themeColor="text1"/>
          <w:sz w:val="20"/>
          <w:szCs w:val="20"/>
          <w:lang w:val="uk-UA"/>
        </w:rPr>
        <w:t xml:space="preserve">лише </w:t>
      </w:r>
      <w:r w:rsidR="00BE312A" w:rsidRPr="00EB51C2">
        <w:rPr>
          <w:color w:val="000000" w:themeColor="text1"/>
          <w:sz w:val="20"/>
          <w:szCs w:val="20"/>
          <w:lang w:val="uk-UA"/>
        </w:rPr>
        <w:t xml:space="preserve">одного нового </w:t>
      </w:r>
      <w:r w:rsidR="00205262" w:rsidRPr="00EB51C2">
        <w:rPr>
          <w:color w:val="000000" w:themeColor="text1"/>
          <w:sz w:val="20"/>
          <w:szCs w:val="20"/>
          <w:lang w:val="uk-UA"/>
        </w:rPr>
        <w:t>типу</w:t>
      </w:r>
      <w:r w:rsidR="007A3666" w:rsidRPr="00EB51C2">
        <w:rPr>
          <w:color w:val="000000" w:themeColor="text1"/>
          <w:sz w:val="20"/>
          <w:szCs w:val="20"/>
          <w:lang w:val="uk-UA"/>
        </w:rPr>
        <w:t xml:space="preserve"> збуджених частинок. </w:t>
      </w:r>
      <w:r w:rsidR="00BF7237" w:rsidRPr="00EB51C2">
        <w:rPr>
          <w:color w:val="000000" w:themeColor="text1"/>
          <w:sz w:val="20"/>
          <w:szCs w:val="20"/>
          <w:lang w:val="uk-UA"/>
        </w:rPr>
        <w:t xml:space="preserve">Для </w:t>
      </w:r>
      <w:r w:rsidR="001A3FCB" w:rsidRPr="00EB51C2">
        <w:rPr>
          <w:color w:val="000000" w:themeColor="text1"/>
          <w:sz w:val="20"/>
          <w:szCs w:val="20"/>
          <w:lang w:val="uk-UA"/>
        </w:rPr>
        <w:t xml:space="preserve">такої </w:t>
      </w:r>
      <w:r w:rsidR="00BF7237" w:rsidRPr="00EB51C2">
        <w:rPr>
          <w:color w:val="000000" w:themeColor="text1"/>
          <w:sz w:val="20"/>
          <w:szCs w:val="20"/>
          <w:lang w:val="uk-UA"/>
        </w:rPr>
        <w:t>дв</w:t>
      </w:r>
      <w:r w:rsidR="009B3252" w:rsidRPr="00EB51C2">
        <w:rPr>
          <w:color w:val="000000" w:themeColor="text1"/>
          <w:sz w:val="20"/>
          <w:szCs w:val="20"/>
          <w:lang w:val="uk-UA"/>
        </w:rPr>
        <w:t xml:space="preserve">окомпонентної системи </w:t>
      </w:r>
      <w:r w:rsidR="00BF7237" w:rsidRPr="00EB51C2">
        <w:rPr>
          <w:color w:val="000000" w:themeColor="text1"/>
          <w:sz w:val="20"/>
          <w:szCs w:val="20"/>
          <w:lang w:val="uk-UA"/>
        </w:rPr>
        <w:t xml:space="preserve">було одержано вираз, що пов’язує тиск із радіальними функціями розподілу </w:t>
      </w:r>
      <w:r w:rsidR="00BF7237" w:rsidRPr="00EB51C2">
        <w:rPr>
          <w:color w:val="000000" w:themeColor="text1"/>
          <w:position w:val="-14"/>
          <w:sz w:val="20"/>
          <w:szCs w:val="20"/>
          <w:lang w:val="uk-UA"/>
        </w:rPr>
        <w:object w:dxaOrig="600" w:dyaOrig="400">
          <v:shape id="_x0000_i1065" type="#_x0000_t75" style="width:30pt;height:20.15pt" o:ole="">
            <v:imagedata r:id="rId88" o:title=""/>
          </v:shape>
          <o:OLEObject Type="Embed" ProgID="Equation.DSMT4" ShapeID="_x0000_i1065" DrawAspect="Content" ObjectID="_1549346400" r:id="rId89"/>
        </w:object>
      </w:r>
      <w:r w:rsidR="00BF7237" w:rsidRPr="00EB51C2">
        <w:rPr>
          <w:color w:val="000000" w:themeColor="text1"/>
          <w:sz w:val="20"/>
          <w:szCs w:val="20"/>
          <w:lang w:val="uk-UA"/>
        </w:rPr>
        <w:t xml:space="preserve"> </w:t>
      </w:r>
      <w:r w:rsidR="00320C3C" w:rsidRPr="00EB51C2">
        <w:rPr>
          <w:color w:val="000000" w:themeColor="text1"/>
          <w:sz w:val="20"/>
          <w:szCs w:val="20"/>
          <w:lang w:val="uk-UA"/>
        </w:rPr>
        <w:t>:</w:t>
      </w:r>
    </w:p>
    <w:p w:rsidR="006B6FF1" w:rsidRPr="00EB51C2" w:rsidRDefault="00D22C59" w:rsidP="00AB2180">
      <w:pPr>
        <w:pStyle w:val="af0"/>
        <w:rPr>
          <w:lang w:val="ru-RU"/>
        </w:rPr>
      </w:pPr>
      <w:r w:rsidRPr="00EB51C2">
        <w:rPr>
          <w:lang w:val="uk-UA"/>
        </w:rPr>
        <w:t xml:space="preserve"> </w:t>
      </w:r>
      <w:r w:rsidRPr="00EB51C2">
        <w:rPr>
          <w:lang w:val="uk-UA"/>
        </w:rPr>
        <w:tab/>
      </w:r>
      <w:r w:rsidR="00B33452" w:rsidRPr="00EB51C2">
        <w:rPr>
          <w:position w:val="-82"/>
          <w:lang w:val="uk-UA"/>
        </w:rPr>
        <w:object w:dxaOrig="4760" w:dyaOrig="1900">
          <v:shape id="_x0000_i1066" type="#_x0000_t75" style="width:237.85pt;height:94.7pt" o:ole="">
            <v:imagedata r:id="rId90" o:title=""/>
          </v:shape>
          <o:OLEObject Type="Embed" ProgID="Equation.DSMT4" ShapeID="_x0000_i1066" DrawAspect="Content" ObjectID="_1549346401" r:id="rId91"/>
        </w:object>
      </w:r>
      <w:r w:rsidRPr="00EB51C2">
        <w:rPr>
          <w:lang w:val="uk-UA"/>
        </w:rPr>
        <w:tab/>
      </w:r>
      <w:r w:rsidR="007D0449" w:rsidRPr="00EB51C2">
        <w:fldChar w:fldCharType="begin"/>
      </w:r>
      <w:r w:rsidR="006B6FF1" w:rsidRPr="00EB51C2">
        <w:rPr>
          <w:lang w:val="ru-RU"/>
        </w:rPr>
        <w:instrText xml:space="preserve"> </w:instrText>
      </w:r>
      <w:r w:rsidR="006B6FF1" w:rsidRPr="00EB51C2">
        <w:instrText>MACROBUTTON</w:instrText>
      </w:r>
      <w:r w:rsidR="006B6FF1" w:rsidRPr="00EB51C2">
        <w:rPr>
          <w:lang w:val="ru-RU"/>
        </w:rPr>
        <w:instrText xml:space="preserve"> </w:instrText>
      </w:r>
      <w:r w:rsidR="006B6FF1" w:rsidRPr="00EB51C2">
        <w:instrText>MTPlaceRef</w:instrText>
      </w:r>
      <w:r w:rsidR="006B6FF1" w:rsidRPr="00EB51C2">
        <w:rPr>
          <w:lang w:val="ru-RU"/>
        </w:rPr>
        <w:instrText xml:space="preserve"> \* </w:instrText>
      </w:r>
      <w:r w:rsidR="006B6FF1" w:rsidRPr="00EB51C2">
        <w:instrText>MERGEFORMAT</w:instrText>
      </w:r>
      <w:r w:rsidR="006B6FF1" w:rsidRPr="00EB51C2">
        <w:rPr>
          <w:lang w:val="ru-RU"/>
        </w:rPr>
        <w:instrText xml:space="preserve"> </w:instrText>
      </w:r>
      <w:r w:rsidR="007D0449" w:rsidRPr="00EB51C2">
        <w:fldChar w:fldCharType="begin"/>
      </w:r>
      <w:r w:rsidR="006B6FF1" w:rsidRPr="00EB51C2">
        <w:rPr>
          <w:lang w:val="ru-RU"/>
        </w:rPr>
        <w:instrText xml:space="preserve"> </w:instrText>
      </w:r>
      <w:r w:rsidR="006B6FF1" w:rsidRPr="00EB51C2">
        <w:instrText>SEQ</w:instrText>
      </w:r>
      <w:r w:rsidR="006B6FF1" w:rsidRPr="00EB51C2">
        <w:rPr>
          <w:lang w:val="ru-RU"/>
        </w:rPr>
        <w:instrText xml:space="preserve"> </w:instrText>
      </w:r>
      <w:r w:rsidR="006B6FF1" w:rsidRPr="00EB51C2">
        <w:instrText>MTEqn</w:instrText>
      </w:r>
      <w:r w:rsidR="006B6FF1" w:rsidRPr="00EB51C2">
        <w:rPr>
          <w:lang w:val="ru-RU"/>
        </w:rPr>
        <w:instrText xml:space="preserve"> \</w:instrText>
      </w:r>
      <w:r w:rsidR="006B6FF1" w:rsidRPr="00EB51C2">
        <w:instrText>h</w:instrText>
      </w:r>
      <w:r w:rsidR="006B6FF1" w:rsidRPr="00EB51C2">
        <w:rPr>
          <w:lang w:val="ru-RU"/>
        </w:rPr>
        <w:instrText xml:space="preserve"> \* </w:instrText>
      </w:r>
      <w:r w:rsidR="006B6FF1" w:rsidRPr="00EB51C2">
        <w:instrText>MERGEFORMAT</w:instrText>
      </w:r>
      <w:r w:rsidR="006B6FF1" w:rsidRPr="00EB51C2">
        <w:rPr>
          <w:lang w:val="ru-RU"/>
        </w:rPr>
        <w:instrText xml:space="preserve"> </w:instrText>
      </w:r>
      <w:r w:rsidR="007D0449" w:rsidRPr="00EB51C2">
        <w:fldChar w:fldCharType="end"/>
      </w:r>
      <w:bookmarkStart w:id="160" w:name="ZEqnNum551919"/>
      <w:r w:rsidR="006B6FF1" w:rsidRPr="00EB51C2">
        <w:rPr>
          <w:lang w:val="ru-RU"/>
        </w:rPr>
        <w:instrText>(</w:instrText>
      </w:r>
      <w:r w:rsidR="004B5568" w:rsidRPr="00EB51C2">
        <w:fldChar w:fldCharType="begin"/>
      </w:r>
      <w:r w:rsidR="004B5568" w:rsidRPr="00EB51C2">
        <w:rPr>
          <w:lang w:val="ru-RU"/>
          <w:rPrChange w:id="161" w:author="Obi-Wan" w:date="2017-02-21T21:07:00Z">
            <w:rPr/>
          </w:rPrChange>
        </w:rPr>
        <w:instrText xml:space="preserve"> </w:instrText>
      </w:r>
      <w:r w:rsidR="004B5568" w:rsidRPr="00EB51C2">
        <w:instrText>SEQ</w:instrText>
      </w:r>
      <w:r w:rsidR="004B5568" w:rsidRPr="00EB51C2">
        <w:rPr>
          <w:lang w:val="ru-RU"/>
          <w:rPrChange w:id="162" w:author="Obi-Wan" w:date="2017-02-21T21:07:00Z">
            <w:rPr/>
          </w:rPrChange>
        </w:rPr>
        <w:instrText xml:space="preserve"> </w:instrText>
      </w:r>
      <w:r w:rsidR="004B5568" w:rsidRPr="00EB51C2">
        <w:instrText>MTEqn</w:instrText>
      </w:r>
      <w:r w:rsidR="004B5568" w:rsidRPr="00EB51C2">
        <w:rPr>
          <w:lang w:val="ru-RU"/>
          <w:rPrChange w:id="163" w:author="Obi-Wan" w:date="2017-02-21T21:07:00Z">
            <w:rPr/>
          </w:rPrChange>
        </w:rPr>
        <w:instrText xml:space="preserve"> \</w:instrText>
      </w:r>
      <w:r w:rsidR="004B5568" w:rsidRPr="00EB51C2">
        <w:instrText>c</w:instrText>
      </w:r>
      <w:r w:rsidR="004B5568" w:rsidRPr="00EB51C2">
        <w:rPr>
          <w:lang w:val="ru-RU"/>
          <w:rPrChange w:id="164" w:author="Obi-Wan" w:date="2017-02-21T21:07:00Z">
            <w:rPr/>
          </w:rPrChange>
        </w:rPr>
        <w:instrText xml:space="preserve"> \* </w:instrText>
      </w:r>
      <w:r w:rsidR="004B5568" w:rsidRPr="00EB51C2">
        <w:instrText>Arabic</w:instrText>
      </w:r>
      <w:r w:rsidR="004B5568" w:rsidRPr="00EB51C2">
        <w:rPr>
          <w:lang w:val="ru-RU"/>
          <w:rPrChange w:id="165" w:author="Obi-Wan" w:date="2017-02-21T21:07:00Z">
            <w:rPr/>
          </w:rPrChange>
        </w:rPr>
        <w:instrText xml:space="preserve"> \* </w:instrText>
      </w:r>
      <w:r w:rsidR="004B5568" w:rsidRPr="00EB51C2">
        <w:instrText>MERGEFORMAT</w:instrText>
      </w:r>
      <w:r w:rsidR="004B5568" w:rsidRPr="00EB51C2">
        <w:rPr>
          <w:lang w:val="ru-RU"/>
          <w:rPrChange w:id="166" w:author="Obi-Wan" w:date="2017-02-21T21:07:00Z">
            <w:rPr/>
          </w:rPrChange>
        </w:rPr>
        <w:instrText xml:space="preserve"> </w:instrText>
      </w:r>
      <w:r w:rsidR="004B5568" w:rsidRPr="00EB51C2">
        <w:fldChar w:fldCharType="separate"/>
      </w:r>
      <w:r w:rsidR="00291C42" w:rsidRPr="00291C42">
        <w:rPr>
          <w:noProof/>
          <w:lang w:val="ru-RU"/>
        </w:rPr>
        <w:instrText>7</w:instrText>
      </w:r>
      <w:r w:rsidR="004B5568" w:rsidRPr="00EB51C2">
        <w:rPr>
          <w:rPrChange w:id="167" w:author="Obi-Wan" w:date="2017-02-21T21:07:00Z">
            <w:rPr>
              <w:lang w:val="ru-RU"/>
            </w:rPr>
          </w:rPrChange>
        </w:rPr>
        <w:fldChar w:fldCharType="end"/>
      </w:r>
      <w:r w:rsidR="006B6FF1" w:rsidRPr="00EB51C2">
        <w:rPr>
          <w:lang w:val="ru-RU"/>
        </w:rPr>
        <w:instrText>)</w:instrText>
      </w:r>
      <w:bookmarkEnd w:id="160"/>
      <w:r w:rsidR="007D0449" w:rsidRPr="00EB51C2">
        <w:fldChar w:fldCharType="end"/>
      </w:r>
    </w:p>
    <w:p w:rsidR="000E6D52" w:rsidRPr="00EB51C2" w:rsidRDefault="000E6D52" w:rsidP="00787D99">
      <w:pPr>
        <w:jc w:val="both"/>
        <w:rPr>
          <w:sz w:val="20"/>
          <w:szCs w:val="20"/>
          <w:lang w:val="uk-UA"/>
        </w:rPr>
      </w:pPr>
      <w:r w:rsidRPr="00EB51C2">
        <w:rPr>
          <w:sz w:val="20"/>
          <w:szCs w:val="20"/>
          <w:lang w:val="uk-UA"/>
        </w:rPr>
        <w:t xml:space="preserve">де </w:t>
      </w:r>
      <w:r w:rsidR="00F455AE" w:rsidRPr="00EB51C2">
        <w:rPr>
          <w:sz w:val="20"/>
          <w:szCs w:val="20"/>
          <w:lang w:val="uk-UA"/>
        </w:rPr>
        <w:t xml:space="preserve"> </w:t>
      </w:r>
      <w:r w:rsidR="00024658" w:rsidRPr="00EB51C2">
        <w:rPr>
          <w:position w:val="-14"/>
          <w:sz w:val="20"/>
          <w:szCs w:val="20"/>
          <w:lang w:val="uk-UA"/>
        </w:rPr>
        <w:object w:dxaOrig="600" w:dyaOrig="400">
          <v:shape id="_x0000_i1067" type="#_x0000_t75" style="width:31.3pt;height:20.55pt" o:ole="">
            <v:imagedata r:id="rId92" o:title=""/>
          </v:shape>
          <o:OLEObject Type="Embed" ProgID="Equation.DSMT4" ShapeID="_x0000_i1067" DrawAspect="Content" ObjectID="_1549346402" r:id="rId93"/>
        </w:object>
      </w:r>
      <w:r w:rsidR="00896597" w:rsidRPr="00EB51C2">
        <w:rPr>
          <w:sz w:val="20"/>
          <w:szCs w:val="20"/>
          <w:lang w:val="uk-UA"/>
        </w:rPr>
        <w:t xml:space="preserve"> </w:t>
      </w:r>
      <w:r w:rsidR="00F455AE" w:rsidRPr="00EB51C2">
        <w:rPr>
          <w:sz w:val="20"/>
          <w:szCs w:val="20"/>
        </w:rPr>
        <w:t xml:space="preserve">– </w:t>
      </w:r>
      <w:r w:rsidR="00F455AE" w:rsidRPr="00EB51C2">
        <w:rPr>
          <w:sz w:val="20"/>
          <w:szCs w:val="20"/>
          <w:lang w:val="uk-UA"/>
        </w:rPr>
        <w:t xml:space="preserve">радіальна функція розподілу однокомпонентної системи, частинки якої взаємодіють з потенціалом </w:t>
      </w:r>
      <w:r w:rsidR="00024658" w:rsidRPr="00EB51C2">
        <w:rPr>
          <w:position w:val="-14"/>
          <w:sz w:val="20"/>
          <w:szCs w:val="20"/>
          <w:lang w:val="uk-UA"/>
        </w:rPr>
        <w:object w:dxaOrig="620" w:dyaOrig="400">
          <v:shape id="_x0000_i1068" type="#_x0000_t75" style="width:32.55pt;height:20.55pt" o:ole="">
            <v:imagedata r:id="rId94" o:title=""/>
          </v:shape>
          <o:OLEObject Type="Embed" ProgID="Equation.DSMT4" ShapeID="_x0000_i1068" DrawAspect="Content" ObjectID="_1549346403" r:id="rId95"/>
        </w:object>
      </w:r>
      <w:r w:rsidR="00024658" w:rsidRPr="00EB51C2">
        <w:rPr>
          <w:sz w:val="20"/>
          <w:szCs w:val="20"/>
          <w:lang w:val="uk-UA"/>
        </w:rPr>
        <w:t>.</w:t>
      </w:r>
      <w:r w:rsidR="007E6F62" w:rsidRPr="00EB51C2">
        <w:rPr>
          <w:sz w:val="20"/>
          <w:szCs w:val="20"/>
          <w:lang w:val="uk-UA"/>
        </w:rPr>
        <w:t xml:space="preserve"> </w:t>
      </w:r>
      <w:r w:rsidR="00787D99" w:rsidRPr="0062176A">
        <w:rPr>
          <w:sz w:val="20"/>
          <w:szCs w:val="20"/>
          <w:lang w:val="uk-UA"/>
        </w:rPr>
        <w:t>Ці радіальні функції розподілу було одержано шляхом комп’ютерного моделювання</w:t>
      </w:r>
      <w:r w:rsidR="00503776" w:rsidRPr="0062176A">
        <w:rPr>
          <w:sz w:val="20"/>
          <w:szCs w:val="20"/>
          <w:lang w:val="uk-UA"/>
        </w:rPr>
        <w:t xml:space="preserve"> методом молекулярної динаміки</w:t>
      </w:r>
      <w:r w:rsidR="00787D99" w:rsidRPr="0062176A">
        <w:rPr>
          <w:sz w:val="20"/>
          <w:szCs w:val="20"/>
          <w:lang w:val="uk-UA"/>
        </w:rPr>
        <w:t>, реал</w:t>
      </w:r>
      <w:r w:rsidR="00B65A80" w:rsidRPr="0062176A">
        <w:rPr>
          <w:sz w:val="20"/>
          <w:szCs w:val="20"/>
          <w:lang w:val="uk-UA"/>
        </w:rPr>
        <w:t>ізованого</w:t>
      </w:r>
      <w:r w:rsidR="008D1EA1" w:rsidRPr="0062176A">
        <w:rPr>
          <w:sz w:val="20"/>
          <w:szCs w:val="20"/>
          <w:lang w:val="uk-UA"/>
        </w:rPr>
        <w:t xml:space="preserve"> за допомогою</w:t>
      </w:r>
      <w:r w:rsidR="00B8618C" w:rsidRPr="0062176A">
        <w:rPr>
          <w:sz w:val="20"/>
          <w:szCs w:val="20"/>
          <w:lang w:val="uk-UA"/>
        </w:rPr>
        <w:t xml:space="preserve"> програм</w:t>
      </w:r>
      <w:r w:rsidR="008D1EA1" w:rsidRPr="0062176A">
        <w:rPr>
          <w:sz w:val="20"/>
          <w:szCs w:val="20"/>
          <w:lang w:val="uk-UA"/>
        </w:rPr>
        <w:t xml:space="preserve">ного пакету </w:t>
      </w:r>
      <w:r w:rsidR="00787D99" w:rsidRPr="0062176A">
        <w:rPr>
          <w:sz w:val="20"/>
          <w:szCs w:val="20"/>
          <w:lang w:val="en-US"/>
        </w:rPr>
        <w:t>DL</w:t>
      </w:r>
      <w:r w:rsidR="00787D99" w:rsidRPr="0062176A">
        <w:rPr>
          <w:sz w:val="20"/>
          <w:szCs w:val="20"/>
          <w:lang w:val="uk-UA"/>
        </w:rPr>
        <w:t>_</w:t>
      </w:r>
      <w:r w:rsidR="00787D99" w:rsidRPr="0062176A">
        <w:rPr>
          <w:sz w:val="20"/>
          <w:szCs w:val="20"/>
          <w:lang w:val="en-US"/>
        </w:rPr>
        <w:t>POLY</w:t>
      </w:r>
      <w:r w:rsidR="0066062E" w:rsidRPr="0062176A">
        <w:rPr>
          <w:sz w:val="20"/>
          <w:szCs w:val="20"/>
          <w:lang w:val="uk-UA"/>
        </w:rPr>
        <w:t xml:space="preserve"> у рамках канонічного ансамблю. </w:t>
      </w:r>
      <w:r w:rsidR="007E2D18" w:rsidRPr="0062176A">
        <w:rPr>
          <w:sz w:val="20"/>
          <w:szCs w:val="20"/>
          <w:lang w:val="uk-UA"/>
        </w:rPr>
        <w:t>Потенціал взаємодії між частинками</w:t>
      </w:r>
      <w:r w:rsidR="007E2D18" w:rsidRPr="00EB51C2">
        <w:rPr>
          <w:color w:val="00B0F0"/>
          <w:sz w:val="20"/>
          <w:szCs w:val="20"/>
          <w:lang w:val="uk-UA"/>
        </w:rPr>
        <w:t xml:space="preserve"> </w:t>
      </w:r>
      <w:r w:rsidR="007E2D18" w:rsidRPr="00EB51C2">
        <w:rPr>
          <w:position w:val="-14"/>
          <w:sz w:val="20"/>
          <w:szCs w:val="20"/>
          <w:lang w:val="uk-UA"/>
        </w:rPr>
        <w:object w:dxaOrig="620" w:dyaOrig="400">
          <v:shape id="_x0000_i1069" type="#_x0000_t75" style="width:32.55pt;height:20.55pt" o:ole="">
            <v:imagedata r:id="rId94" o:title=""/>
          </v:shape>
          <o:OLEObject Type="Embed" ProgID="Equation.DSMT4" ShapeID="_x0000_i1069" DrawAspect="Content" ObjectID="_1549346404" r:id="rId96"/>
        </w:object>
      </w:r>
      <w:r w:rsidR="007E2D18" w:rsidRPr="00EB51C2">
        <w:rPr>
          <w:sz w:val="20"/>
          <w:szCs w:val="20"/>
          <w:lang w:val="uk-UA"/>
        </w:rPr>
        <w:t xml:space="preserve"> апроксимувався потенціалом Леннарда-Джонса (6-12). </w:t>
      </w:r>
      <w:r w:rsidR="00D83E08" w:rsidRPr="00EB51C2">
        <w:rPr>
          <w:sz w:val="20"/>
          <w:szCs w:val="20"/>
          <w:lang w:val="uk-UA"/>
        </w:rPr>
        <w:t xml:space="preserve">Часовий крок комп’ютерного </w:t>
      </w:r>
      <w:r w:rsidR="00BA20CB" w:rsidRPr="00EB51C2">
        <w:rPr>
          <w:sz w:val="20"/>
          <w:szCs w:val="20"/>
          <w:lang w:val="uk-UA"/>
        </w:rPr>
        <w:t>експерименту становив 1 </w:t>
      </w:r>
      <w:r w:rsidR="00D83E08" w:rsidRPr="00EB51C2">
        <w:rPr>
          <w:sz w:val="20"/>
          <w:szCs w:val="20"/>
          <w:lang w:val="uk-UA"/>
        </w:rPr>
        <w:t>фс.</w:t>
      </w:r>
    </w:p>
    <w:p w:rsidR="00B54B53" w:rsidRPr="0062176A" w:rsidRDefault="00C9601F" w:rsidP="002E7C0A">
      <w:pPr>
        <w:ind w:firstLine="426"/>
        <w:jc w:val="both"/>
        <w:rPr>
          <w:sz w:val="20"/>
          <w:szCs w:val="20"/>
          <w:lang w:val="uk-UA"/>
        </w:rPr>
      </w:pPr>
      <w:r w:rsidRPr="00EB51C2">
        <w:rPr>
          <w:sz w:val="20"/>
          <w:szCs w:val="20"/>
          <w:lang w:val="uk-UA"/>
        </w:rPr>
        <w:t>В</w:t>
      </w:r>
      <w:r w:rsidR="00822A8B" w:rsidRPr="00EB51C2">
        <w:rPr>
          <w:sz w:val="20"/>
          <w:szCs w:val="20"/>
          <w:lang w:val="uk-UA"/>
        </w:rPr>
        <w:t xml:space="preserve">икористовуючи </w:t>
      </w:r>
      <w:r w:rsidR="000A230A" w:rsidRPr="00EB51C2">
        <w:rPr>
          <w:sz w:val="20"/>
          <w:szCs w:val="20"/>
          <w:lang w:val="uk-UA"/>
        </w:rPr>
        <w:t>ці</w:t>
      </w:r>
      <w:r w:rsidR="00822A8B" w:rsidRPr="00EB51C2">
        <w:rPr>
          <w:sz w:val="20"/>
          <w:szCs w:val="20"/>
          <w:lang w:val="uk-UA"/>
        </w:rPr>
        <w:t xml:space="preserve"> радіальні </w:t>
      </w:r>
      <w:r w:rsidR="00AB6650" w:rsidRPr="00EB51C2">
        <w:rPr>
          <w:sz w:val="20"/>
          <w:szCs w:val="20"/>
          <w:lang w:val="uk-UA"/>
        </w:rPr>
        <w:t>функції розподілу</w:t>
      </w:r>
      <w:r w:rsidR="00822A8B" w:rsidRPr="00EB51C2">
        <w:rPr>
          <w:sz w:val="20"/>
          <w:szCs w:val="20"/>
          <w:lang w:val="uk-UA"/>
        </w:rPr>
        <w:t xml:space="preserve"> однокомпонентної системи </w:t>
      </w:r>
      <w:r w:rsidR="00822A8B" w:rsidRPr="00EB51C2">
        <w:rPr>
          <w:position w:val="-14"/>
          <w:sz w:val="20"/>
          <w:szCs w:val="20"/>
          <w:lang w:val="uk-UA"/>
        </w:rPr>
        <w:object w:dxaOrig="600" w:dyaOrig="400">
          <v:shape id="_x0000_i1070" type="#_x0000_t75" style="width:31.3pt;height:20.55pt" o:ole="">
            <v:imagedata r:id="rId92" o:title=""/>
          </v:shape>
          <o:OLEObject Type="Embed" ProgID="Equation.DSMT4" ShapeID="_x0000_i1070" DrawAspect="Content" ObjectID="_1549346405" r:id="rId97"/>
        </w:object>
      </w:r>
      <w:r w:rsidR="00AF6A1D" w:rsidRPr="00EB51C2">
        <w:rPr>
          <w:sz w:val="20"/>
          <w:szCs w:val="20"/>
          <w:lang w:val="uk-UA"/>
        </w:rPr>
        <w:t xml:space="preserve">, </w:t>
      </w:r>
      <w:r w:rsidRPr="00EB51C2">
        <w:rPr>
          <w:sz w:val="20"/>
          <w:szCs w:val="20"/>
          <w:lang w:val="uk-UA"/>
        </w:rPr>
        <w:t xml:space="preserve">методом послідовних наближень було одержано </w:t>
      </w:r>
      <w:r w:rsidR="000438B6" w:rsidRPr="00EB51C2">
        <w:rPr>
          <w:sz w:val="20"/>
          <w:szCs w:val="20"/>
          <w:lang w:val="uk-UA"/>
        </w:rPr>
        <w:t>радіальні функції ро</w:t>
      </w:r>
      <w:r w:rsidR="00AF6A1D" w:rsidRPr="00EB51C2">
        <w:rPr>
          <w:sz w:val="20"/>
          <w:szCs w:val="20"/>
          <w:lang w:val="uk-UA"/>
        </w:rPr>
        <w:t>з</w:t>
      </w:r>
      <w:r w:rsidR="000438B6" w:rsidRPr="00EB51C2">
        <w:rPr>
          <w:sz w:val="20"/>
          <w:szCs w:val="20"/>
          <w:lang w:val="uk-UA"/>
        </w:rPr>
        <w:t>по</w:t>
      </w:r>
      <w:r w:rsidR="00AF6A1D" w:rsidRPr="00EB51C2">
        <w:rPr>
          <w:sz w:val="20"/>
          <w:szCs w:val="20"/>
          <w:lang w:val="uk-UA"/>
        </w:rPr>
        <w:t>ділу</w:t>
      </w:r>
      <w:r w:rsidR="00840775" w:rsidRPr="00EB51C2">
        <w:rPr>
          <w:sz w:val="20"/>
          <w:szCs w:val="20"/>
          <w:lang w:val="uk-UA"/>
        </w:rPr>
        <w:t xml:space="preserve"> </w:t>
      </w:r>
      <w:r w:rsidRPr="00EB51C2">
        <w:rPr>
          <w:sz w:val="20"/>
          <w:szCs w:val="20"/>
          <w:lang w:val="uk-UA"/>
        </w:rPr>
        <w:t>двокомпонентної систем</w:t>
      </w:r>
      <w:r w:rsidR="00863453" w:rsidRPr="00EB51C2">
        <w:rPr>
          <w:sz w:val="20"/>
          <w:szCs w:val="20"/>
          <w:lang w:val="uk-UA"/>
        </w:rPr>
        <w:t>и, наведені на рис. 3</w:t>
      </w:r>
      <w:r w:rsidR="00D24846" w:rsidRPr="00EB51C2">
        <w:rPr>
          <w:sz w:val="20"/>
          <w:szCs w:val="20"/>
          <w:lang w:val="uk-UA"/>
        </w:rPr>
        <w:t>.</w:t>
      </w:r>
      <w:r w:rsidR="002B376A" w:rsidRPr="00EB51C2">
        <w:rPr>
          <w:lang w:val="uk-UA"/>
        </w:rPr>
        <w:t xml:space="preserve"> </w:t>
      </w:r>
      <w:r w:rsidR="000D6D5E" w:rsidRPr="00EB51C2">
        <w:rPr>
          <w:sz w:val="20"/>
          <w:szCs w:val="20"/>
          <w:lang w:val="uk-UA"/>
        </w:rPr>
        <w:t xml:space="preserve">Це дозволило за допомогою </w:t>
      </w:r>
      <w:r w:rsidR="00863453" w:rsidRPr="00EB51C2">
        <w:rPr>
          <w:sz w:val="20"/>
          <w:szCs w:val="20"/>
          <w:lang w:val="uk-UA"/>
        </w:rPr>
        <w:t xml:space="preserve">виразу </w:t>
      </w:r>
      <w:r w:rsidR="000D6D5E" w:rsidRPr="00EB51C2">
        <w:rPr>
          <w:sz w:val="20"/>
          <w:szCs w:val="20"/>
          <w:lang w:val="uk-UA"/>
        </w:rPr>
        <w:fldChar w:fldCharType="begin"/>
      </w:r>
      <w:r w:rsidR="000D6D5E" w:rsidRPr="00EB51C2">
        <w:rPr>
          <w:sz w:val="20"/>
          <w:szCs w:val="20"/>
          <w:lang w:val="uk-UA"/>
        </w:rPr>
        <w:instrText xml:space="preserve"> GOTOBUTTON ZEqnNum551919  \* MERGEFORMAT </w:instrText>
      </w:r>
      <w:r w:rsidR="000D6D5E" w:rsidRPr="00EB51C2">
        <w:rPr>
          <w:sz w:val="20"/>
          <w:szCs w:val="20"/>
          <w:lang w:val="uk-UA"/>
        </w:rPr>
        <w:fldChar w:fldCharType="begin"/>
      </w:r>
      <w:r w:rsidR="000D6D5E" w:rsidRPr="00EB51C2">
        <w:rPr>
          <w:sz w:val="20"/>
          <w:szCs w:val="20"/>
          <w:lang w:val="uk-UA"/>
        </w:rPr>
        <w:instrText xml:space="preserve"> REF ZEqnNum551919 \* Charformat \! \* MERGEFORMAT </w:instrText>
      </w:r>
      <w:r w:rsidR="000D6D5E" w:rsidRPr="00EB51C2">
        <w:rPr>
          <w:sz w:val="20"/>
          <w:szCs w:val="20"/>
          <w:lang w:val="uk-UA"/>
        </w:rPr>
        <w:fldChar w:fldCharType="separate"/>
      </w:r>
      <w:r w:rsidR="00291C42" w:rsidRPr="00291C42">
        <w:rPr>
          <w:sz w:val="20"/>
          <w:szCs w:val="20"/>
          <w:lang w:val="uk-UA"/>
        </w:rPr>
        <w:instrText>(7)</w:instrText>
      </w:r>
      <w:r w:rsidR="000D6D5E" w:rsidRPr="00EB51C2">
        <w:rPr>
          <w:sz w:val="20"/>
          <w:szCs w:val="20"/>
          <w:lang w:val="uk-UA"/>
        </w:rPr>
        <w:fldChar w:fldCharType="end"/>
      </w:r>
      <w:r w:rsidR="000D6D5E" w:rsidRPr="00EB51C2">
        <w:rPr>
          <w:sz w:val="20"/>
          <w:szCs w:val="20"/>
          <w:lang w:val="uk-UA"/>
        </w:rPr>
        <w:fldChar w:fldCharType="end"/>
      </w:r>
      <w:r w:rsidR="000D6D5E" w:rsidRPr="00EB51C2">
        <w:rPr>
          <w:sz w:val="20"/>
          <w:szCs w:val="20"/>
          <w:lang w:val="uk-UA"/>
        </w:rPr>
        <w:t xml:space="preserve"> обчислити </w:t>
      </w:r>
      <w:r w:rsidR="00992CA4" w:rsidRPr="00EB51C2">
        <w:rPr>
          <w:sz w:val="20"/>
          <w:szCs w:val="20"/>
          <w:lang w:val="uk-UA"/>
        </w:rPr>
        <w:t>концент</w:t>
      </w:r>
      <w:r w:rsidR="0017263A" w:rsidRPr="00EB51C2">
        <w:rPr>
          <w:sz w:val="20"/>
          <w:szCs w:val="20"/>
          <w:lang w:val="uk-UA"/>
        </w:rPr>
        <w:t>р</w:t>
      </w:r>
      <w:r w:rsidR="00992CA4" w:rsidRPr="00EB51C2">
        <w:rPr>
          <w:sz w:val="20"/>
          <w:szCs w:val="20"/>
          <w:lang w:val="uk-UA"/>
        </w:rPr>
        <w:t>а</w:t>
      </w:r>
      <w:r w:rsidR="0017263A" w:rsidRPr="00EB51C2">
        <w:rPr>
          <w:sz w:val="20"/>
          <w:szCs w:val="20"/>
          <w:lang w:val="uk-UA"/>
        </w:rPr>
        <w:t xml:space="preserve">ційну залежність </w:t>
      </w:r>
      <w:r w:rsidR="006E4ACD" w:rsidRPr="00EB51C2">
        <w:rPr>
          <w:sz w:val="20"/>
          <w:szCs w:val="20"/>
          <w:lang w:val="uk-UA"/>
        </w:rPr>
        <w:t>зсуву</w:t>
      </w:r>
      <w:r w:rsidR="0017263A" w:rsidRPr="00EB51C2">
        <w:rPr>
          <w:sz w:val="20"/>
          <w:szCs w:val="20"/>
          <w:lang w:val="uk-UA"/>
        </w:rPr>
        <w:t xml:space="preserve"> тиску </w:t>
      </w:r>
      <w:r w:rsidR="006E4ACD" w:rsidRPr="00EB51C2">
        <w:rPr>
          <w:sz w:val="20"/>
          <w:szCs w:val="20"/>
          <w:lang w:val="uk-UA"/>
        </w:rPr>
        <w:t xml:space="preserve">в системі </w:t>
      </w:r>
      <w:r w:rsidR="0017263A" w:rsidRPr="00EB51C2">
        <w:rPr>
          <w:sz w:val="20"/>
          <w:szCs w:val="20"/>
          <w:lang w:val="uk-UA"/>
        </w:rPr>
        <w:t>під дією радіаційного опромінення</w:t>
      </w:r>
      <w:r w:rsidR="003F4A0D" w:rsidRPr="00EB51C2">
        <w:rPr>
          <w:sz w:val="20"/>
          <w:szCs w:val="20"/>
          <w:lang w:val="uk-UA"/>
        </w:rPr>
        <w:t xml:space="preserve"> (див. рис. 4)</w:t>
      </w:r>
      <w:r w:rsidR="0017263A" w:rsidRPr="00EB51C2">
        <w:rPr>
          <w:sz w:val="20"/>
          <w:szCs w:val="20"/>
          <w:lang w:val="uk-UA"/>
        </w:rPr>
        <w:t>.</w:t>
      </w:r>
      <w:r w:rsidR="00A748FC" w:rsidRPr="00EB51C2">
        <w:rPr>
          <w:sz w:val="20"/>
          <w:szCs w:val="20"/>
          <w:lang w:val="uk-UA"/>
        </w:rPr>
        <w:t xml:space="preserve"> </w:t>
      </w:r>
      <w:r w:rsidR="002B376A" w:rsidRPr="00EB51C2">
        <w:rPr>
          <w:sz w:val="20"/>
          <w:szCs w:val="20"/>
          <w:lang w:val="uk-UA"/>
        </w:rPr>
        <w:t xml:space="preserve"> Аналіз наведених на рис.</w:t>
      </w:r>
      <w:r w:rsidR="00BA777B" w:rsidRPr="00EB51C2">
        <w:rPr>
          <w:sz w:val="20"/>
          <w:szCs w:val="20"/>
          <w:lang w:val="uk-UA"/>
        </w:rPr>
        <w:t xml:space="preserve"> </w:t>
      </w:r>
      <w:r w:rsidR="00A94F8D" w:rsidRPr="00EB51C2">
        <w:rPr>
          <w:sz w:val="20"/>
          <w:szCs w:val="20"/>
          <w:lang w:val="uk-UA"/>
        </w:rPr>
        <w:t>4</w:t>
      </w:r>
      <w:r w:rsidR="002B376A" w:rsidRPr="00EB51C2">
        <w:rPr>
          <w:sz w:val="20"/>
          <w:szCs w:val="20"/>
          <w:lang w:val="uk-UA"/>
        </w:rPr>
        <w:t xml:space="preserve"> даних </w:t>
      </w:r>
      <w:r w:rsidR="006A71AE" w:rsidRPr="00EB51C2">
        <w:rPr>
          <w:sz w:val="20"/>
          <w:szCs w:val="20"/>
          <w:lang w:val="uk-UA"/>
        </w:rPr>
        <w:t>вказує</w:t>
      </w:r>
      <w:r w:rsidR="005658E8" w:rsidRPr="00EB51C2">
        <w:rPr>
          <w:sz w:val="20"/>
          <w:szCs w:val="20"/>
          <w:lang w:val="uk-UA"/>
        </w:rPr>
        <w:t xml:space="preserve"> на </w:t>
      </w:r>
      <w:r w:rsidR="002B376A" w:rsidRPr="00EB51C2">
        <w:rPr>
          <w:sz w:val="20"/>
          <w:szCs w:val="20"/>
          <w:lang w:val="uk-UA"/>
        </w:rPr>
        <w:t>те, що</w:t>
      </w:r>
      <w:r w:rsidR="009B58B1" w:rsidRPr="00EB51C2">
        <w:rPr>
          <w:sz w:val="20"/>
          <w:szCs w:val="20"/>
          <w:lang w:val="uk-UA"/>
        </w:rPr>
        <w:t xml:space="preserve"> концентраційна залежність тиску такої рідинної системи</w:t>
      </w:r>
      <w:r w:rsidR="002B376A" w:rsidRPr="00EB51C2">
        <w:rPr>
          <w:sz w:val="20"/>
          <w:szCs w:val="20"/>
          <w:lang w:val="uk-UA"/>
        </w:rPr>
        <w:t xml:space="preserve"> </w:t>
      </w:r>
      <w:r w:rsidR="00D546B0" w:rsidRPr="00EB51C2">
        <w:rPr>
          <w:sz w:val="20"/>
          <w:szCs w:val="20"/>
          <w:lang w:val="uk-UA"/>
        </w:rPr>
        <w:t xml:space="preserve">співпадає з </w:t>
      </w:r>
      <w:r w:rsidR="005B5AFF" w:rsidRPr="00EB51C2">
        <w:rPr>
          <w:sz w:val="20"/>
          <w:szCs w:val="20"/>
          <w:lang w:val="uk-UA"/>
        </w:rPr>
        <w:t xml:space="preserve">концентраційною </w:t>
      </w:r>
      <w:r w:rsidR="00223BCC" w:rsidRPr="00EB51C2">
        <w:rPr>
          <w:sz w:val="20"/>
          <w:szCs w:val="20"/>
          <w:lang w:val="uk-UA"/>
        </w:rPr>
        <w:t>залежністю</w:t>
      </w:r>
      <w:r w:rsidR="005B5AFF" w:rsidRPr="00EB51C2">
        <w:rPr>
          <w:sz w:val="20"/>
          <w:szCs w:val="20"/>
          <w:lang w:val="uk-UA"/>
        </w:rPr>
        <w:t xml:space="preserve">, що визначається </w:t>
      </w:r>
      <w:r w:rsidR="00D66D75" w:rsidRPr="00EB51C2">
        <w:rPr>
          <w:sz w:val="20"/>
          <w:szCs w:val="20"/>
          <w:lang w:val="uk-UA"/>
        </w:rPr>
        <w:t xml:space="preserve">термічним </w:t>
      </w:r>
      <w:r w:rsidR="00D546B0" w:rsidRPr="00EB51C2">
        <w:rPr>
          <w:sz w:val="20"/>
          <w:szCs w:val="20"/>
          <w:lang w:val="uk-UA"/>
        </w:rPr>
        <w:t xml:space="preserve">рівнянням стану </w:t>
      </w:r>
      <w:r w:rsidR="007E0EE0" w:rsidRPr="00EB51C2">
        <w:rPr>
          <w:sz w:val="20"/>
          <w:szCs w:val="20"/>
          <w:lang w:val="uk-UA"/>
        </w:rPr>
        <w:t>регулярного</w:t>
      </w:r>
      <w:r w:rsidR="002B376A" w:rsidRPr="00EB51C2">
        <w:rPr>
          <w:sz w:val="20"/>
          <w:szCs w:val="20"/>
          <w:lang w:val="uk-UA"/>
        </w:rPr>
        <w:t xml:space="preserve"> розчину</w:t>
      </w:r>
      <w:r w:rsidR="0014171D" w:rsidRPr="00EB51C2">
        <w:rPr>
          <w:sz w:val="20"/>
          <w:szCs w:val="20"/>
          <w:lang w:val="uk-UA"/>
        </w:rPr>
        <w:t xml:space="preserve"> і значним чином відхиляється від поведінки тиску, що описується моделлю ідеального розчину.</w:t>
      </w:r>
      <w:r w:rsidR="002E7C0A" w:rsidRPr="00EB51C2">
        <w:rPr>
          <w:sz w:val="20"/>
          <w:szCs w:val="20"/>
          <w:lang w:val="uk-UA"/>
        </w:rPr>
        <w:t xml:space="preserve"> Нагадаємо, що при</w:t>
      </w:r>
      <w:r w:rsidR="002E7C0A" w:rsidRPr="0062176A">
        <w:rPr>
          <w:sz w:val="20"/>
          <w:szCs w:val="20"/>
          <w:lang w:val="uk-UA"/>
        </w:rPr>
        <w:t xml:space="preserve"> розгляді</w:t>
      </w:r>
      <w:r w:rsidR="008606A4" w:rsidRPr="0062176A">
        <w:rPr>
          <w:sz w:val="20"/>
          <w:szCs w:val="20"/>
          <w:lang w:val="uk-UA"/>
        </w:rPr>
        <w:t xml:space="preserve"> </w:t>
      </w:r>
      <w:r w:rsidR="00B54B53" w:rsidRPr="0062176A">
        <w:rPr>
          <w:sz w:val="20"/>
          <w:szCs w:val="20"/>
          <w:lang w:val="uk-UA"/>
        </w:rPr>
        <w:t>термодинамічного підходу (</w:t>
      </w:r>
      <w:r w:rsidR="00B54B53" w:rsidRPr="0062176A">
        <w:rPr>
          <w:b/>
          <w:sz w:val="20"/>
          <w:szCs w:val="20"/>
          <w:lang w:val="uk-UA"/>
        </w:rPr>
        <w:t xml:space="preserve">розділ 2) </w:t>
      </w:r>
      <w:r w:rsidR="00B54B53" w:rsidRPr="0062176A">
        <w:rPr>
          <w:sz w:val="20"/>
          <w:szCs w:val="20"/>
          <w:lang w:val="uk-UA"/>
        </w:rPr>
        <w:t xml:space="preserve">для оцінки зміщення параметрів фазової </w:t>
      </w:r>
      <w:r w:rsidR="00B54B53" w:rsidRPr="0062176A">
        <w:rPr>
          <w:sz w:val="20"/>
          <w:szCs w:val="20"/>
          <w:lang w:val="uk-UA"/>
        </w:rPr>
        <w:lastRenderedPageBreak/>
        <w:t xml:space="preserve">рівноваги було застосовано модель регулярного </w:t>
      </w:r>
      <w:r w:rsidR="001C18AF" w:rsidRPr="0062176A">
        <w:rPr>
          <w:sz w:val="20"/>
          <w:szCs w:val="20"/>
          <w:lang w:val="uk-UA"/>
        </w:rPr>
        <w:t>і ідеального розчинів</w:t>
      </w:r>
      <w:r w:rsidR="00B54B53" w:rsidRPr="0062176A">
        <w:rPr>
          <w:sz w:val="20"/>
          <w:szCs w:val="20"/>
          <w:lang w:val="uk-UA"/>
        </w:rPr>
        <w:t xml:space="preserve">.  </w:t>
      </w:r>
      <w:r w:rsidR="00C074C2" w:rsidRPr="0062176A">
        <w:rPr>
          <w:sz w:val="20"/>
          <w:szCs w:val="20"/>
          <w:lang w:val="uk-UA"/>
        </w:rPr>
        <w:t>О</w:t>
      </w:r>
      <w:r w:rsidR="00B54B53" w:rsidRPr="0062176A">
        <w:rPr>
          <w:sz w:val="20"/>
          <w:szCs w:val="20"/>
          <w:lang w:val="uk-UA"/>
        </w:rPr>
        <w:t xml:space="preserve">держані у даному розділі </w:t>
      </w:r>
      <w:r w:rsidR="003177E0" w:rsidRPr="0062176A">
        <w:rPr>
          <w:sz w:val="20"/>
          <w:szCs w:val="20"/>
          <w:lang w:val="uk-UA"/>
        </w:rPr>
        <w:t xml:space="preserve">результати </w:t>
      </w:r>
      <w:r w:rsidR="00B54B53" w:rsidRPr="0062176A">
        <w:rPr>
          <w:sz w:val="20"/>
          <w:szCs w:val="20"/>
          <w:lang w:val="uk-UA"/>
        </w:rPr>
        <w:t>вказують на те, що</w:t>
      </w:r>
      <w:r w:rsidR="00C074C2" w:rsidRPr="0062176A">
        <w:rPr>
          <w:sz w:val="20"/>
          <w:szCs w:val="20"/>
          <w:lang w:val="uk-UA"/>
        </w:rPr>
        <w:t xml:space="preserve"> саме</w:t>
      </w:r>
      <w:r w:rsidR="00B54B53" w:rsidRPr="0062176A">
        <w:rPr>
          <w:sz w:val="20"/>
          <w:szCs w:val="20"/>
          <w:lang w:val="uk-UA"/>
        </w:rPr>
        <w:t xml:space="preserve"> модель </w:t>
      </w:r>
      <w:r w:rsidR="0006752D" w:rsidRPr="0062176A">
        <w:rPr>
          <w:sz w:val="20"/>
          <w:szCs w:val="20"/>
          <w:lang w:val="uk-UA"/>
        </w:rPr>
        <w:t xml:space="preserve">регулярного розчину </w:t>
      </w:r>
      <w:r w:rsidR="00B54B53" w:rsidRPr="0062176A">
        <w:rPr>
          <w:sz w:val="20"/>
          <w:szCs w:val="20"/>
          <w:lang w:val="uk-UA"/>
        </w:rPr>
        <w:t>адекватно описує особливості</w:t>
      </w:r>
      <w:r w:rsidR="005F01D3" w:rsidRPr="0062176A">
        <w:rPr>
          <w:sz w:val="20"/>
          <w:szCs w:val="20"/>
          <w:lang w:val="uk-UA"/>
        </w:rPr>
        <w:t xml:space="preserve"> термодинамічної</w:t>
      </w:r>
      <w:r w:rsidR="00B54B53" w:rsidRPr="0062176A">
        <w:rPr>
          <w:sz w:val="20"/>
          <w:szCs w:val="20"/>
          <w:lang w:val="uk-UA"/>
        </w:rPr>
        <w:t xml:space="preserve"> поведінки рідинної системи</w:t>
      </w:r>
      <w:r w:rsidR="00DE3613" w:rsidRPr="0062176A">
        <w:rPr>
          <w:sz w:val="20"/>
          <w:szCs w:val="20"/>
          <w:lang w:val="uk-UA"/>
        </w:rPr>
        <w:t>.</w:t>
      </w:r>
    </w:p>
    <w:p w:rsidR="00EF52E9" w:rsidRPr="0062176A" w:rsidRDefault="00EF52E9" w:rsidP="0034666B">
      <w:pPr>
        <w:pStyle w:val="af4"/>
      </w:pPr>
    </w:p>
    <w:tbl>
      <w:tblPr>
        <w:tblW w:w="8492" w:type="dxa"/>
        <w:tblLayout w:type="fixed"/>
        <w:tblLook w:val="04A0" w:firstRow="1" w:lastRow="0" w:firstColumn="1" w:lastColumn="0" w:noHBand="0" w:noVBand="1"/>
      </w:tblPr>
      <w:tblGrid>
        <w:gridCol w:w="3652"/>
        <w:gridCol w:w="4840"/>
      </w:tblGrid>
      <w:tr w:rsidR="00AB5CDF" w:rsidRPr="00EB51C2" w:rsidTr="00AD5884">
        <w:tc>
          <w:tcPr>
            <w:tcW w:w="3652" w:type="dxa"/>
            <w:shd w:val="clear" w:color="auto" w:fill="auto"/>
          </w:tcPr>
          <w:p w:rsidR="00AB5CDF" w:rsidRPr="00EB51C2" w:rsidRDefault="002062E9" w:rsidP="00AD5884">
            <w:pPr>
              <w:spacing w:line="360" w:lineRule="auto"/>
              <w:ind w:right="801"/>
              <w:rPr>
                <w:rFonts w:eastAsia="Calibri"/>
                <w:sz w:val="22"/>
                <w:szCs w:val="28"/>
                <w:lang w:val="uk-UA"/>
              </w:rPr>
            </w:pPr>
            <w:r w:rsidRPr="00EB51C2">
              <w:rPr>
                <w:rFonts w:eastAsia="Calibri"/>
                <w:noProof/>
                <w:sz w:val="22"/>
                <w:szCs w:val="28"/>
                <w:lang w:eastAsia="ru-RU"/>
              </w:rPr>
              <w:drawing>
                <wp:inline distT="0" distB="0" distL="0" distR="0">
                  <wp:extent cx="2242846" cy="15646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png"/>
                          <pic:cNvPicPr/>
                        </pic:nvPicPr>
                        <pic:blipFill>
                          <a:blip r:embed="rId98" cstate="print">
                            <a:extLst>
                              <a:ext uri="{28A0092B-C50C-407E-A947-70E740481C1C}">
                                <a14:useLocalDpi xmlns:a14="http://schemas.microsoft.com/office/drawing/2010/main" val="0"/>
                              </a:ext>
                            </a:extLst>
                          </a:blip>
                          <a:stretch>
                            <a:fillRect/>
                          </a:stretch>
                        </pic:blipFill>
                        <pic:spPr>
                          <a:xfrm>
                            <a:off x="0" y="0"/>
                            <a:ext cx="2249314" cy="1569152"/>
                          </a:xfrm>
                          <a:prstGeom prst="rect">
                            <a:avLst/>
                          </a:prstGeom>
                        </pic:spPr>
                      </pic:pic>
                    </a:graphicData>
                  </a:graphic>
                </wp:inline>
              </w:drawing>
            </w:r>
          </w:p>
        </w:tc>
        <w:tc>
          <w:tcPr>
            <w:tcW w:w="4840" w:type="dxa"/>
            <w:shd w:val="clear" w:color="auto" w:fill="auto"/>
          </w:tcPr>
          <w:p w:rsidR="00AB5CDF" w:rsidRPr="00EB51C2" w:rsidRDefault="002062E9" w:rsidP="00AD5884">
            <w:pPr>
              <w:spacing w:line="360" w:lineRule="auto"/>
              <w:rPr>
                <w:rFonts w:eastAsia="Calibri"/>
                <w:sz w:val="22"/>
                <w:szCs w:val="28"/>
                <w:lang w:val="uk-UA"/>
              </w:rPr>
            </w:pPr>
            <w:r w:rsidRPr="00EB51C2">
              <w:rPr>
                <w:rFonts w:eastAsia="Calibri"/>
                <w:noProof/>
                <w:sz w:val="22"/>
                <w:szCs w:val="28"/>
                <w:lang w:eastAsia="ru-RU"/>
              </w:rPr>
              <w:drawing>
                <wp:inline distT="0" distB="0" distL="0" distR="0">
                  <wp:extent cx="2322778" cy="16205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99" cstate="print">
                            <a:extLst>
                              <a:ext uri="{28A0092B-C50C-407E-A947-70E740481C1C}">
                                <a14:useLocalDpi xmlns:a14="http://schemas.microsoft.com/office/drawing/2010/main" val="0"/>
                              </a:ext>
                            </a:extLst>
                          </a:blip>
                          <a:stretch>
                            <a:fillRect/>
                          </a:stretch>
                        </pic:blipFill>
                        <pic:spPr>
                          <a:xfrm>
                            <a:off x="0" y="0"/>
                            <a:ext cx="2329804" cy="1625422"/>
                          </a:xfrm>
                          <a:prstGeom prst="rect">
                            <a:avLst/>
                          </a:prstGeom>
                        </pic:spPr>
                      </pic:pic>
                    </a:graphicData>
                  </a:graphic>
                </wp:inline>
              </w:drawing>
            </w:r>
          </w:p>
        </w:tc>
      </w:tr>
      <w:tr w:rsidR="00AB5CDF" w:rsidRPr="00EB51C2" w:rsidTr="00AD5884">
        <w:tc>
          <w:tcPr>
            <w:tcW w:w="3652" w:type="dxa"/>
            <w:shd w:val="clear" w:color="auto" w:fill="auto"/>
          </w:tcPr>
          <w:p w:rsidR="00AB5CDF" w:rsidRPr="00EB51C2" w:rsidRDefault="002062E9" w:rsidP="00AD5884">
            <w:pPr>
              <w:spacing w:line="360" w:lineRule="auto"/>
              <w:rPr>
                <w:rFonts w:eastAsia="Calibri"/>
                <w:sz w:val="22"/>
                <w:szCs w:val="28"/>
                <w:lang w:val="uk-UA"/>
              </w:rPr>
            </w:pPr>
            <w:r w:rsidRPr="00EB51C2">
              <w:rPr>
                <w:rFonts w:eastAsia="Calibri"/>
                <w:noProof/>
                <w:sz w:val="22"/>
                <w:szCs w:val="28"/>
                <w:lang w:eastAsia="ru-RU"/>
              </w:rPr>
              <w:drawing>
                <wp:inline distT="0" distB="0" distL="0" distR="0">
                  <wp:extent cx="2293280" cy="1600200"/>
                  <wp:effectExtent l="0" t="0" r="0" b="0"/>
                  <wp:docPr id="5" name="Рисунок 5" descr="D:\Обучение\ФИЗИКА\Научная_Работа\Диссертация\NewCorrectedGraphs\argon-3-com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D:\Обучение\ФИЗИКА\Научная_Работа\Диссертация\NewCorrectedGraphs\argon-3-comp\2.png"/>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301714" cy="1606085"/>
                          </a:xfrm>
                          <a:prstGeom prst="rect">
                            <a:avLst/>
                          </a:prstGeom>
                          <a:noFill/>
                          <a:ln>
                            <a:noFill/>
                          </a:ln>
                        </pic:spPr>
                      </pic:pic>
                    </a:graphicData>
                  </a:graphic>
                </wp:inline>
              </w:drawing>
            </w:r>
          </w:p>
        </w:tc>
        <w:tc>
          <w:tcPr>
            <w:tcW w:w="4840" w:type="dxa"/>
            <w:shd w:val="clear" w:color="auto" w:fill="auto"/>
          </w:tcPr>
          <w:p w:rsidR="00AB5CDF" w:rsidRPr="00EB51C2" w:rsidRDefault="002062E9" w:rsidP="00AD5884">
            <w:pPr>
              <w:spacing w:line="360" w:lineRule="auto"/>
              <w:ind w:firstLine="30"/>
              <w:rPr>
                <w:rFonts w:eastAsia="Calibri"/>
                <w:sz w:val="22"/>
                <w:szCs w:val="28"/>
                <w:lang w:val="uk-UA"/>
              </w:rPr>
            </w:pPr>
            <w:r w:rsidRPr="00EB51C2">
              <w:rPr>
                <w:rFonts w:eastAsia="Calibri"/>
                <w:noProof/>
                <w:sz w:val="22"/>
                <w:szCs w:val="28"/>
                <w:lang w:eastAsia="ru-RU"/>
              </w:rPr>
              <w:drawing>
                <wp:inline distT="0" distB="0" distL="0" distR="0">
                  <wp:extent cx="2296160" cy="1602209"/>
                  <wp:effectExtent l="0" t="0" r="0" b="0"/>
                  <wp:docPr id="6" name="Рисунок 6" descr="D:\Обучение\ФИЗИКА\Научная_Работа\Диссертация\NewCorrectedGraphs\argon-3-com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D:\Обучение\ФИЗИКА\Научная_Работа\Диссертация\NewCorrectedGraphs\argon-3-comp\4.png"/>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2302766" cy="1606818"/>
                          </a:xfrm>
                          <a:prstGeom prst="rect">
                            <a:avLst/>
                          </a:prstGeom>
                          <a:noFill/>
                          <a:ln>
                            <a:noFill/>
                          </a:ln>
                        </pic:spPr>
                      </pic:pic>
                    </a:graphicData>
                  </a:graphic>
                </wp:inline>
              </w:drawing>
            </w:r>
          </w:p>
        </w:tc>
      </w:tr>
    </w:tbl>
    <w:p w:rsidR="004F3AD1" w:rsidRPr="00EF3F3A" w:rsidRDefault="00AB5CDF" w:rsidP="00EF3F3A">
      <w:pPr>
        <w:pStyle w:val="af4"/>
        <w:rPr>
          <w:color w:val="FF0000"/>
        </w:rPr>
      </w:pPr>
      <w:r w:rsidRPr="00EB51C2">
        <w:t>Рис.3. Радіальні функції розподілу бінарної рідинної системи на основі</w:t>
      </w:r>
      <w:r w:rsidR="00B070F0" w:rsidRPr="00EB51C2">
        <w:t xml:space="preserve"> аргону за різних концентрацій </w:t>
      </w:r>
      <w:r w:rsidRPr="00EB51C2">
        <w:t>збуджених частинок</w:t>
      </w:r>
      <w:del w:id="168" w:author="Obi-Wan" w:date="2017-02-21T21:07:00Z">
        <w:r w:rsidR="009F5BFB">
          <w:rPr>
            <w:noProof/>
            <w:lang w:eastAsia="ru-RU"/>
          </w:rPr>
          <w:delText>.</w:delText>
        </w:r>
      </w:del>
      <w:ins w:id="169" w:author="Obi-Wan" w:date="2017-02-21T21:07:00Z">
        <w:r w:rsidR="003F6AE1" w:rsidRPr="00EB51C2">
          <w:rPr>
            <w:noProof/>
            <w:lang w:eastAsia="ru-RU"/>
          </w:rPr>
          <w:tab/>
        </w:r>
      </w:ins>
    </w:p>
    <w:p w:rsidR="00DF5ECB" w:rsidRPr="00EB51C2" w:rsidRDefault="00E479C4" w:rsidP="00DF5ECB">
      <w:pPr>
        <w:ind w:firstLine="426"/>
        <w:jc w:val="both"/>
        <w:rPr>
          <w:sz w:val="20"/>
          <w:szCs w:val="20"/>
          <w:lang w:val="uk-UA"/>
        </w:rPr>
      </w:pPr>
      <w:r w:rsidRPr="00EB51C2">
        <w:rPr>
          <w:i/>
          <w:sz w:val="20"/>
          <w:szCs w:val="20"/>
          <w:lang w:val="uk-UA"/>
        </w:rPr>
        <w:t>У другому випадку</w:t>
      </w:r>
      <w:r w:rsidRPr="00EB51C2">
        <w:rPr>
          <w:sz w:val="20"/>
          <w:szCs w:val="20"/>
          <w:lang w:val="uk-UA"/>
        </w:rPr>
        <w:t xml:space="preserve"> м</w:t>
      </w:r>
      <w:r w:rsidR="00923B53" w:rsidRPr="00EB51C2">
        <w:rPr>
          <w:sz w:val="20"/>
          <w:szCs w:val="20"/>
          <w:lang w:val="uk-UA"/>
        </w:rPr>
        <w:t xml:space="preserve">етодами молекулярної динаміки </w:t>
      </w:r>
      <w:r w:rsidR="006A1847" w:rsidRPr="00EB51C2">
        <w:rPr>
          <w:sz w:val="20"/>
          <w:szCs w:val="20"/>
          <w:lang w:val="uk-UA"/>
        </w:rPr>
        <w:t>досліджувалася система, що знаходилася у рідкому стані за параметрів</w:t>
      </w:r>
      <w:r w:rsidR="001F0E5E" w:rsidRPr="00EB51C2">
        <w:rPr>
          <w:sz w:val="20"/>
          <w:szCs w:val="20"/>
          <w:lang w:val="uk-UA"/>
        </w:rPr>
        <w:t>, близьких то точки кипіння</w:t>
      </w:r>
      <w:r w:rsidR="006A1847" w:rsidRPr="00EB51C2">
        <w:rPr>
          <w:sz w:val="20"/>
          <w:szCs w:val="20"/>
          <w:lang w:val="uk-UA"/>
        </w:rPr>
        <w:t xml:space="preserve">. Дія радіаційного опромінювання </w:t>
      </w:r>
      <w:r w:rsidR="00B80A8A" w:rsidRPr="00EB51C2">
        <w:rPr>
          <w:sz w:val="20"/>
          <w:szCs w:val="20"/>
          <w:lang w:val="uk-UA"/>
        </w:rPr>
        <w:t>від джерела сталої потужності</w:t>
      </w:r>
      <w:r w:rsidR="007330BF" w:rsidRPr="00EB51C2">
        <w:rPr>
          <w:sz w:val="20"/>
          <w:szCs w:val="20"/>
          <w:lang w:val="uk-UA"/>
        </w:rPr>
        <w:t xml:space="preserve"> у</w:t>
      </w:r>
      <w:r w:rsidR="00B80A8A" w:rsidRPr="00EB51C2">
        <w:rPr>
          <w:sz w:val="20"/>
          <w:szCs w:val="20"/>
          <w:lang w:val="uk-UA"/>
        </w:rPr>
        <w:t xml:space="preserve"> даному випадку</w:t>
      </w:r>
      <w:r w:rsidR="006A1847" w:rsidRPr="00EB51C2">
        <w:rPr>
          <w:sz w:val="20"/>
          <w:szCs w:val="20"/>
          <w:lang w:val="uk-UA"/>
        </w:rPr>
        <w:t xml:space="preserve"> приводить д</w:t>
      </w:r>
      <w:r w:rsidR="005F064F" w:rsidRPr="00EB51C2">
        <w:rPr>
          <w:sz w:val="20"/>
          <w:szCs w:val="20"/>
          <w:lang w:val="uk-UA"/>
        </w:rPr>
        <w:t>о фазового переходу системи</w:t>
      </w:r>
      <w:r w:rsidR="006A1847" w:rsidRPr="00EB51C2">
        <w:rPr>
          <w:sz w:val="20"/>
          <w:szCs w:val="20"/>
          <w:lang w:val="uk-UA"/>
        </w:rPr>
        <w:t xml:space="preserve"> у газоподібний стан. Початковими точками для системи до дії на неї радіаційного опромінення було обран</w:t>
      </w:r>
      <w:r w:rsidR="00706B52" w:rsidRPr="00EB51C2">
        <w:rPr>
          <w:sz w:val="20"/>
          <w:szCs w:val="20"/>
          <w:lang w:val="uk-UA"/>
        </w:rPr>
        <w:t>о точки з тиском 300 кПа (система, що знаходиться у стійкій газовій фазі) і 320 кПа (система у газовій фазі поблизу фазового пер</w:t>
      </w:r>
      <w:r w:rsidR="00FD6D1E" w:rsidRPr="00EB51C2">
        <w:rPr>
          <w:sz w:val="20"/>
          <w:szCs w:val="20"/>
          <w:lang w:val="uk-UA"/>
        </w:rPr>
        <w:t>еходу у рідкий стан).</w:t>
      </w:r>
      <w:r w:rsidR="003F3B0B" w:rsidRPr="00EB51C2">
        <w:rPr>
          <w:sz w:val="20"/>
          <w:szCs w:val="20"/>
          <w:lang w:val="uk-UA"/>
        </w:rPr>
        <w:t xml:space="preserve"> </w:t>
      </w:r>
      <w:r w:rsidR="00ED0AF4" w:rsidRPr="00EB51C2">
        <w:rPr>
          <w:sz w:val="20"/>
          <w:szCs w:val="20"/>
          <w:lang w:val="uk-UA"/>
        </w:rPr>
        <w:t>Як і у</w:t>
      </w:r>
      <w:r w:rsidR="003F3B0B" w:rsidRPr="00EB51C2">
        <w:rPr>
          <w:sz w:val="20"/>
          <w:szCs w:val="20"/>
          <w:lang w:val="uk-UA"/>
        </w:rPr>
        <w:t xml:space="preserve"> попередньо</w:t>
      </w:r>
      <w:r w:rsidR="00ED0AF4" w:rsidRPr="00EB51C2">
        <w:rPr>
          <w:sz w:val="20"/>
          <w:szCs w:val="20"/>
          <w:lang w:val="uk-UA"/>
        </w:rPr>
        <w:t>му</w:t>
      </w:r>
      <w:r w:rsidR="003F3B0B" w:rsidRPr="00EB51C2">
        <w:rPr>
          <w:sz w:val="20"/>
          <w:szCs w:val="20"/>
          <w:lang w:val="uk-UA"/>
        </w:rPr>
        <w:t xml:space="preserve"> випадку </w:t>
      </w:r>
      <w:r w:rsidR="00ED0AF4" w:rsidRPr="00EB51C2">
        <w:rPr>
          <w:sz w:val="20"/>
          <w:szCs w:val="20"/>
          <w:lang w:val="uk-UA"/>
        </w:rPr>
        <w:t>радіальні</w:t>
      </w:r>
      <w:r w:rsidR="003F3B0B" w:rsidRPr="00EB51C2">
        <w:rPr>
          <w:sz w:val="20"/>
          <w:szCs w:val="20"/>
          <w:lang w:val="uk-UA"/>
        </w:rPr>
        <w:t xml:space="preserve"> </w:t>
      </w:r>
      <w:r w:rsidR="007B254D" w:rsidRPr="00EB51C2">
        <w:rPr>
          <w:sz w:val="20"/>
          <w:szCs w:val="20"/>
          <w:lang w:val="uk-UA"/>
        </w:rPr>
        <w:t xml:space="preserve">функції розподілу були одержані шляхом комп’ютерного моделювання </w:t>
      </w:r>
      <w:r w:rsidR="00E3733F" w:rsidRPr="00EB51C2">
        <w:rPr>
          <w:sz w:val="20"/>
          <w:szCs w:val="20"/>
          <w:lang w:val="uk-UA"/>
        </w:rPr>
        <w:t>в</w:t>
      </w:r>
      <w:r w:rsidR="00DF5ECB" w:rsidRPr="00EB51C2">
        <w:rPr>
          <w:sz w:val="20"/>
          <w:szCs w:val="20"/>
          <w:lang w:val="uk-UA"/>
        </w:rPr>
        <w:t xml:space="preserve"> </w:t>
      </w:r>
      <w:r w:rsidR="00A12228" w:rsidRPr="00EB51C2">
        <w:rPr>
          <w:sz w:val="20"/>
          <w:szCs w:val="20"/>
          <w:lang w:val="uk-UA"/>
        </w:rPr>
        <w:t xml:space="preserve">рамках </w:t>
      </w:r>
      <w:r w:rsidR="00DF5ECB" w:rsidRPr="00EB51C2">
        <w:rPr>
          <w:sz w:val="20"/>
          <w:szCs w:val="20"/>
          <w:lang w:val="uk-UA"/>
        </w:rPr>
        <w:t>канонічно</w:t>
      </w:r>
      <w:r w:rsidR="00A12228" w:rsidRPr="00EB51C2">
        <w:rPr>
          <w:sz w:val="20"/>
          <w:szCs w:val="20"/>
          <w:lang w:val="uk-UA"/>
        </w:rPr>
        <w:t>го ансамблю</w:t>
      </w:r>
      <w:r w:rsidR="00DF5ECB" w:rsidRPr="00EB51C2">
        <w:rPr>
          <w:sz w:val="20"/>
          <w:szCs w:val="20"/>
          <w:lang w:val="uk-UA"/>
        </w:rPr>
        <w:t xml:space="preserve"> </w:t>
      </w:r>
      <w:r w:rsidR="007B254D" w:rsidRPr="00EB51C2">
        <w:rPr>
          <w:sz w:val="20"/>
          <w:szCs w:val="20"/>
          <w:lang w:val="uk-UA"/>
        </w:rPr>
        <w:t xml:space="preserve">методом молекулярної динаміки, </w:t>
      </w:r>
      <w:r w:rsidR="00DF5ECB" w:rsidRPr="00EB51C2">
        <w:rPr>
          <w:sz w:val="20"/>
          <w:szCs w:val="20"/>
          <w:lang w:val="uk-UA"/>
        </w:rPr>
        <w:t xml:space="preserve">реалізованому у програмному пакеті </w:t>
      </w:r>
      <w:r w:rsidR="00DF5ECB" w:rsidRPr="00EB51C2">
        <w:rPr>
          <w:sz w:val="20"/>
          <w:szCs w:val="20"/>
          <w:lang w:val="en-US"/>
        </w:rPr>
        <w:t>DL</w:t>
      </w:r>
      <w:r w:rsidR="00DF5ECB" w:rsidRPr="00EB51C2">
        <w:rPr>
          <w:sz w:val="20"/>
          <w:szCs w:val="20"/>
          <w:lang w:val="uk-UA"/>
        </w:rPr>
        <w:t>_</w:t>
      </w:r>
      <w:r w:rsidR="00DF5ECB" w:rsidRPr="00EB51C2">
        <w:rPr>
          <w:sz w:val="20"/>
          <w:szCs w:val="20"/>
          <w:lang w:val="en-US"/>
        </w:rPr>
        <w:t>POLY</w:t>
      </w:r>
      <w:r w:rsidR="00DF5ECB" w:rsidRPr="00EB51C2">
        <w:rPr>
          <w:sz w:val="20"/>
          <w:szCs w:val="20"/>
          <w:lang w:val="uk-UA"/>
        </w:rPr>
        <w:t>.</w:t>
      </w:r>
    </w:p>
    <w:p w:rsidR="007B254D" w:rsidRPr="00EB51C2" w:rsidRDefault="007B254D" w:rsidP="006A1847">
      <w:pPr>
        <w:ind w:firstLine="426"/>
        <w:jc w:val="both"/>
        <w:rPr>
          <w:sz w:val="20"/>
          <w:szCs w:val="20"/>
          <w:lang w:val="uk-UA"/>
        </w:rPr>
      </w:pPr>
    </w:p>
    <w:tbl>
      <w:tblPr>
        <w:tblW w:w="7054" w:type="dxa"/>
        <w:tblLayout w:type="fixed"/>
        <w:tblLook w:val="04A0" w:firstRow="1" w:lastRow="0" w:firstColumn="1" w:lastColumn="0" w:noHBand="0" w:noVBand="1"/>
      </w:tblPr>
      <w:tblGrid>
        <w:gridCol w:w="3794"/>
        <w:gridCol w:w="3260"/>
      </w:tblGrid>
      <w:tr w:rsidR="004F3AD1" w:rsidRPr="00EB51C2" w:rsidTr="00EA1BD0">
        <w:tc>
          <w:tcPr>
            <w:tcW w:w="3794" w:type="dxa"/>
            <w:shd w:val="clear" w:color="auto" w:fill="auto"/>
          </w:tcPr>
          <w:p w:rsidR="004F3AD1" w:rsidRPr="00EB51C2" w:rsidRDefault="006B16EF" w:rsidP="00AB2180">
            <w:pPr>
              <w:pStyle w:val="af0"/>
              <w:rPr>
                <w:rFonts w:eastAsia="Calibri"/>
                <w:lang w:val="uk-UA"/>
              </w:rPr>
            </w:pPr>
            <w:r w:rsidRPr="00EB51C2">
              <w:rPr>
                <w:rFonts w:eastAsia="Calibri"/>
                <w:noProof/>
                <w:lang w:val="uk-UA" w:eastAsia="ru-RU"/>
              </w:rPr>
              <w:lastRenderedPageBreak/>
              <w:t xml:space="preserve"> </w:t>
            </w:r>
            <w:r w:rsidR="003D2BB6" w:rsidRPr="00EB51C2">
              <w:rPr>
                <w:rFonts w:eastAsia="Calibri"/>
                <w:noProof/>
                <w:lang w:val="uk-UA" w:eastAsia="ru-RU"/>
              </w:rPr>
              <w:t xml:space="preserve"> </w:t>
            </w:r>
            <w:r w:rsidR="004B6395" w:rsidRPr="004B6395">
              <w:rPr>
                <w:rFonts w:eastAsia="Calibri"/>
                <w:noProof/>
                <w:lang w:val="ru-RU" w:eastAsia="ru-RU"/>
              </w:rPr>
              <w:drawing>
                <wp:inline distT="0" distB="0" distL="0" distR="0">
                  <wp:extent cx="2161086" cy="1506726"/>
                  <wp:effectExtent l="0" t="0" r="0" b="0"/>
                  <wp:docPr id="8" name="Рисунок 8" descr="D:\Обучение\ФИЗИКА\Научная_Работа\Диссертация\NewCorrectedGraphs\ЗависимостьСмещенияОтДавленияВСравненииСЗакономСс_bigLAbl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D:\Обучение\ФИЗИКА\Научная_Работа\Диссертация\NewCorrectedGraphs\ЗависимостьСмещенияОтДавленияВСравненииСЗакономСс_bigLAbles2.png"/>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2180037" cy="1519938"/>
                          </a:xfrm>
                          <a:prstGeom prst="rect">
                            <a:avLst/>
                          </a:prstGeom>
                          <a:noFill/>
                          <a:ln>
                            <a:noFill/>
                          </a:ln>
                        </pic:spPr>
                      </pic:pic>
                    </a:graphicData>
                  </a:graphic>
                </wp:inline>
              </w:drawing>
            </w:r>
          </w:p>
        </w:tc>
        <w:tc>
          <w:tcPr>
            <w:tcW w:w="3260" w:type="dxa"/>
            <w:shd w:val="clear" w:color="auto" w:fill="auto"/>
          </w:tcPr>
          <w:p w:rsidR="004F3AD1" w:rsidRPr="00EB51C2" w:rsidRDefault="00CF5608" w:rsidP="004F377F">
            <w:pPr>
              <w:pStyle w:val="af0"/>
              <w:tabs>
                <w:tab w:val="clear" w:pos="3402"/>
              </w:tabs>
              <w:jc w:val="center"/>
              <w:rPr>
                <w:rFonts w:eastAsia="Calibri"/>
                <w:szCs w:val="28"/>
                <w:lang w:val="uk-UA"/>
              </w:rPr>
            </w:pPr>
            <w:r w:rsidRPr="00EB51C2">
              <w:rPr>
                <w:rFonts w:eastAsia="Calibri"/>
              </w:rPr>
              <w:object w:dxaOrig="2949" w:dyaOrig="2337">
                <v:shape id="_x0000_i1071" type="#_x0000_t75" style="width:2in;height:114.45pt" o:ole="">
                  <v:imagedata r:id="rId103" o:title=""/>
                </v:shape>
                <o:OLEObject Type="Embed" ProgID="Origin50.Graph" ShapeID="_x0000_i1071" DrawAspect="Content" ObjectID="_1549346406" r:id="rId104"/>
              </w:object>
            </w:r>
          </w:p>
        </w:tc>
      </w:tr>
      <w:tr w:rsidR="001D49ED" w:rsidRPr="00EB51C2" w:rsidTr="00EA1BD0">
        <w:tc>
          <w:tcPr>
            <w:tcW w:w="3794" w:type="dxa"/>
            <w:shd w:val="clear" w:color="auto" w:fill="auto"/>
          </w:tcPr>
          <w:p w:rsidR="003F4959" w:rsidRPr="00EB51C2" w:rsidRDefault="001D49ED" w:rsidP="00BF776B">
            <w:pPr>
              <w:pStyle w:val="af0"/>
              <w:rPr>
                <w:rFonts w:eastAsia="Calibri"/>
                <w:lang w:val="ru-RU"/>
              </w:rPr>
            </w:pPr>
            <w:r w:rsidRPr="00EB51C2">
              <w:rPr>
                <w:rFonts w:eastAsia="Calibri"/>
                <w:lang w:val="ru-RU"/>
              </w:rPr>
              <w:t>Рис.</w:t>
            </w:r>
            <w:r w:rsidR="00464A47" w:rsidRPr="00EB51C2">
              <w:rPr>
                <w:rFonts w:eastAsia="Calibri"/>
                <w:lang w:val="ru-RU"/>
              </w:rPr>
              <w:t xml:space="preserve"> </w:t>
            </w:r>
            <w:r w:rsidRPr="00EB51C2">
              <w:rPr>
                <w:rFonts w:eastAsia="Calibri"/>
                <w:lang w:val="ru-RU"/>
              </w:rPr>
              <w:t>4</w:t>
            </w:r>
            <w:r w:rsidR="00352F47" w:rsidRPr="00EB51C2">
              <w:rPr>
                <w:rFonts w:eastAsia="Calibri"/>
                <w:lang w:val="ru-RU"/>
              </w:rPr>
              <w:t xml:space="preserve">. </w:t>
            </w:r>
            <w:r w:rsidR="00352F47" w:rsidRPr="00EB51C2">
              <w:rPr>
                <w:rFonts w:eastAsia="Calibri"/>
                <w:lang w:val="uk-UA"/>
              </w:rPr>
              <w:t>В</w:t>
            </w:r>
            <w:r w:rsidRPr="00EB51C2">
              <w:rPr>
                <w:rFonts w:eastAsia="Calibri"/>
                <w:lang w:val="uk-UA"/>
              </w:rPr>
              <w:t>ідхилення тиску рідинної системи аргону</w:t>
            </w:r>
            <w:r w:rsidR="00352F47" w:rsidRPr="00EB51C2">
              <w:rPr>
                <w:rFonts w:eastAsia="Calibri"/>
                <w:lang w:val="uk-UA"/>
              </w:rPr>
              <w:t xml:space="preserve"> в залежності</w:t>
            </w:r>
            <w:r w:rsidRPr="00EB51C2">
              <w:rPr>
                <w:rFonts w:eastAsia="Calibri"/>
                <w:lang w:val="uk-UA"/>
              </w:rPr>
              <w:t xml:space="preserve"> від концентрації збуджених частинок</w:t>
            </w:r>
            <w:r w:rsidR="00BF776B" w:rsidRPr="00EB51C2">
              <w:rPr>
                <w:rFonts w:eastAsia="Calibri"/>
                <w:lang w:val="uk-UA"/>
              </w:rPr>
              <w:t xml:space="preserve"> згідно: моделі регулярного розчину </w:t>
            </w:r>
            <w:r w:rsidR="00BF776B" w:rsidRPr="00EB51C2">
              <w:rPr>
                <w:rFonts w:eastAsia="Calibri"/>
                <w:lang w:val="uk-UA"/>
              </w:rPr>
              <w:softHyphen/>
              <w:t>– 1, закону відповідних станів –</w:t>
            </w:r>
            <w:r w:rsidR="00FC26C4" w:rsidRPr="00EB51C2">
              <w:rPr>
                <w:rFonts w:eastAsia="Calibri"/>
                <w:lang w:val="uk-UA"/>
              </w:rPr>
              <w:t xml:space="preserve"> 2.</w:t>
            </w:r>
          </w:p>
        </w:tc>
        <w:tc>
          <w:tcPr>
            <w:tcW w:w="3260" w:type="dxa"/>
            <w:shd w:val="clear" w:color="auto" w:fill="auto"/>
          </w:tcPr>
          <w:p w:rsidR="001D49ED" w:rsidRPr="00EB51C2" w:rsidRDefault="00C54180" w:rsidP="00152172">
            <w:pPr>
              <w:pStyle w:val="af0"/>
              <w:tabs>
                <w:tab w:val="clear" w:pos="3402"/>
              </w:tabs>
              <w:rPr>
                <w:rFonts w:eastAsia="Calibri"/>
                <w:color w:val="FF0000"/>
                <w:szCs w:val="28"/>
                <w:lang w:val="uk-UA"/>
              </w:rPr>
            </w:pPr>
            <w:r w:rsidRPr="00EB51C2">
              <w:rPr>
                <w:rFonts w:eastAsia="Calibri"/>
                <w:lang w:val="uk-UA"/>
              </w:rPr>
              <w:t>Рис.5.</w:t>
            </w:r>
            <w:r w:rsidR="00CF09F4" w:rsidRPr="00EB51C2">
              <w:rPr>
                <w:rFonts w:eastAsia="Calibri"/>
                <w:lang w:val="uk-UA"/>
              </w:rPr>
              <w:t xml:space="preserve"> К</w:t>
            </w:r>
            <w:r w:rsidRPr="00EB51C2">
              <w:rPr>
                <w:rFonts w:eastAsia="Calibri"/>
                <w:lang w:val="uk-UA"/>
              </w:rPr>
              <w:t>онцентраці</w:t>
            </w:r>
            <w:r w:rsidR="00CF09F4" w:rsidRPr="00EB51C2">
              <w:rPr>
                <w:rFonts w:eastAsia="Calibri"/>
                <w:lang w:val="uk-UA"/>
              </w:rPr>
              <w:t>й</w:t>
            </w:r>
            <w:r w:rsidRPr="00EB51C2">
              <w:rPr>
                <w:rFonts w:eastAsia="Calibri"/>
                <w:lang w:val="uk-UA"/>
              </w:rPr>
              <w:t xml:space="preserve">на залежність </w:t>
            </w:r>
            <w:r w:rsidR="00464A47" w:rsidRPr="00EB51C2">
              <w:rPr>
                <w:rFonts w:eastAsia="Calibri"/>
                <w:lang w:val="uk-UA"/>
              </w:rPr>
              <w:t xml:space="preserve">відносного </w:t>
            </w:r>
            <w:r w:rsidRPr="00EB51C2">
              <w:rPr>
                <w:rFonts w:eastAsia="Calibri"/>
                <w:lang w:val="uk-UA"/>
              </w:rPr>
              <w:t xml:space="preserve">відхилення вільної 1 </w:t>
            </w:r>
            <w:r w:rsidR="00CF09F4" w:rsidRPr="00EB51C2">
              <w:rPr>
                <w:rFonts w:eastAsia="Calibri"/>
                <w:lang w:val="uk-UA"/>
              </w:rPr>
              <w:t>та</w:t>
            </w:r>
            <w:r w:rsidR="008839A0" w:rsidRPr="00EB51C2">
              <w:rPr>
                <w:rFonts w:eastAsia="Calibri"/>
                <w:lang w:val="uk-UA"/>
              </w:rPr>
              <w:t xml:space="preserve"> внутрішньої енергії </w:t>
            </w:r>
            <w:r w:rsidRPr="00EB51C2">
              <w:rPr>
                <w:rFonts w:eastAsia="Calibri"/>
                <w:lang w:val="uk-UA"/>
              </w:rPr>
              <w:t xml:space="preserve">2 </w:t>
            </w:r>
            <w:r w:rsidR="00152172" w:rsidRPr="00EB51C2">
              <w:rPr>
                <w:rFonts w:eastAsia="Calibri"/>
                <w:lang w:val="uk-UA"/>
              </w:rPr>
              <w:t>рідкого</w:t>
            </w:r>
            <w:r w:rsidRPr="00EB51C2">
              <w:rPr>
                <w:rFonts w:eastAsia="Calibri"/>
                <w:lang w:val="uk-UA"/>
              </w:rPr>
              <w:t xml:space="preserve"> аргону за </w:t>
            </w:r>
            <w:del w:id="170" w:author="Obi-Wan" w:date="2017-02-21T21:07:00Z">
              <w:r w:rsidR="00FE2A85">
                <w:rPr>
                  <w:rFonts w:eastAsia="Calibri"/>
                  <w:position w:val="-4"/>
                </w:rPr>
                <w:object w:dxaOrig="1080" w:dyaOrig="220" w14:anchorId="068E98A4">
                  <v:shape id="_x0000_i1072" type="#_x0000_t75" style="width:54pt;height:10.7pt" o:ole="">
                    <v:imagedata r:id="rId105" o:title=""/>
                  </v:shape>
                  <o:OLEObject Type="Embed" ProgID="Equation.DSMT4" ShapeID="_x0000_i1072" DrawAspect="Content" ObjectID="_1549346407" r:id="rId106"/>
                </w:object>
              </w:r>
            </w:del>
            <w:ins w:id="171" w:author="Obi-Wan" w:date="2017-02-21T21:07:00Z">
              <w:r w:rsidRPr="00EB51C2">
                <w:rPr>
                  <w:rFonts w:eastAsia="Calibri"/>
                  <w:position w:val="-4"/>
                </w:rPr>
                <w:object w:dxaOrig="1040" w:dyaOrig="220">
                  <v:shape id="_x0000_i1073" type="#_x0000_t75" style="width:52.7pt;height:10.7pt" o:ole="">
                    <v:imagedata r:id="rId107" o:title=""/>
                  </v:shape>
                  <o:OLEObject Type="Embed" ProgID="Equation.DSMT4" ShapeID="_x0000_i1073" DrawAspect="Content" ObjectID="_1549346408" r:id="rId108"/>
                </w:object>
              </w:r>
            </w:ins>
          </w:p>
        </w:tc>
      </w:tr>
    </w:tbl>
    <w:p w:rsidR="007B254D" w:rsidRPr="00EB51C2" w:rsidRDefault="007B254D" w:rsidP="00C54180">
      <w:pPr>
        <w:ind w:firstLine="426"/>
        <w:jc w:val="both"/>
        <w:rPr>
          <w:sz w:val="20"/>
          <w:szCs w:val="20"/>
          <w:lang w:val="uk-UA"/>
        </w:rPr>
      </w:pPr>
    </w:p>
    <w:p w:rsidR="00BD52DE" w:rsidRPr="00744D85" w:rsidRDefault="00234B71" w:rsidP="00DF5ECB">
      <w:pPr>
        <w:ind w:firstLine="426"/>
        <w:jc w:val="both"/>
        <w:rPr>
          <w:color w:val="FF0000"/>
          <w:sz w:val="20"/>
          <w:szCs w:val="20"/>
          <w:lang w:val="uk-UA"/>
        </w:rPr>
      </w:pPr>
      <w:r w:rsidRPr="00EB51C2">
        <w:rPr>
          <w:sz w:val="20"/>
          <w:szCs w:val="20"/>
          <w:lang w:val="uk-UA"/>
        </w:rPr>
        <w:t xml:space="preserve">Часовий крок моделювання </w:t>
      </w:r>
      <w:r w:rsidR="00C0676D" w:rsidRPr="00EB51C2">
        <w:rPr>
          <w:sz w:val="20"/>
          <w:szCs w:val="20"/>
          <w:lang w:val="uk-UA"/>
        </w:rPr>
        <w:t>визначався за допомогою формули</w:t>
      </w:r>
      <w:r w:rsidR="00434138" w:rsidRPr="00EB51C2">
        <w:rPr>
          <w:sz w:val="20"/>
          <w:szCs w:val="20"/>
          <w:lang w:val="uk-UA"/>
        </w:rPr>
        <w:t xml:space="preserve"> </w:t>
      </w:r>
      <w:r w:rsidR="00744D85" w:rsidRPr="00EB51C2">
        <w:rPr>
          <w:position w:val="-16"/>
          <w:sz w:val="20"/>
          <w:szCs w:val="20"/>
          <w:lang w:val="uk-UA"/>
        </w:rPr>
        <w:object w:dxaOrig="1880" w:dyaOrig="499">
          <v:shape id="_x0000_i1074" type="#_x0000_t75" style="width:96pt;height:25.3pt" o:ole="">
            <v:imagedata r:id="rId109" o:title=""/>
          </v:shape>
          <o:OLEObject Type="Embed" ProgID="Equation.DSMT4" ShapeID="_x0000_i1074" DrawAspect="Content" ObjectID="_1549346409" r:id="rId110"/>
        </w:object>
      </w:r>
      <w:r w:rsidR="006950B2" w:rsidRPr="00EB51C2">
        <w:rPr>
          <w:sz w:val="20"/>
          <w:szCs w:val="20"/>
          <w:lang w:val="uk-UA"/>
        </w:rPr>
        <w:t xml:space="preserve"> </w:t>
      </w:r>
      <w:r w:rsidR="00434138" w:rsidRPr="00EB51C2">
        <w:rPr>
          <w:sz w:val="20"/>
          <w:szCs w:val="20"/>
          <w:lang w:val="uk-UA"/>
        </w:rPr>
        <w:t>відповідно до глибини потенціалу</w:t>
      </w:r>
      <w:r w:rsidR="001D23B5" w:rsidRPr="00EB51C2">
        <w:rPr>
          <w:sz w:val="20"/>
          <w:szCs w:val="20"/>
          <w:lang w:val="uk-UA"/>
        </w:rPr>
        <w:t>,</w:t>
      </w:r>
      <w:r w:rsidR="006950B2" w:rsidRPr="00EB51C2">
        <w:rPr>
          <w:sz w:val="20"/>
          <w:szCs w:val="20"/>
          <w:lang w:val="uk-UA"/>
        </w:rPr>
        <w:t xml:space="preserve"> </w:t>
      </w:r>
      <w:r w:rsidR="00434138" w:rsidRPr="00EB51C2">
        <w:rPr>
          <w:sz w:val="20"/>
          <w:szCs w:val="20"/>
          <w:lang w:val="uk-UA"/>
        </w:rPr>
        <w:t xml:space="preserve">характерного ефективного радіуса </w:t>
      </w:r>
      <w:r w:rsidR="0066692D" w:rsidRPr="00EB51C2">
        <w:rPr>
          <w:sz w:val="20"/>
          <w:szCs w:val="20"/>
          <w:lang w:val="uk-UA"/>
        </w:rPr>
        <w:t>для</w:t>
      </w:r>
      <w:r w:rsidR="00434138" w:rsidRPr="00EB51C2">
        <w:rPr>
          <w:sz w:val="20"/>
          <w:szCs w:val="20"/>
          <w:lang w:val="uk-UA"/>
        </w:rPr>
        <w:t xml:space="preserve"> аргону </w:t>
      </w:r>
      <w:r w:rsidR="00434138" w:rsidRPr="00EB51C2">
        <w:rPr>
          <w:position w:val="-4"/>
          <w:sz w:val="20"/>
          <w:szCs w:val="20"/>
          <w:lang w:val="uk-UA"/>
        </w:rPr>
        <w:object w:dxaOrig="200" w:dyaOrig="180">
          <v:shape id="_x0000_i1075" type="#_x0000_t75" style="width:10.7pt;height:10.7pt" o:ole="">
            <v:imagedata r:id="rId111" o:title=""/>
          </v:shape>
          <o:OLEObject Type="Embed" ProgID="Equation.DSMT4" ShapeID="_x0000_i1075" DrawAspect="Content" ObjectID="_1549346410" r:id="rId112"/>
        </w:object>
      </w:r>
      <w:r w:rsidR="00434138" w:rsidRPr="00EB51C2">
        <w:rPr>
          <w:sz w:val="20"/>
          <w:szCs w:val="20"/>
          <w:lang w:val="uk-UA"/>
        </w:rPr>
        <w:t xml:space="preserve"> і глибини потенціалу Леннарда–Джонса </w:t>
      </w:r>
      <w:r w:rsidR="00434138" w:rsidRPr="00EB51C2">
        <w:rPr>
          <w:position w:val="-4"/>
          <w:sz w:val="20"/>
          <w:szCs w:val="20"/>
          <w:lang w:val="uk-UA"/>
        </w:rPr>
        <w:object w:dxaOrig="160" w:dyaOrig="180">
          <v:shape id="_x0000_i1076" type="#_x0000_t75" style="width:10.7pt;height:10.7pt" o:ole="">
            <v:imagedata r:id="rId113" o:title=""/>
          </v:shape>
          <o:OLEObject Type="Embed" ProgID="Equation.DSMT4" ShapeID="_x0000_i1076" DrawAspect="Content" ObjectID="_1549346411" r:id="rId114"/>
        </w:object>
      </w:r>
      <w:r w:rsidR="00744D85" w:rsidRPr="00744D85">
        <w:rPr>
          <w:sz w:val="20"/>
          <w:szCs w:val="20"/>
        </w:rPr>
        <w:t xml:space="preserve"> </w:t>
      </w:r>
      <w:r w:rsidR="00744D85">
        <w:rPr>
          <w:sz w:val="20"/>
          <w:szCs w:val="20"/>
        </w:rPr>
        <w:t>у присутност</w:t>
      </w:r>
      <w:r w:rsidR="00744D85">
        <w:rPr>
          <w:sz w:val="20"/>
          <w:szCs w:val="20"/>
          <w:lang w:val="uk-UA"/>
        </w:rPr>
        <w:t>і зовнішнього поля радіації</w:t>
      </w:r>
      <w:r w:rsidR="006950B2" w:rsidRPr="00EB51C2">
        <w:rPr>
          <w:sz w:val="20"/>
          <w:szCs w:val="20"/>
          <w:lang w:val="uk-UA"/>
        </w:rPr>
        <w:t xml:space="preserve">, </w:t>
      </w:r>
      <w:r w:rsidR="006950B2" w:rsidRPr="00EB51C2">
        <w:rPr>
          <w:position w:val="-12"/>
          <w:sz w:val="20"/>
          <w:szCs w:val="20"/>
          <w:lang w:val="uk-UA"/>
        </w:rPr>
        <w:object w:dxaOrig="300" w:dyaOrig="360">
          <v:shape id="_x0000_i1077" type="#_x0000_t75" style="width:15.45pt;height:18pt" o:ole="">
            <v:imagedata r:id="rId115" o:title=""/>
          </v:shape>
          <o:OLEObject Type="Embed" ProgID="Equation.DSMT4" ShapeID="_x0000_i1077" DrawAspect="Content" ObjectID="_1549346412" r:id="rId116"/>
        </w:object>
      </w:r>
      <w:r w:rsidR="00CE3B8A" w:rsidRPr="00EB51C2">
        <w:rPr>
          <w:sz w:val="20"/>
          <w:szCs w:val="20"/>
          <w:lang w:val="uk-UA"/>
        </w:rPr>
        <w:t xml:space="preserve"> –</w:t>
      </w:r>
      <w:r w:rsidR="007927A8" w:rsidRPr="00EB51C2">
        <w:rPr>
          <w:sz w:val="20"/>
          <w:szCs w:val="20"/>
          <w:lang w:val="uk-UA"/>
        </w:rPr>
        <w:t xml:space="preserve"> маса атому аргону</w:t>
      </w:r>
      <w:r w:rsidR="00744D85">
        <w:rPr>
          <w:sz w:val="20"/>
          <w:szCs w:val="20"/>
          <w:lang w:val="uk-UA"/>
        </w:rPr>
        <w:t>.</w:t>
      </w:r>
    </w:p>
    <w:p w:rsidR="00113002" w:rsidRPr="00EB51C2" w:rsidRDefault="00113002" w:rsidP="00DF5ECB">
      <w:pPr>
        <w:ind w:firstLine="426"/>
        <w:jc w:val="both"/>
        <w:rPr>
          <w:sz w:val="20"/>
          <w:szCs w:val="20"/>
          <w:lang w:val="uk-UA"/>
        </w:rPr>
      </w:pPr>
      <w:r w:rsidRPr="00EB51C2">
        <w:rPr>
          <w:sz w:val="20"/>
          <w:szCs w:val="20"/>
          <w:lang w:val="uk-UA"/>
        </w:rPr>
        <w:t xml:space="preserve">В результаті комп’ютерного моделювання було одержано радіальні функції розподілу цієї рідинної системи, а також автокореляційні функції </w:t>
      </w:r>
      <w:r w:rsidR="00914483" w:rsidRPr="00EB51C2">
        <w:rPr>
          <w:sz w:val="20"/>
          <w:szCs w:val="20"/>
          <w:lang w:val="uk-UA"/>
        </w:rPr>
        <w:t xml:space="preserve">швидкості </w:t>
      </w:r>
      <w:r w:rsidR="00914483" w:rsidRPr="00EB51C2">
        <w:rPr>
          <w:position w:val="-14"/>
          <w:sz w:val="20"/>
          <w:szCs w:val="20"/>
          <w:lang w:val="uk-UA"/>
        </w:rPr>
        <w:object w:dxaOrig="499" w:dyaOrig="380">
          <v:shape id="_x0000_i1078" type="#_x0000_t75" style="width:25.3pt;height:19.3pt" o:ole="">
            <v:imagedata r:id="rId117" o:title=""/>
          </v:shape>
          <o:OLEObject Type="Embed" ProgID="Equation.DSMT4" ShapeID="_x0000_i1078" DrawAspect="Content" ObjectID="_1549346413" r:id="rId118"/>
        </w:object>
      </w:r>
      <w:r w:rsidR="00914483" w:rsidRPr="00EB51C2">
        <w:rPr>
          <w:sz w:val="20"/>
          <w:szCs w:val="20"/>
          <w:lang w:val="uk-UA"/>
        </w:rPr>
        <w:t>, які дозволили провести також дослідження нерівноважних характеристик цієї рідинної системи.</w:t>
      </w:r>
    </w:p>
    <w:p w:rsidR="00765E37" w:rsidRPr="00EB51C2" w:rsidRDefault="00434138" w:rsidP="009C507E">
      <w:pPr>
        <w:ind w:firstLine="426"/>
        <w:jc w:val="both"/>
        <w:rPr>
          <w:sz w:val="20"/>
          <w:szCs w:val="20"/>
          <w:lang w:val="uk-UA"/>
        </w:rPr>
      </w:pPr>
      <w:r w:rsidRPr="00EB51C2">
        <w:rPr>
          <w:sz w:val="20"/>
          <w:szCs w:val="20"/>
          <w:lang w:val="uk-UA"/>
        </w:rPr>
        <w:t>На рис.</w:t>
      </w:r>
      <w:r w:rsidR="00B3259A" w:rsidRPr="00EB51C2">
        <w:rPr>
          <w:sz w:val="20"/>
          <w:szCs w:val="20"/>
          <w:lang w:val="uk-UA"/>
        </w:rPr>
        <w:t xml:space="preserve"> </w:t>
      </w:r>
      <w:r w:rsidRPr="00EB51C2">
        <w:rPr>
          <w:sz w:val="20"/>
          <w:szCs w:val="20"/>
          <w:lang w:val="uk-UA"/>
        </w:rPr>
        <w:t>6 наведено</w:t>
      </w:r>
      <w:r w:rsidR="00F871D4" w:rsidRPr="00EB51C2">
        <w:rPr>
          <w:sz w:val="20"/>
          <w:szCs w:val="20"/>
          <w:lang w:val="uk-UA"/>
        </w:rPr>
        <w:t xml:space="preserve"> </w:t>
      </w:r>
      <w:r w:rsidRPr="00EB51C2">
        <w:rPr>
          <w:sz w:val="20"/>
          <w:szCs w:val="20"/>
          <w:lang w:val="uk-UA"/>
        </w:rPr>
        <w:t>автокореляційні функцій</w:t>
      </w:r>
      <w:r w:rsidR="000B02CA" w:rsidRPr="00EB51C2">
        <w:rPr>
          <w:sz w:val="20"/>
          <w:szCs w:val="20"/>
          <w:lang w:val="uk-UA"/>
        </w:rPr>
        <w:t xml:space="preserve"> швидкості</w:t>
      </w:r>
      <w:r w:rsidRPr="00EB51C2">
        <w:rPr>
          <w:sz w:val="20"/>
          <w:szCs w:val="20"/>
          <w:lang w:val="uk-UA"/>
        </w:rPr>
        <w:t xml:space="preserve"> </w:t>
      </w:r>
      <w:r w:rsidRPr="00EB51C2">
        <w:rPr>
          <w:position w:val="-14"/>
          <w:sz w:val="20"/>
          <w:szCs w:val="20"/>
          <w:lang w:val="uk-UA"/>
        </w:rPr>
        <w:object w:dxaOrig="499" w:dyaOrig="380">
          <v:shape id="_x0000_i1079" type="#_x0000_t75" style="width:25.3pt;height:19.3pt" o:ole="">
            <v:imagedata r:id="rId119" o:title=""/>
          </v:shape>
          <o:OLEObject Type="Embed" ProgID="Equation.DSMT4" ShapeID="_x0000_i1079" DrawAspect="Content" ObjectID="_1549346414" r:id="rId120"/>
        </w:object>
      </w:r>
      <w:r w:rsidR="007B38C5" w:rsidRPr="00EB51C2">
        <w:rPr>
          <w:sz w:val="20"/>
          <w:szCs w:val="20"/>
          <w:lang w:val="uk-UA"/>
        </w:rPr>
        <w:t xml:space="preserve"> </w:t>
      </w:r>
      <w:r w:rsidR="0082776F" w:rsidRPr="00EB51C2">
        <w:rPr>
          <w:sz w:val="20"/>
          <w:szCs w:val="20"/>
          <w:lang w:val="uk-UA"/>
        </w:rPr>
        <w:t>за температури</w:t>
      </w:r>
      <w:r w:rsidR="007B38C5" w:rsidRPr="00EB51C2">
        <w:rPr>
          <w:position w:val="-12"/>
          <w:sz w:val="20"/>
          <w:szCs w:val="20"/>
          <w:lang w:val="uk-UA"/>
        </w:rPr>
        <w:object w:dxaOrig="840" w:dyaOrig="360">
          <v:shape id="_x0000_i1080" type="#_x0000_t75" style="width:42pt;height:18pt" o:ole="">
            <v:imagedata r:id="rId121" o:title=""/>
          </v:shape>
          <o:OLEObject Type="Embed" ProgID="Equation.DSMT4" ShapeID="_x0000_i1080" DrawAspect="Content" ObjectID="_1549346415" r:id="rId122"/>
        </w:object>
      </w:r>
      <w:r w:rsidR="007B38C5" w:rsidRPr="00EB51C2">
        <w:rPr>
          <w:sz w:val="20"/>
          <w:szCs w:val="20"/>
          <w:lang w:val="uk-UA"/>
        </w:rPr>
        <w:t>К</w:t>
      </w:r>
      <w:r w:rsidR="002F0DCF" w:rsidRPr="00EB51C2">
        <w:rPr>
          <w:sz w:val="20"/>
          <w:szCs w:val="20"/>
          <w:lang w:val="uk-UA"/>
        </w:rPr>
        <w:t xml:space="preserve">  за  різних тисків</w:t>
      </w:r>
      <w:r w:rsidR="0082776F" w:rsidRPr="00EB51C2">
        <w:rPr>
          <w:sz w:val="20"/>
          <w:szCs w:val="20"/>
          <w:lang w:val="uk-UA"/>
        </w:rPr>
        <w:t xml:space="preserve"> в околі </w:t>
      </w:r>
      <w:r w:rsidR="00436033" w:rsidRPr="00EB51C2">
        <w:rPr>
          <w:sz w:val="20"/>
          <w:szCs w:val="20"/>
          <w:lang w:val="uk-UA"/>
        </w:rPr>
        <w:t>тиску</w:t>
      </w:r>
      <w:r w:rsidR="0082776F" w:rsidRPr="00EB51C2">
        <w:rPr>
          <w:sz w:val="20"/>
          <w:szCs w:val="20"/>
          <w:lang w:val="uk-UA"/>
        </w:rPr>
        <w:t xml:space="preserve"> кипіння</w:t>
      </w:r>
      <w:r w:rsidR="007B38C5" w:rsidRPr="00EB51C2">
        <w:rPr>
          <w:position w:val="-12"/>
          <w:sz w:val="20"/>
          <w:szCs w:val="20"/>
          <w:lang w:val="uk-UA"/>
        </w:rPr>
        <w:object w:dxaOrig="1120" w:dyaOrig="360">
          <v:shape id="_x0000_i1081" type="#_x0000_t75" style="width:56.15pt;height:18pt" o:ole="">
            <v:imagedata r:id="rId123" o:title=""/>
          </v:shape>
          <o:OLEObject Type="Embed" ProgID="Equation.DSMT4" ShapeID="_x0000_i1081" DrawAspect="Content" ObjectID="_1549346416" r:id="rId124"/>
        </w:object>
      </w:r>
      <w:r w:rsidR="002E3DF2" w:rsidRPr="00EB51C2">
        <w:rPr>
          <w:sz w:val="20"/>
          <w:szCs w:val="20"/>
          <w:lang w:val="uk-UA"/>
        </w:rPr>
        <w:t>.</w:t>
      </w:r>
      <w:r w:rsidR="00744D85">
        <w:rPr>
          <w:sz w:val="20"/>
          <w:szCs w:val="20"/>
          <w:lang w:val="uk-UA"/>
        </w:rPr>
        <w:t xml:space="preserve"> </w:t>
      </w:r>
      <w:r w:rsidR="00460636" w:rsidRPr="00EB51C2">
        <w:rPr>
          <w:sz w:val="20"/>
          <w:szCs w:val="20"/>
          <w:lang w:val="uk-UA"/>
        </w:rPr>
        <w:t>Як відомо</w:t>
      </w:r>
      <w:r w:rsidR="005C47A0" w:rsidRPr="00EB51C2">
        <w:rPr>
          <w:sz w:val="20"/>
          <w:szCs w:val="20"/>
          <w:lang w:val="uk-UA"/>
        </w:rPr>
        <w:t>,</w:t>
      </w:r>
      <w:r w:rsidR="00B14C75" w:rsidRPr="00EB51C2">
        <w:rPr>
          <w:sz w:val="20"/>
          <w:szCs w:val="20"/>
          <w:lang w:val="uk-UA"/>
        </w:rPr>
        <w:t xml:space="preserve"> </w:t>
      </w:r>
      <w:r w:rsidR="00460636" w:rsidRPr="00EB51C2">
        <w:rPr>
          <w:sz w:val="20"/>
          <w:szCs w:val="20"/>
          <w:lang w:val="uk-UA"/>
        </w:rPr>
        <w:t xml:space="preserve"> радіус кореляції, який </w:t>
      </w:r>
      <w:r w:rsidR="00B14C75" w:rsidRPr="00EB51C2">
        <w:rPr>
          <w:sz w:val="20"/>
          <w:szCs w:val="20"/>
          <w:lang w:val="uk-UA"/>
        </w:rPr>
        <w:t>пов’язаний з</w:t>
      </w:r>
      <w:r w:rsidR="00460636" w:rsidRPr="00EB51C2">
        <w:rPr>
          <w:sz w:val="20"/>
          <w:szCs w:val="20"/>
          <w:lang w:val="uk-UA"/>
        </w:rPr>
        <w:t xml:space="preserve"> кількістю</w:t>
      </w:r>
      <w:r w:rsidR="005F6322" w:rsidRPr="00EB51C2">
        <w:rPr>
          <w:sz w:val="20"/>
          <w:szCs w:val="20"/>
          <w:lang w:val="uk-UA"/>
        </w:rPr>
        <w:t xml:space="preserve"> </w:t>
      </w:r>
      <w:r w:rsidR="00460636" w:rsidRPr="00EB51C2">
        <w:rPr>
          <w:sz w:val="20"/>
          <w:szCs w:val="20"/>
          <w:lang w:val="uk-UA"/>
        </w:rPr>
        <w:t xml:space="preserve">піків автокореляційної функції, </w:t>
      </w:r>
      <w:r w:rsidR="003D26CA" w:rsidRPr="00EB51C2">
        <w:rPr>
          <w:sz w:val="20"/>
          <w:szCs w:val="20"/>
          <w:lang w:val="uk-UA"/>
        </w:rPr>
        <w:t>далеко від границі</w:t>
      </w:r>
      <w:r w:rsidR="003D26CA" w:rsidRPr="00F24770">
        <w:rPr>
          <w:sz w:val="20"/>
          <w:szCs w:val="20"/>
          <w:lang w:val="uk-UA"/>
        </w:rPr>
        <w:t xml:space="preserve"> стійкості </w:t>
      </w:r>
      <w:r w:rsidR="00460636" w:rsidRPr="00F24770">
        <w:rPr>
          <w:sz w:val="20"/>
          <w:szCs w:val="20"/>
          <w:lang w:val="uk-UA"/>
        </w:rPr>
        <w:t xml:space="preserve">для газової фази є значно меншим, ніж для рідкої. </w:t>
      </w:r>
      <w:r w:rsidR="005106E1" w:rsidRPr="00F24770">
        <w:rPr>
          <w:sz w:val="20"/>
          <w:szCs w:val="20"/>
          <w:lang w:val="uk-UA"/>
        </w:rPr>
        <w:t>Аналіз наведених на рис.6 даних</w:t>
      </w:r>
      <w:r w:rsidR="0050313D" w:rsidRPr="00F24770">
        <w:rPr>
          <w:sz w:val="20"/>
          <w:szCs w:val="20"/>
          <w:lang w:val="uk-UA"/>
        </w:rPr>
        <w:t xml:space="preserve"> в</w:t>
      </w:r>
      <w:r w:rsidR="008C67EA" w:rsidRPr="00F24770">
        <w:rPr>
          <w:sz w:val="20"/>
          <w:szCs w:val="20"/>
          <w:lang w:val="uk-UA"/>
        </w:rPr>
        <w:t xml:space="preserve">казує на зсув піків автокореляційних функцій, </w:t>
      </w:r>
      <w:r w:rsidR="00756A0F" w:rsidRPr="00F24770">
        <w:rPr>
          <w:sz w:val="20"/>
          <w:szCs w:val="20"/>
          <w:lang w:val="uk-UA"/>
        </w:rPr>
        <w:t>що</w:t>
      </w:r>
      <w:r w:rsidR="005106E1" w:rsidRPr="00F24770">
        <w:rPr>
          <w:sz w:val="20"/>
          <w:szCs w:val="20"/>
          <w:lang w:val="uk-UA"/>
        </w:rPr>
        <w:t xml:space="preserve"> </w:t>
      </w:r>
      <w:r w:rsidR="00DF5E8A" w:rsidRPr="00F24770">
        <w:rPr>
          <w:sz w:val="20"/>
          <w:szCs w:val="20"/>
          <w:lang w:val="uk-UA"/>
        </w:rPr>
        <w:t xml:space="preserve">свідчить </w:t>
      </w:r>
      <w:r w:rsidR="0050313D" w:rsidRPr="00F24770">
        <w:rPr>
          <w:sz w:val="20"/>
          <w:szCs w:val="20"/>
          <w:lang w:val="uk-UA"/>
        </w:rPr>
        <w:t>про перехід аргону з рідкого у газоподібний стан під впливом опромінення.</w:t>
      </w:r>
      <w:r w:rsidR="005F6322" w:rsidRPr="00F24770">
        <w:rPr>
          <w:sz w:val="20"/>
          <w:szCs w:val="20"/>
          <w:lang w:val="uk-UA"/>
        </w:rPr>
        <w:t xml:space="preserve"> </w:t>
      </w:r>
    </w:p>
    <w:p w:rsidR="00303018" w:rsidRPr="00EB51C2" w:rsidRDefault="006A1847" w:rsidP="00303018">
      <w:pPr>
        <w:jc w:val="both"/>
        <w:rPr>
          <w:sz w:val="20"/>
          <w:szCs w:val="20"/>
          <w:lang w:val="uk-UA"/>
        </w:rPr>
      </w:pPr>
      <w:r w:rsidRPr="00EB51C2">
        <w:rPr>
          <w:sz w:val="20"/>
          <w:szCs w:val="20"/>
          <w:lang w:val="uk-UA"/>
        </w:rPr>
        <w:tab/>
      </w:r>
      <w:r w:rsidR="00887BE7" w:rsidRPr="00EB51C2">
        <w:rPr>
          <w:sz w:val="20"/>
          <w:szCs w:val="20"/>
          <w:lang w:val="uk-UA"/>
        </w:rPr>
        <w:t>Крім того, о</w:t>
      </w:r>
      <w:r w:rsidRPr="00EB51C2">
        <w:rPr>
          <w:sz w:val="20"/>
          <w:szCs w:val="20"/>
          <w:lang w:val="uk-UA"/>
        </w:rPr>
        <w:t>держані у ході комп’ютерного моделювання автокореляці</w:t>
      </w:r>
      <w:r w:rsidR="005C7DBC" w:rsidRPr="00EB51C2">
        <w:rPr>
          <w:sz w:val="20"/>
          <w:szCs w:val="20"/>
          <w:lang w:val="uk-UA"/>
        </w:rPr>
        <w:t>йні функції швидкості дозволили</w:t>
      </w:r>
      <w:r w:rsidR="00B70790" w:rsidRPr="00EB51C2">
        <w:rPr>
          <w:sz w:val="20"/>
          <w:szCs w:val="20"/>
          <w:lang w:val="uk-UA"/>
        </w:rPr>
        <w:t xml:space="preserve"> до</w:t>
      </w:r>
      <w:r w:rsidR="003F7DA0" w:rsidRPr="00EB51C2">
        <w:rPr>
          <w:sz w:val="20"/>
          <w:szCs w:val="20"/>
          <w:lang w:val="uk-UA"/>
        </w:rPr>
        <w:t>слідити зміну коефіцієнту дифуз</w:t>
      </w:r>
      <w:r w:rsidR="00B70790" w:rsidRPr="00EB51C2">
        <w:rPr>
          <w:sz w:val="20"/>
          <w:szCs w:val="20"/>
          <w:lang w:val="uk-UA"/>
        </w:rPr>
        <w:t>ії</w:t>
      </w:r>
      <w:r w:rsidR="00F53845" w:rsidRPr="00EB51C2">
        <w:rPr>
          <w:sz w:val="20"/>
          <w:szCs w:val="20"/>
          <w:lang w:val="uk-UA"/>
        </w:rPr>
        <w:t xml:space="preserve"> у </w:t>
      </w:r>
      <w:r w:rsidR="00447800" w:rsidRPr="00EB51C2">
        <w:rPr>
          <w:sz w:val="20"/>
          <w:szCs w:val="20"/>
          <w:lang w:val="uk-UA"/>
        </w:rPr>
        <w:t>досліджуваній</w:t>
      </w:r>
      <w:r w:rsidR="00F53845" w:rsidRPr="00EB51C2">
        <w:rPr>
          <w:sz w:val="20"/>
          <w:szCs w:val="20"/>
          <w:lang w:val="uk-UA"/>
        </w:rPr>
        <w:t xml:space="preserve"> системі при фазовому переході</w:t>
      </w:r>
      <w:r w:rsidR="001B1669" w:rsidRPr="00EB51C2">
        <w:rPr>
          <w:sz w:val="20"/>
          <w:szCs w:val="20"/>
          <w:lang w:val="uk-UA"/>
        </w:rPr>
        <w:t>,</w:t>
      </w:r>
      <w:r w:rsidR="00F53845" w:rsidRPr="00EB51C2">
        <w:rPr>
          <w:sz w:val="20"/>
          <w:szCs w:val="20"/>
          <w:lang w:val="uk-UA"/>
        </w:rPr>
        <w:t xml:space="preserve"> і зробити висновок про зміну режиму дифузії від балістичного до неперервного. </w:t>
      </w:r>
    </w:p>
    <w:tbl>
      <w:tblPr>
        <w:tblW w:w="7088" w:type="dxa"/>
        <w:tblLook w:val="04A0" w:firstRow="1" w:lastRow="0" w:firstColumn="1" w:lastColumn="0" w:noHBand="0" w:noVBand="1"/>
      </w:tblPr>
      <w:tblGrid>
        <w:gridCol w:w="3686"/>
        <w:gridCol w:w="3402"/>
      </w:tblGrid>
      <w:tr w:rsidR="00303018" w:rsidRPr="00EB51C2" w:rsidTr="00C55DE1">
        <w:tc>
          <w:tcPr>
            <w:tcW w:w="3686" w:type="dxa"/>
            <w:shd w:val="clear" w:color="auto" w:fill="auto"/>
          </w:tcPr>
          <w:p w:rsidR="00303018" w:rsidRPr="00EB51C2" w:rsidRDefault="00790597" w:rsidP="007D036E">
            <w:pPr>
              <w:jc w:val="both"/>
              <w:rPr>
                <w:rFonts w:eastAsia="Calibri"/>
                <w:sz w:val="20"/>
                <w:szCs w:val="20"/>
                <w:lang w:val="uk-UA"/>
              </w:rPr>
            </w:pPr>
            <w:del w:id="172" w:author="Obi-Wan" w:date="2017-02-21T21:07:00Z">
              <w:r w:rsidRPr="00EB51C2">
                <w:rPr>
                  <w:lang w:val="uk-UA"/>
                </w:rPr>
                <w:object w:dxaOrig="3143" w:dyaOrig="2246" w14:anchorId="571FAD6D">
                  <v:shape id="_x0000_i1082" type="#_x0000_t75" style="width:171.45pt;height:114pt" o:ole="">
                    <v:imagedata r:id="rId125" o:title=""/>
                  </v:shape>
                  <o:OLEObject Type="Embed" ProgID="Origin50.Graph" ShapeID="_x0000_i1082" DrawAspect="Content" ObjectID="_1549346417" r:id="rId126"/>
                </w:object>
              </w:r>
            </w:del>
            <w:ins w:id="173" w:author="Obi-Wan" w:date="2017-02-21T21:07:00Z">
              <w:r w:rsidR="000551D4" w:rsidRPr="00EB51C2">
                <w:rPr>
                  <w:lang w:val="uk-UA"/>
                </w:rPr>
                <w:object w:dxaOrig="3143" w:dyaOrig="2246">
                  <v:shape id="_x0000_i1083" type="#_x0000_t75" style="width:171.45pt;height:114pt" o:ole="">
                    <v:imagedata r:id="rId127" o:title=""/>
                  </v:shape>
                  <o:OLEObject Type="Embed" ProgID="Origin50.Graph" ShapeID="_x0000_i1083" DrawAspect="Content" ObjectID="_1549346418" r:id="rId128"/>
                </w:object>
              </w:r>
            </w:ins>
          </w:p>
        </w:tc>
        <w:tc>
          <w:tcPr>
            <w:tcW w:w="3402" w:type="dxa"/>
            <w:shd w:val="clear" w:color="auto" w:fill="auto"/>
          </w:tcPr>
          <w:p w:rsidR="00303018" w:rsidRPr="00EB51C2" w:rsidRDefault="00E94EAE" w:rsidP="00C55DE1">
            <w:pPr>
              <w:pStyle w:val="af4"/>
              <w:ind w:left="0" w:firstLine="0"/>
              <w:rPr>
                <w:color w:val="FF0000"/>
                <w:lang w:val="ru-RU"/>
              </w:rPr>
            </w:pPr>
            <w:r>
              <w:t xml:space="preserve">Рис.6. </w:t>
            </w:r>
            <w:r w:rsidR="00577855" w:rsidRPr="00EB51C2">
              <w:t>Часова залежність</w:t>
            </w:r>
            <w:r>
              <w:t xml:space="preserve"> нормованих</w:t>
            </w:r>
            <w:r w:rsidR="00577855" w:rsidRPr="00EB51C2">
              <w:t xml:space="preserve"> </w:t>
            </w:r>
            <w:r w:rsidR="002E037F" w:rsidRPr="00EB51C2">
              <w:t>а</w:t>
            </w:r>
            <w:r>
              <w:t>втокореляційних</w:t>
            </w:r>
            <w:r w:rsidR="005956B2" w:rsidRPr="00EB51C2">
              <w:t xml:space="preserve"> </w:t>
            </w:r>
            <w:r>
              <w:t>функцій</w:t>
            </w:r>
            <w:r w:rsidR="002E037F" w:rsidRPr="00EB51C2">
              <w:t xml:space="preserve"> швидкості для</w:t>
            </w:r>
            <w:r w:rsidR="00303018" w:rsidRPr="00EB51C2">
              <w:t xml:space="preserve"> аргону за температури 100 К поблизу фазового переходу пароутворення для тисків: 1–300 кПа (газоподібний стан), 2–320 кПа (газоподібний стан), 3–326 кПа (рідкий стан), 4–346 кПа (рідкий стан).</w:t>
            </w:r>
          </w:p>
          <w:p w:rsidR="00303018" w:rsidRPr="00EB51C2" w:rsidRDefault="00303018" w:rsidP="007D036E">
            <w:pPr>
              <w:jc w:val="both"/>
              <w:rPr>
                <w:rFonts w:eastAsia="Calibri"/>
                <w:sz w:val="20"/>
                <w:szCs w:val="20"/>
                <w:lang w:val="uk-UA"/>
              </w:rPr>
            </w:pPr>
          </w:p>
        </w:tc>
      </w:tr>
    </w:tbl>
    <w:p w:rsidR="00633254" w:rsidRPr="00EB51C2" w:rsidRDefault="00633254" w:rsidP="00633254">
      <w:pPr>
        <w:ind w:firstLine="426"/>
        <w:jc w:val="both"/>
        <w:rPr>
          <w:sz w:val="20"/>
          <w:szCs w:val="20"/>
          <w:lang w:val="uk-UA"/>
        </w:rPr>
      </w:pPr>
      <w:r w:rsidRPr="00EB51C2">
        <w:rPr>
          <w:b/>
          <w:sz w:val="20"/>
          <w:szCs w:val="20"/>
          <w:lang w:val="uk-UA"/>
        </w:rPr>
        <w:t>Розділ 4</w:t>
      </w:r>
      <w:r w:rsidRPr="00EB51C2">
        <w:rPr>
          <w:sz w:val="20"/>
          <w:szCs w:val="20"/>
          <w:lang w:val="uk-UA"/>
        </w:rPr>
        <w:t xml:space="preserve"> присвячено вивченню впливу радіаційного опромінення на систему </w:t>
      </w:r>
      <w:r w:rsidR="00F63D23" w:rsidRPr="00EB51C2">
        <w:rPr>
          <w:sz w:val="20"/>
          <w:szCs w:val="20"/>
          <w:lang w:val="uk-UA"/>
        </w:rPr>
        <w:t>0.9%</w:t>
      </w:r>
      <w:r w:rsidR="00F63D23" w:rsidRPr="00EB51C2">
        <w:rPr>
          <w:color w:val="FF0000"/>
          <w:sz w:val="20"/>
          <w:szCs w:val="20"/>
          <w:lang w:val="uk-UA"/>
        </w:rPr>
        <w:t xml:space="preserve"> </w:t>
      </w:r>
      <w:r w:rsidRPr="00EB51C2">
        <w:rPr>
          <w:sz w:val="20"/>
          <w:szCs w:val="20"/>
          <w:lang w:val="uk-UA"/>
        </w:rPr>
        <w:t xml:space="preserve">водного розчину </w:t>
      </w:r>
      <w:r w:rsidRPr="00EB51C2">
        <w:rPr>
          <w:sz w:val="20"/>
          <w:szCs w:val="20"/>
          <w:lang w:val="en-US"/>
        </w:rPr>
        <w:t>NaCl</w:t>
      </w:r>
      <w:r w:rsidRPr="00EB51C2">
        <w:rPr>
          <w:sz w:val="20"/>
          <w:szCs w:val="20"/>
          <w:lang w:val="uk-UA"/>
        </w:rPr>
        <w:t xml:space="preserve">. Ця система </w:t>
      </w:r>
      <w:r w:rsidR="009A59FC" w:rsidRPr="00EB51C2">
        <w:rPr>
          <w:sz w:val="20"/>
          <w:szCs w:val="20"/>
          <w:lang w:val="uk-UA"/>
        </w:rPr>
        <w:t xml:space="preserve">особливо </w:t>
      </w:r>
      <w:r w:rsidRPr="00EB51C2">
        <w:rPr>
          <w:sz w:val="20"/>
          <w:szCs w:val="20"/>
          <w:lang w:val="uk-UA"/>
        </w:rPr>
        <w:t xml:space="preserve">цікава з точки зору дослідження впливу радіаційного опромінення на біологічні системи. Зв’язок з реальними біологічними об’єктами ґрунтується на тому, що властивості 0.9% розчину </w:t>
      </w:r>
      <w:r w:rsidRPr="00EB51C2">
        <w:rPr>
          <w:sz w:val="20"/>
          <w:szCs w:val="20"/>
          <w:lang w:val="en-US"/>
        </w:rPr>
        <w:t>NaCl</w:t>
      </w:r>
      <w:r w:rsidRPr="00EB51C2">
        <w:rPr>
          <w:sz w:val="20"/>
          <w:szCs w:val="20"/>
          <w:lang w:val="uk-UA"/>
        </w:rPr>
        <w:t xml:space="preserve">  за цілою низкою фізичних характеристик є близькими до властивостей плазми крові</w:t>
      </w:r>
      <w:r w:rsidR="005F4BF9" w:rsidRPr="00EB51C2">
        <w:rPr>
          <w:sz w:val="20"/>
          <w:szCs w:val="20"/>
          <w:lang w:val="uk-UA"/>
        </w:rPr>
        <w:t xml:space="preserve"> (фізіологічного розчину)</w:t>
      </w:r>
      <w:r w:rsidRPr="00EB51C2">
        <w:rPr>
          <w:sz w:val="20"/>
          <w:szCs w:val="20"/>
          <w:lang w:val="uk-UA"/>
        </w:rPr>
        <w:t xml:space="preserve">. </w:t>
      </w:r>
      <w:r w:rsidR="00293BC6" w:rsidRPr="00EB51C2">
        <w:rPr>
          <w:sz w:val="20"/>
          <w:szCs w:val="20"/>
          <w:lang w:val="uk-UA"/>
        </w:rPr>
        <w:t>З</w:t>
      </w:r>
      <w:r w:rsidR="003C6C5E" w:rsidRPr="00EB51C2">
        <w:rPr>
          <w:sz w:val="20"/>
          <w:szCs w:val="20"/>
          <w:lang w:val="uk-UA"/>
        </w:rPr>
        <w:t>окрема</w:t>
      </w:r>
      <w:r w:rsidR="00141F13" w:rsidRPr="00EB51C2">
        <w:rPr>
          <w:sz w:val="20"/>
          <w:szCs w:val="20"/>
          <w:lang w:val="uk-UA"/>
        </w:rPr>
        <w:t>,</w:t>
      </w:r>
      <w:r w:rsidR="00182841" w:rsidRPr="00EB51C2">
        <w:rPr>
          <w:sz w:val="20"/>
          <w:szCs w:val="20"/>
          <w:lang w:val="uk-UA"/>
        </w:rPr>
        <w:t xml:space="preserve"> в даному розділі, досліджувалася зміна</w:t>
      </w:r>
      <w:r w:rsidR="00293BC6" w:rsidRPr="00EB51C2">
        <w:rPr>
          <w:sz w:val="20"/>
          <w:szCs w:val="20"/>
          <w:lang w:val="uk-UA"/>
        </w:rPr>
        <w:t xml:space="preserve"> </w:t>
      </w:r>
      <w:r w:rsidRPr="00EB51C2">
        <w:rPr>
          <w:sz w:val="20"/>
          <w:szCs w:val="20"/>
          <w:lang w:val="uk-UA"/>
        </w:rPr>
        <w:t xml:space="preserve">деяких термодинамічних і структурних властивостей такої системи в залежності від енергії падаючого випромінювання. </w:t>
      </w:r>
      <w:r w:rsidR="00C04343" w:rsidRPr="00EB51C2">
        <w:rPr>
          <w:sz w:val="20"/>
          <w:szCs w:val="20"/>
          <w:lang w:val="uk-UA"/>
        </w:rPr>
        <w:t>Аналіз</w:t>
      </w:r>
      <w:r w:rsidRPr="00EB51C2">
        <w:rPr>
          <w:sz w:val="20"/>
          <w:szCs w:val="20"/>
          <w:lang w:val="uk-UA"/>
        </w:rPr>
        <w:t xml:space="preserve"> одержаних </w:t>
      </w:r>
      <w:r w:rsidR="0074703A" w:rsidRPr="00EB51C2">
        <w:rPr>
          <w:sz w:val="20"/>
          <w:szCs w:val="20"/>
          <w:lang w:val="uk-UA"/>
        </w:rPr>
        <w:t>результатів</w:t>
      </w:r>
      <w:r w:rsidRPr="00EB51C2">
        <w:rPr>
          <w:sz w:val="20"/>
          <w:szCs w:val="20"/>
          <w:lang w:val="uk-UA"/>
        </w:rPr>
        <w:t xml:space="preserve"> </w:t>
      </w:r>
      <w:r w:rsidR="00C63A71" w:rsidRPr="00EB51C2">
        <w:rPr>
          <w:sz w:val="20"/>
          <w:szCs w:val="20"/>
          <w:lang w:val="uk-UA"/>
        </w:rPr>
        <w:t>дозволив зробити</w:t>
      </w:r>
      <w:r w:rsidRPr="00EB51C2">
        <w:rPr>
          <w:sz w:val="20"/>
          <w:szCs w:val="20"/>
          <w:lang w:val="uk-UA"/>
        </w:rPr>
        <w:t xml:space="preserve"> висновок щодо </w:t>
      </w:r>
      <w:r w:rsidR="00596652" w:rsidRPr="00EB51C2">
        <w:rPr>
          <w:sz w:val="20"/>
          <w:szCs w:val="20"/>
          <w:lang w:val="uk-UA"/>
        </w:rPr>
        <w:t xml:space="preserve">ненульової </w:t>
      </w:r>
      <w:r w:rsidRPr="00EB51C2">
        <w:rPr>
          <w:sz w:val="20"/>
          <w:szCs w:val="20"/>
          <w:lang w:val="uk-UA"/>
        </w:rPr>
        <w:t>оптимальної енергії випромінювання, за якої структурні перетворення в досліджуваній системі є мінімальними.</w:t>
      </w:r>
    </w:p>
    <w:p w:rsidR="00633254" w:rsidRPr="00EB51C2" w:rsidRDefault="00BE2356" w:rsidP="002133EB">
      <w:pPr>
        <w:ind w:firstLine="426"/>
        <w:jc w:val="both"/>
        <w:rPr>
          <w:sz w:val="20"/>
          <w:szCs w:val="20"/>
          <w:lang w:val="uk-UA"/>
        </w:rPr>
      </w:pPr>
      <w:del w:id="174" w:author="Obi-Wan" w:date="2017-02-21T21:07:00Z">
        <w:r>
          <w:rPr>
            <w:color w:val="2E74B5" w:themeColor="accent1" w:themeShade="BF"/>
            <w:sz w:val="20"/>
            <w:szCs w:val="20"/>
            <w:lang w:val="uk-UA"/>
          </w:rPr>
          <w:delText>!!! (описать такой же абзац везде)</w:delText>
        </w:r>
      </w:del>
      <w:r w:rsidR="008C66DC" w:rsidRPr="00094DDA">
        <w:rPr>
          <w:sz w:val="20"/>
          <w:lang w:val="uk-UA"/>
          <w:rPrChange w:id="175" w:author="Obi-Wan" w:date="2017-02-21T21:07:00Z">
            <w:rPr>
              <w:color w:val="2E74B5" w:themeColor="accent1" w:themeShade="BF"/>
              <w:sz w:val="20"/>
              <w:lang w:val="uk-UA"/>
            </w:rPr>
          </w:rPrChange>
        </w:rPr>
        <w:t>Аналогічно до попереднього розділу дослідження проводилися методом комп’ютерного моделювання із застосуванням програмного пакету DL_POLY з часовим</w:t>
      </w:r>
      <w:r w:rsidR="00E93D50" w:rsidRPr="00094DDA">
        <w:rPr>
          <w:sz w:val="20"/>
          <w:lang w:val="uk-UA"/>
          <w:rPrChange w:id="176" w:author="Obi-Wan" w:date="2017-02-21T21:07:00Z">
            <w:rPr>
              <w:color w:val="2E74B5" w:themeColor="accent1" w:themeShade="BF"/>
              <w:sz w:val="20"/>
              <w:lang w:val="uk-UA"/>
            </w:rPr>
          </w:rPrChange>
        </w:rPr>
        <w:t xml:space="preserve"> кроком, обраним відповідно до енергії зовнішнього опромінення</w:t>
      </w:r>
      <w:r w:rsidR="008C66DC" w:rsidRPr="00094DDA">
        <w:rPr>
          <w:sz w:val="20"/>
          <w:lang w:val="uk-UA"/>
          <w:rPrChange w:id="177" w:author="Obi-Wan" w:date="2017-02-21T21:07:00Z">
            <w:rPr>
              <w:color w:val="2E74B5" w:themeColor="accent1" w:themeShade="BF"/>
              <w:sz w:val="20"/>
              <w:lang w:val="uk-UA"/>
            </w:rPr>
          </w:rPrChange>
        </w:rPr>
        <w:t>. Моделювання було проведено для кубічної ґратки, яка містила 216 частин</w:t>
      </w:r>
      <w:r w:rsidR="008C5484" w:rsidRPr="00094DDA">
        <w:rPr>
          <w:sz w:val="20"/>
          <w:lang w:val="uk-UA"/>
          <w:rPrChange w:id="178" w:author="Obi-Wan" w:date="2017-02-21T21:07:00Z">
            <w:rPr>
              <w:color w:val="2E74B5" w:themeColor="accent1" w:themeShade="BF"/>
              <w:sz w:val="20"/>
              <w:lang w:val="uk-UA"/>
            </w:rPr>
          </w:rPrChange>
        </w:rPr>
        <w:t>ок, що взаємодіяли між собою, при</w:t>
      </w:r>
      <w:r w:rsidR="008C66DC" w:rsidRPr="00094DDA">
        <w:rPr>
          <w:sz w:val="20"/>
          <w:lang w:val="uk-UA"/>
          <w:rPrChange w:id="179" w:author="Obi-Wan" w:date="2017-02-21T21:07:00Z">
            <w:rPr>
              <w:color w:val="2E74B5" w:themeColor="accent1" w:themeShade="BF"/>
              <w:sz w:val="20"/>
              <w:lang w:val="uk-UA"/>
            </w:rPr>
          </w:rPrChange>
        </w:rPr>
        <w:t xml:space="preserve"> застосуванням періодичних граничних умов. Система знаходилась у контакті з термостатом за температури </w:t>
      </w:r>
      <w:r w:rsidR="008C66DC" w:rsidRPr="00C724F8">
        <w:rPr>
          <w:position w:val="-4"/>
          <w:sz w:val="20"/>
          <w:lang w:val="uk-UA"/>
        </w:rPr>
        <w:object w:dxaOrig="820" w:dyaOrig="220">
          <v:shape id="_x0000_i1084" type="#_x0000_t75" style="width:40.7pt;height:10.7pt" o:ole="">
            <v:imagedata r:id="rId129" o:title=""/>
          </v:shape>
          <o:OLEObject Type="Embed" ProgID="Equation.DSMT4" ShapeID="_x0000_i1084" DrawAspect="Content" ObjectID="_1549346419" r:id="rId130"/>
        </w:object>
      </w:r>
      <w:r w:rsidR="008C66DC" w:rsidRPr="00094DDA">
        <w:rPr>
          <w:sz w:val="20"/>
          <w:lang w:val="uk-UA"/>
          <w:rPrChange w:id="180" w:author="Obi-Wan" w:date="2017-02-21T21:07:00Z">
            <w:rPr>
              <w:color w:val="2E74B5" w:themeColor="accent1" w:themeShade="BF"/>
              <w:sz w:val="20"/>
              <w:lang w:val="uk-UA"/>
            </w:rPr>
          </w:rPrChange>
        </w:rPr>
        <w:t xml:space="preserve"> </w:t>
      </w:r>
      <w:r w:rsidR="008C66DC" w:rsidRPr="00094DDA">
        <w:rPr>
          <w:sz w:val="20"/>
          <w:lang w:val="en-US"/>
          <w:rPrChange w:id="181" w:author="Obi-Wan" w:date="2017-02-21T21:07:00Z">
            <w:rPr>
              <w:color w:val="2E74B5" w:themeColor="accent1" w:themeShade="BF"/>
              <w:sz w:val="20"/>
              <w:lang w:val="en-US"/>
            </w:rPr>
          </w:rPrChange>
        </w:rPr>
        <w:t>K</w:t>
      </w:r>
      <w:r w:rsidR="008C66DC" w:rsidRPr="00094DDA">
        <w:rPr>
          <w:sz w:val="20"/>
          <w:lang w:val="uk-UA"/>
          <w:rPrChange w:id="182" w:author="Obi-Wan" w:date="2017-02-21T21:07:00Z">
            <w:rPr>
              <w:color w:val="2E74B5" w:themeColor="accent1" w:themeShade="BF"/>
              <w:sz w:val="20"/>
              <w:lang w:val="uk-UA"/>
            </w:rPr>
          </w:rPrChange>
        </w:rPr>
        <w:t>.</w:t>
      </w:r>
      <w:r w:rsidR="007E4318" w:rsidRPr="00094DDA">
        <w:t xml:space="preserve"> </w:t>
      </w:r>
      <w:r w:rsidR="007E4318" w:rsidRPr="00094DDA">
        <w:rPr>
          <w:sz w:val="20"/>
          <w:szCs w:val="20"/>
          <w:lang w:val="uk-UA"/>
        </w:rPr>
        <w:t xml:space="preserve">Об'єм елементарної комірки досліджуваної системи розраховувався на основі експериментальних значень густини розчину. Далекодіючу електростатичну </w:t>
      </w:r>
      <w:r w:rsidR="007E4318" w:rsidRPr="00EB51C2">
        <w:rPr>
          <w:sz w:val="20"/>
          <w:szCs w:val="20"/>
          <w:lang w:val="uk-UA"/>
        </w:rPr>
        <w:t>взаємодію було</w:t>
      </w:r>
      <w:r w:rsidR="00234B71" w:rsidRPr="00EB51C2">
        <w:rPr>
          <w:sz w:val="20"/>
          <w:szCs w:val="20"/>
          <w:lang w:val="uk-UA"/>
        </w:rPr>
        <w:t xml:space="preserve"> враховано за методом Евальда</w:t>
      </w:r>
      <w:r w:rsidR="007E4318" w:rsidRPr="00EB51C2">
        <w:rPr>
          <w:sz w:val="20"/>
          <w:szCs w:val="20"/>
          <w:lang w:val="uk-UA"/>
        </w:rPr>
        <w:t>. Стабілізацію системи у канонічному ансамблі було проведено з використанням мет</w:t>
      </w:r>
      <w:r w:rsidR="00234B71" w:rsidRPr="00EB51C2">
        <w:rPr>
          <w:sz w:val="20"/>
          <w:szCs w:val="20"/>
          <w:lang w:val="uk-UA"/>
        </w:rPr>
        <w:t>оду, запропонованого в роботі</w:t>
      </w:r>
      <w:r w:rsidR="007E4318" w:rsidRPr="00EB51C2">
        <w:rPr>
          <w:sz w:val="20"/>
          <w:szCs w:val="20"/>
          <w:lang w:val="uk-UA"/>
        </w:rPr>
        <w:t>.</w:t>
      </w:r>
    </w:p>
    <w:p w:rsidR="002F52DE" w:rsidRPr="00094DDA" w:rsidRDefault="00892227" w:rsidP="0023130A">
      <w:pPr>
        <w:jc w:val="both"/>
        <w:rPr>
          <w:sz w:val="20"/>
          <w:szCs w:val="20"/>
          <w:lang w:val="uk-UA"/>
        </w:rPr>
      </w:pPr>
      <w:r w:rsidRPr="00EB51C2">
        <w:rPr>
          <w:sz w:val="20"/>
          <w:szCs w:val="20"/>
          <w:lang w:val="uk-UA"/>
        </w:rPr>
        <w:tab/>
        <w:t>Було проаналізовано вплив радіаційного опромінення різних енергій як на макроскопічні характеристики досліджуваної системи,</w:t>
      </w:r>
      <w:r w:rsidR="00C97F97" w:rsidRPr="00EB51C2">
        <w:rPr>
          <w:sz w:val="20"/>
          <w:szCs w:val="20"/>
          <w:lang w:val="uk-UA"/>
        </w:rPr>
        <w:t xml:space="preserve"> такі як теплоємність, внутрішня енергія</w:t>
      </w:r>
      <w:r w:rsidRPr="00EB51C2">
        <w:rPr>
          <w:sz w:val="20"/>
          <w:szCs w:val="20"/>
          <w:lang w:val="uk-UA"/>
        </w:rPr>
        <w:t xml:space="preserve">, так і на структурні фактори, </w:t>
      </w:r>
      <w:r w:rsidR="00F313FD" w:rsidRPr="00EB51C2">
        <w:rPr>
          <w:sz w:val="20"/>
          <w:szCs w:val="20"/>
          <w:lang w:val="uk-UA"/>
        </w:rPr>
        <w:t>такі як</w:t>
      </w:r>
      <w:r w:rsidRPr="00EB51C2">
        <w:rPr>
          <w:sz w:val="20"/>
          <w:szCs w:val="20"/>
          <w:lang w:val="uk-UA"/>
        </w:rPr>
        <w:t xml:space="preserve"> радіальні функції розподілу та кількість найближчих сусідів.</w:t>
      </w:r>
      <w:r w:rsidR="0023130A" w:rsidRPr="00EB51C2">
        <w:rPr>
          <w:sz w:val="20"/>
          <w:szCs w:val="20"/>
          <w:lang w:val="uk-UA"/>
        </w:rPr>
        <w:t xml:space="preserve"> </w:t>
      </w:r>
      <w:r w:rsidR="00FC787D" w:rsidRPr="00094DDA">
        <w:rPr>
          <w:sz w:val="20"/>
          <w:szCs w:val="20"/>
          <w:lang w:val="uk-UA"/>
        </w:rPr>
        <w:t xml:space="preserve">Під енергією радіаційного опромінення мається на увазі енергія, яка через фіксований проміжок часу розподілялася між частинками системи при умові термостатування системи. </w:t>
      </w:r>
      <w:r w:rsidR="00F31752" w:rsidRPr="00094DDA">
        <w:rPr>
          <w:sz w:val="20"/>
          <w:szCs w:val="20"/>
          <w:lang w:val="uk-UA"/>
        </w:rPr>
        <w:t xml:space="preserve">Ця енергія надавалася частинкам системи </w:t>
      </w:r>
      <w:r w:rsidR="00247509" w:rsidRPr="00094DDA">
        <w:rPr>
          <w:sz w:val="20"/>
          <w:szCs w:val="20"/>
          <w:lang w:val="uk-UA"/>
        </w:rPr>
        <w:t xml:space="preserve">через певну фіксовану кількість кроків моделювання, необхідну для </w:t>
      </w:r>
      <w:r w:rsidR="008A50C4" w:rsidRPr="00094DDA">
        <w:rPr>
          <w:sz w:val="20"/>
          <w:szCs w:val="20"/>
          <w:lang w:val="uk-UA"/>
        </w:rPr>
        <w:t xml:space="preserve">стабілізації системи. </w:t>
      </w:r>
    </w:p>
    <w:p w:rsidR="002F52DE" w:rsidRPr="00F356A0" w:rsidRDefault="00276426" w:rsidP="002F52DE">
      <w:pPr>
        <w:jc w:val="both"/>
        <w:rPr>
          <w:color w:val="00B050"/>
          <w:sz w:val="20"/>
          <w:szCs w:val="20"/>
          <w:lang w:val="uk-UA"/>
        </w:rPr>
      </w:pPr>
      <w:r>
        <w:rPr>
          <w:sz w:val="20"/>
          <w:szCs w:val="20"/>
          <w:lang w:val="uk-UA"/>
        </w:rPr>
        <w:lastRenderedPageBreak/>
        <w:tab/>
        <w:t>На рис. 7</w:t>
      </w:r>
      <w:r w:rsidR="002F52DE" w:rsidRPr="00094DDA">
        <w:rPr>
          <w:sz w:val="20"/>
          <w:szCs w:val="20"/>
          <w:lang w:val="uk-UA"/>
        </w:rPr>
        <w:t xml:space="preserve"> наведено залежність </w:t>
      </w:r>
      <w:del w:id="183" w:author="Obi-Wan" w:date="2017-02-21T21:07:00Z">
        <w:r w:rsidR="0004576D">
          <w:rPr>
            <w:sz w:val="20"/>
            <w:szCs w:val="20"/>
            <w:lang w:val="uk-UA"/>
          </w:rPr>
          <w:delText>середньої</w:delText>
        </w:r>
      </w:del>
      <w:ins w:id="184" w:author="Obi-Wan" w:date="2017-02-21T21:07:00Z">
        <w:r w:rsidR="002F52DE" w:rsidRPr="00094DDA">
          <w:rPr>
            <w:sz w:val="20"/>
            <w:szCs w:val="20"/>
            <w:lang w:val="uk-UA"/>
          </w:rPr>
          <w:t>повної</w:t>
        </w:r>
      </w:ins>
      <w:r w:rsidR="002F52DE" w:rsidRPr="00094DDA">
        <w:rPr>
          <w:sz w:val="20"/>
          <w:szCs w:val="20"/>
          <w:lang w:val="uk-UA"/>
        </w:rPr>
        <w:t xml:space="preserve"> </w:t>
      </w:r>
      <w:r w:rsidR="002F52DE" w:rsidRPr="00094DDA">
        <w:rPr>
          <w:rFonts w:eastAsia="Calibri"/>
          <w:sz w:val="18"/>
          <w:szCs w:val="18"/>
          <w:lang w:val="uk-UA"/>
        </w:rPr>
        <w:t xml:space="preserve">енергії </w:t>
      </w:r>
      <w:r w:rsidR="002F52DE" w:rsidRPr="00094DDA">
        <w:rPr>
          <w:rFonts w:eastAsia="Calibri"/>
          <w:position w:val="-12"/>
          <w:sz w:val="18"/>
          <w:szCs w:val="18"/>
        </w:rPr>
        <w:object w:dxaOrig="440" w:dyaOrig="340">
          <v:shape id="_x0000_i1085" type="#_x0000_t75" style="width:22.7pt;height:16.7pt" o:ole="">
            <v:imagedata r:id="rId131" o:title=""/>
          </v:shape>
          <o:OLEObject Type="Embed" ProgID="Equation.DSMT4" ShapeID="_x0000_i1085" DrawAspect="Content" ObjectID="_1549346420" r:id="rId132"/>
        </w:object>
      </w:r>
      <w:r w:rsidR="002F52DE" w:rsidRPr="00EB51C2">
        <w:rPr>
          <w:rFonts w:eastAsia="Calibri"/>
          <w:sz w:val="18"/>
          <w:szCs w:val="18"/>
          <w:lang w:val="uk-UA"/>
        </w:rPr>
        <w:t xml:space="preserve"> </w:t>
      </w:r>
      <w:del w:id="185" w:author="Obi-Wan" w:date="2017-02-21T21:07:00Z">
        <w:r w:rsidR="0004576D">
          <w:rPr>
            <w:rFonts w:eastAsia="Calibri"/>
            <w:sz w:val="18"/>
            <w:szCs w:val="18"/>
            <w:lang w:val="uk-UA"/>
          </w:rPr>
          <w:delText>та</w:delText>
        </w:r>
      </w:del>
      <w:ins w:id="186" w:author="Obi-Wan" w:date="2017-02-21T21:07:00Z">
        <w:r w:rsidR="002F52DE" w:rsidRPr="00EB51C2">
          <w:rPr>
            <w:rFonts w:eastAsia="Calibri"/>
            <w:sz w:val="18"/>
            <w:szCs w:val="18"/>
            <w:lang w:val="uk-UA"/>
          </w:rPr>
          <w:t>і</w:t>
        </w:r>
      </w:ins>
      <w:r w:rsidR="002F52DE" w:rsidRPr="00EB51C2">
        <w:rPr>
          <w:rFonts w:eastAsia="Calibri"/>
          <w:sz w:val="18"/>
          <w:szCs w:val="18"/>
          <w:lang w:val="uk-UA"/>
        </w:rPr>
        <w:t xml:space="preserve"> її кулонівської складової </w:t>
      </w:r>
      <w:r w:rsidR="002F52DE" w:rsidRPr="00EB51C2">
        <w:rPr>
          <w:rFonts w:eastAsia="Calibri"/>
          <w:position w:val="-12"/>
          <w:sz w:val="18"/>
          <w:szCs w:val="18"/>
        </w:rPr>
        <w:object w:dxaOrig="440" w:dyaOrig="340">
          <v:shape id="_x0000_i1086" type="#_x0000_t75" style="width:22.7pt;height:16.7pt" o:ole="">
            <v:imagedata r:id="rId133" o:title=""/>
          </v:shape>
          <o:OLEObject Type="Embed" ProgID="Equation.DSMT4" ShapeID="_x0000_i1086" DrawAspect="Content" ObjectID="_1549346421" r:id="rId134"/>
        </w:object>
      </w:r>
      <w:r w:rsidR="00AF2897" w:rsidRPr="00EB51C2">
        <w:rPr>
          <w:rFonts w:eastAsia="Calibri"/>
          <w:i/>
          <w:sz w:val="18"/>
          <w:szCs w:val="18"/>
          <w:lang w:val="uk-UA"/>
        </w:rPr>
        <w:t>,</w:t>
      </w:r>
      <w:r w:rsidR="00AF2897" w:rsidRPr="00F356A0">
        <w:rPr>
          <w:rFonts w:eastAsia="Calibri"/>
          <w:i/>
          <w:sz w:val="20"/>
          <w:szCs w:val="20"/>
          <w:lang w:val="uk-UA"/>
        </w:rPr>
        <w:t xml:space="preserve"> </w:t>
      </w:r>
      <w:r>
        <w:rPr>
          <w:rFonts w:eastAsia="Calibri"/>
          <w:sz w:val="20"/>
          <w:szCs w:val="20"/>
          <w:lang w:val="uk-UA"/>
        </w:rPr>
        <w:t>а на рис. 8</w:t>
      </w:r>
      <w:r w:rsidR="00AF2897" w:rsidRPr="00F356A0">
        <w:rPr>
          <w:rFonts w:eastAsia="Calibri"/>
          <w:sz w:val="20"/>
          <w:szCs w:val="20"/>
          <w:lang w:val="uk-UA"/>
        </w:rPr>
        <w:t xml:space="preserve"> </w:t>
      </w:r>
      <w:r w:rsidR="00357B1C" w:rsidRPr="00F356A0">
        <w:rPr>
          <w:rFonts w:eastAsia="Calibri"/>
          <w:sz w:val="20"/>
          <w:szCs w:val="20"/>
          <w:lang w:val="uk-UA"/>
        </w:rPr>
        <w:t>–– нормованої</w:t>
      </w:r>
      <w:r w:rsidR="00AF2897" w:rsidRPr="00F356A0">
        <w:rPr>
          <w:rFonts w:eastAsia="Calibri"/>
          <w:sz w:val="20"/>
          <w:szCs w:val="20"/>
          <w:lang w:val="uk-UA"/>
        </w:rPr>
        <w:t xml:space="preserve"> теплоємності</w:t>
      </w:r>
      <w:r w:rsidR="00357B1C" w:rsidRPr="00F356A0">
        <w:rPr>
          <w:rFonts w:eastAsia="Calibri"/>
          <w:sz w:val="20"/>
          <w:szCs w:val="20"/>
          <w:lang w:val="uk-UA"/>
        </w:rPr>
        <w:t xml:space="preserve"> </w:t>
      </w:r>
      <w:r w:rsidR="00F37AC8" w:rsidRPr="00F356A0">
        <w:rPr>
          <w:rFonts w:eastAsia="Calibri"/>
          <w:position w:val="-30"/>
          <w:sz w:val="20"/>
          <w:szCs w:val="20"/>
          <w:lang w:val="uk-UA"/>
        </w:rPr>
        <w:object w:dxaOrig="1840" w:dyaOrig="720">
          <v:shape id="_x0000_i1087" type="#_x0000_t75" style="width:94.7pt;height:37.3pt" o:ole="">
            <v:imagedata r:id="rId135" o:title=""/>
          </v:shape>
          <o:OLEObject Type="Embed" ProgID="Equation.DSMT4" ShapeID="_x0000_i1087" DrawAspect="Content" ObjectID="_1549346422" r:id="rId136"/>
        </w:object>
      </w:r>
      <w:r w:rsidR="00AF2897" w:rsidRPr="00F356A0">
        <w:rPr>
          <w:rFonts w:eastAsia="Calibri"/>
          <w:sz w:val="20"/>
          <w:szCs w:val="20"/>
          <w:lang w:val="uk-UA"/>
        </w:rPr>
        <w:t xml:space="preserve"> від </w:t>
      </w:r>
      <w:del w:id="187" w:author="Obi-Wan" w:date="2017-02-21T21:07:00Z">
        <w:r w:rsidR="0004576D">
          <w:rPr>
            <w:rFonts w:eastAsia="Calibri"/>
            <w:sz w:val="20"/>
            <w:szCs w:val="20"/>
            <w:lang w:val="uk-UA"/>
          </w:rPr>
          <w:delText xml:space="preserve">розподіленої енергії опромінення </w:delText>
        </w:r>
      </w:del>
      <w:r w:rsidR="00AF2897" w:rsidRPr="00F356A0">
        <w:rPr>
          <w:rFonts w:eastAsia="Calibri"/>
          <w:position w:val="-10"/>
          <w:sz w:val="20"/>
          <w:szCs w:val="20"/>
          <w:lang w:val="uk-UA"/>
        </w:rPr>
        <w:object w:dxaOrig="360" w:dyaOrig="300">
          <v:shape id="_x0000_i1088" type="#_x0000_t75" style="width:19.3pt;height:16.7pt" o:ole="">
            <v:imagedata r:id="rId137" o:title=""/>
          </v:shape>
          <o:OLEObject Type="Embed" ProgID="Equation.DSMT4" ShapeID="_x0000_i1088" DrawAspect="Content" ObjectID="_1549346423" r:id="rId138"/>
        </w:object>
      </w:r>
      <w:r w:rsidR="00433E3F" w:rsidRPr="00F356A0">
        <w:rPr>
          <w:rFonts w:eastAsia="Calibri"/>
          <w:sz w:val="20"/>
          <w:szCs w:val="20"/>
          <w:lang w:val="uk-UA"/>
        </w:rPr>
        <w:t xml:space="preserve"> </w:t>
      </w:r>
      <w:r w:rsidR="00B66108" w:rsidRPr="00F356A0">
        <w:rPr>
          <w:rFonts w:eastAsia="Calibri"/>
          <w:sz w:val="20"/>
          <w:szCs w:val="20"/>
          <w:lang w:val="uk-UA"/>
        </w:rPr>
        <w:t xml:space="preserve">за температури </w:t>
      </w:r>
      <w:r w:rsidR="00F059A3" w:rsidRPr="00F356A0">
        <w:rPr>
          <w:rFonts w:eastAsia="Calibri"/>
          <w:sz w:val="20"/>
          <w:szCs w:val="20"/>
          <w:lang w:val="uk-UA"/>
        </w:rPr>
        <w:t>300К.</w:t>
      </w:r>
      <w:r w:rsidR="005F7D0E" w:rsidRPr="00F356A0">
        <w:rPr>
          <w:rFonts w:eastAsia="Calibri"/>
          <w:sz w:val="20"/>
          <w:szCs w:val="20"/>
          <w:lang w:val="uk-UA"/>
        </w:rPr>
        <w:t xml:space="preserve"> </w:t>
      </w:r>
    </w:p>
    <w:p w:rsidR="008F24E5" w:rsidRPr="00094DDA" w:rsidRDefault="003620B5" w:rsidP="00FA1C7A">
      <w:pPr>
        <w:ind w:firstLine="709"/>
        <w:jc w:val="both"/>
        <w:rPr>
          <w:sz w:val="20"/>
          <w:szCs w:val="20"/>
          <w:lang w:val="uk-UA"/>
        </w:rPr>
      </w:pPr>
      <w:r w:rsidRPr="00094DDA">
        <w:rPr>
          <w:sz w:val="20"/>
          <w:szCs w:val="20"/>
          <w:lang w:val="uk-UA"/>
        </w:rPr>
        <w:t>Деякі з одержаних залежностей</w:t>
      </w:r>
      <w:r w:rsidR="00276426">
        <w:rPr>
          <w:sz w:val="20"/>
          <w:szCs w:val="20"/>
          <w:lang w:val="uk-UA"/>
        </w:rPr>
        <w:t xml:space="preserve"> представлені на рис.</w:t>
      </w:r>
      <w:r w:rsidR="00276426" w:rsidRPr="00276426">
        <w:rPr>
          <w:sz w:val="20"/>
          <w:szCs w:val="20"/>
        </w:rPr>
        <w:t>7</w:t>
      </w:r>
      <w:r w:rsidR="0008299C" w:rsidRPr="00094DDA">
        <w:rPr>
          <w:sz w:val="20"/>
          <w:szCs w:val="20"/>
          <w:lang w:val="uk-UA"/>
        </w:rPr>
        <w:t xml:space="preserve"> – </w:t>
      </w:r>
      <w:r w:rsidR="00276426">
        <w:rPr>
          <w:sz w:val="20"/>
          <w:szCs w:val="20"/>
          <w:lang w:val="uk-UA"/>
        </w:rPr>
        <w:t>рис.16</w:t>
      </w:r>
      <w:r w:rsidR="004A63F6" w:rsidRPr="00094DDA">
        <w:rPr>
          <w:sz w:val="20"/>
          <w:szCs w:val="20"/>
          <w:lang w:val="uk-UA"/>
        </w:rPr>
        <w:t>.</w:t>
      </w:r>
      <w:r w:rsidR="00E62369" w:rsidRPr="00094DDA">
        <w:rPr>
          <w:lang w:val="uk-UA"/>
        </w:rPr>
        <w:t xml:space="preserve"> </w:t>
      </w:r>
      <w:r w:rsidR="00E3396B" w:rsidRPr="00094DDA">
        <w:rPr>
          <w:sz w:val="20"/>
          <w:szCs w:val="20"/>
          <w:lang w:val="uk-UA"/>
        </w:rPr>
        <w:t>Аналіз</w:t>
      </w:r>
      <w:r w:rsidR="00E62369" w:rsidRPr="00094DDA">
        <w:rPr>
          <w:sz w:val="20"/>
          <w:szCs w:val="20"/>
          <w:lang w:val="uk-UA"/>
        </w:rPr>
        <w:t xml:space="preserve"> одержан</w:t>
      </w:r>
      <w:r w:rsidR="00E3396B" w:rsidRPr="00094DDA">
        <w:rPr>
          <w:sz w:val="20"/>
          <w:szCs w:val="20"/>
          <w:lang w:val="uk-UA"/>
        </w:rPr>
        <w:t>их залежностей вказує на те,</w:t>
      </w:r>
      <w:r w:rsidR="00E62369" w:rsidRPr="00094DDA">
        <w:rPr>
          <w:sz w:val="20"/>
          <w:szCs w:val="20"/>
          <w:lang w:val="uk-UA"/>
        </w:rPr>
        <w:t xml:space="preserve"> що за енергій радіаційного опромінення 9 МеВ відбувається </w:t>
      </w:r>
      <w:r w:rsidR="00FA1C7A" w:rsidRPr="00094DDA">
        <w:rPr>
          <w:sz w:val="20"/>
          <w:szCs w:val="20"/>
          <w:lang w:val="uk-UA"/>
        </w:rPr>
        <w:t xml:space="preserve">найбільша зміна теплоємності рідинної системи. </w:t>
      </w:r>
    </w:p>
    <w:tbl>
      <w:tblPr>
        <w:tblStyle w:val="af2"/>
        <w:tblW w:w="74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3578"/>
      </w:tblGrid>
      <w:tr w:rsidR="008F24E5" w:rsidRPr="00EB51C2" w:rsidTr="007A778E">
        <w:trPr>
          <w:trHeight w:val="2431"/>
        </w:trPr>
        <w:tc>
          <w:tcPr>
            <w:tcW w:w="3828" w:type="dxa"/>
          </w:tcPr>
          <w:p w:rsidR="008F24E5" w:rsidRPr="00EB51C2" w:rsidRDefault="000F21A9" w:rsidP="00EF3F3A">
            <w:pPr>
              <w:jc w:val="center"/>
              <w:rPr>
                <w:rFonts w:ascii="Times New Roman" w:hAnsi="Times New Roman"/>
                <w:sz w:val="20"/>
                <w:szCs w:val="20"/>
                <w:lang w:val="uk-UA"/>
              </w:rPr>
            </w:pPr>
            <w:del w:id="188" w:author="Obi-Wan" w:date="2017-02-21T21:07:00Z">
              <w:r w:rsidRPr="00EB51C2">
                <w:rPr>
                  <w:rFonts w:ascii="Times New Roman" w:eastAsia="Times New Roman" w:hAnsi="Times New Roman"/>
                  <w:sz w:val="28"/>
                  <w:szCs w:val="28"/>
                  <w:lang w:val="uk-UA"/>
                </w:rPr>
                <w:object w:dxaOrig="3280" w:dyaOrig="2458" w14:anchorId="75C16ABC">
                  <v:shape id="_x0000_i1089" type="#_x0000_t75" style="width:164.15pt;height:134.55pt" o:ole="">
                    <v:imagedata r:id="rId139" o:title=""/>
                  </v:shape>
                  <o:OLEObject Type="Embed" ProgID="Origin50.Graph" ShapeID="_x0000_i1089" DrawAspect="Content" ObjectID="_1549346424" r:id="rId140"/>
                </w:object>
              </w:r>
            </w:del>
            <w:ins w:id="189" w:author="Obi-Wan" w:date="2017-02-21T21:07:00Z">
              <w:r w:rsidR="00201D90" w:rsidRPr="00EB51C2">
                <w:rPr>
                  <w:rFonts w:ascii="Times New Roman" w:eastAsia="Times New Roman" w:hAnsi="Times New Roman"/>
                  <w:sz w:val="28"/>
                  <w:szCs w:val="28"/>
                  <w:lang w:val="uk-UA"/>
                </w:rPr>
                <w:object w:dxaOrig="3313" w:dyaOrig="2483">
                  <v:shape id="_x0000_i1090" type="#_x0000_t75" style="width:165.45pt;height:135.85pt" o:ole="">
                    <v:imagedata r:id="rId141" o:title=""/>
                  </v:shape>
                  <o:OLEObject Type="Embed" ProgID="Origin50.Graph" ShapeID="_x0000_i1090" DrawAspect="Content" ObjectID="_1549346425" r:id="rId142"/>
                </w:object>
              </w:r>
            </w:ins>
          </w:p>
        </w:tc>
        <w:tc>
          <w:tcPr>
            <w:tcW w:w="3578" w:type="dxa"/>
          </w:tcPr>
          <w:p w:rsidR="008F24E5" w:rsidRPr="00EB51C2" w:rsidRDefault="00201D90" w:rsidP="00EF3F3A">
            <w:pPr>
              <w:jc w:val="center"/>
              <w:rPr>
                <w:rFonts w:ascii="Times New Roman" w:hAnsi="Times New Roman"/>
                <w:sz w:val="20"/>
                <w:szCs w:val="20"/>
                <w:lang w:val="uk-UA"/>
              </w:rPr>
            </w:pPr>
            <w:r w:rsidRPr="00EB51C2">
              <w:rPr>
                <w:rFonts w:ascii="Times New Roman" w:eastAsia="Times New Roman" w:hAnsi="Times New Roman"/>
                <w:sz w:val="28"/>
                <w:szCs w:val="28"/>
                <w:lang w:val="uk-UA"/>
              </w:rPr>
              <w:object w:dxaOrig="3130" w:dyaOrig="2390">
                <v:shape id="_x0000_i1091" type="#_x0000_t75" style="width:163.3pt;height:130.7pt" o:ole="">
                  <v:imagedata r:id="rId143" o:title=""/>
                </v:shape>
                <o:OLEObject Type="Embed" ProgID="Origin50.Graph" ShapeID="_x0000_i1091" DrawAspect="Content" ObjectID="_1549346426" r:id="rId144"/>
              </w:object>
            </w:r>
          </w:p>
        </w:tc>
      </w:tr>
      <w:tr w:rsidR="008F24E5" w:rsidRPr="00EB51C2" w:rsidTr="007A778E">
        <w:tc>
          <w:tcPr>
            <w:tcW w:w="3828" w:type="dxa"/>
          </w:tcPr>
          <w:p w:rsidR="008F24E5" w:rsidRPr="00EB51C2" w:rsidRDefault="00276426" w:rsidP="00EF3F3A">
            <w:pPr>
              <w:jc w:val="both"/>
              <w:rPr>
                <w:rFonts w:ascii="Times New Roman" w:hAnsi="Times New Roman"/>
                <w:sz w:val="18"/>
                <w:szCs w:val="18"/>
                <w:lang w:val="uk-UA"/>
              </w:rPr>
            </w:pPr>
            <w:r>
              <w:rPr>
                <w:rFonts w:ascii="Times New Roman" w:hAnsi="Times New Roman"/>
                <w:sz w:val="18"/>
                <w:szCs w:val="18"/>
                <w:lang w:val="uk-UA"/>
              </w:rPr>
              <w:t>Рис.7</w:t>
            </w:r>
            <w:r w:rsidR="008F24E5" w:rsidRPr="00EB51C2">
              <w:rPr>
                <w:rFonts w:ascii="Times New Roman" w:hAnsi="Times New Roman"/>
                <w:sz w:val="18"/>
                <w:szCs w:val="18"/>
                <w:lang w:val="uk-UA"/>
              </w:rPr>
              <w:t xml:space="preserve">. Залежність </w:t>
            </w:r>
            <w:del w:id="190" w:author="Obi-Wan" w:date="2017-02-21T21:07:00Z">
              <w:r w:rsidR="00970AB8">
                <w:rPr>
                  <w:rFonts w:ascii="Times New Roman" w:hAnsi="Times New Roman"/>
                  <w:sz w:val="18"/>
                  <w:szCs w:val="18"/>
                  <w:lang w:val="uk-UA"/>
                </w:rPr>
                <w:delText>середньої</w:delText>
              </w:r>
            </w:del>
            <w:ins w:id="191" w:author="Obi-Wan" w:date="2017-02-21T21:07:00Z">
              <w:r w:rsidR="008F24E5" w:rsidRPr="00EB51C2">
                <w:rPr>
                  <w:rFonts w:ascii="Times New Roman" w:hAnsi="Times New Roman"/>
                  <w:sz w:val="18"/>
                  <w:szCs w:val="18"/>
                  <w:lang w:val="uk-UA"/>
                </w:rPr>
                <w:t>повної</w:t>
              </w:r>
            </w:ins>
            <w:r w:rsidR="008F24E5" w:rsidRPr="00EB51C2">
              <w:rPr>
                <w:rFonts w:ascii="Times New Roman" w:hAnsi="Times New Roman"/>
                <w:sz w:val="18"/>
                <w:szCs w:val="18"/>
                <w:lang w:val="uk-UA"/>
              </w:rPr>
              <w:t xml:space="preserve"> енергії </w:t>
            </w:r>
            <w:r w:rsidR="00751474" w:rsidRPr="00EB51C2">
              <w:rPr>
                <w:rFonts w:ascii="Times New Roman" w:eastAsia="Times New Roman" w:hAnsi="Times New Roman"/>
                <w:position w:val="-12"/>
                <w:sz w:val="18"/>
                <w:szCs w:val="18"/>
              </w:rPr>
              <w:object w:dxaOrig="440" w:dyaOrig="340">
                <v:shape id="_x0000_i1092" type="#_x0000_t75" style="width:22.7pt;height:16.7pt" o:ole="">
                  <v:imagedata r:id="rId131" o:title=""/>
                </v:shape>
                <o:OLEObject Type="Embed" ProgID="Equation.DSMT4" ShapeID="_x0000_i1092" DrawAspect="Content" ObjectID="_1549346427" r:id="rId145"/>
              </w:object>
            </w:r>
            <w:r w:rsidR="00751474" w:rsidRPr="00EB51C2">
              <w:rPr>
                <w:rFonts w:ascii="Times New Roman" w:hAnsi="Times New Roman"/>
                <w:sz w:val="18"/>
                <w:szCs w:val="18"/>
                <w:lang w:val="uk-UA"/>
              </w:rPr>
              <w:t xml:space="preserve"> </w:t>
            </w:r>
            <w:r w:rsidR="008F24E5" w:rsidRPr="00EB51C2">
              <w:rPr>
                <w:rFonts w:ascii="Times New Roman" w:hAnsi="Times New Roman"/>
                <w:sz w:val="18"/>
                <w:szCs w:val="18"/>
                <w:lang w:val="uk-UA"/>
              </w:rPr>
              <w:t xml:space="preserve">розчину </w:t>
            </w:r>
            <w:r w:rsidR="008F24E5" w:rsidRPr="00EB51C2">
              <w:rPr>
                <w:rFonts w:ascii="Times New Roman" w:eastAsia="Times New Roman" w:hAnsi="Times New Roman"/>
                <w:position w:val="-4"/>
                <w:sz w:val="18"/>
                <w:szCs w:val="18"/>
                <w:lang w:val="uk-UA"/>
              </w:rPr>
              <w:object w:dxaOrig="520" w:dyaOrig="220">
                <v:shape id="_x0000_i1093" type="#_x0000_t75" style="width:26.15pt;height:10.7pt" o:ole="">
                  <v:imagedata r:id="rId146" o:title=""/>
                </v:shape>
                <o:OLEObject Type="Embed" ProgID="Equation.DSMT4" ShapeID="_x0000_i1093" DrawAspect="Content" ObjectID="_1549346428" r:id="rId147"/>
              </w:object>
            </w:r>
            <w:r w:rsidR="008F24E5" w:rsidRPr="00EB51C2">
              <w:rPr>
                <w:rFonts w:ascii="Times New Roman" w:hAnsi="Times New Roman"/>
                <w:sz w:val="18"/>
                <w:szCs w:val="18"/>
                <w:lang w:val="uk-UA"/>
              </w:rPr>
              <w:t xml:space="preserve"> і її кулонівської складової </w:t>
            </w:r>
            <w:r w:rsidR="008F24E5" w:rsidRPr="00EB51C2">
              <w:rPr>
                <w:rFonts w:ascii="Times New Roman" w:eastAsia="Times New Roman" w:hAnsi="Times New Roman"/>
                <w:position w:val="-12"/>
                <w:sz w:val="18"/>
                <w:szCs w:val="18"/>
              </w:rPr>
              <w:object w:dxaOrig="440" w:dyaOrig="340">
                <v:shape id="_x0000_i1094" type="#_x0000_t75" style="width:22.7pt;height:16.7pt" o:ole="">
                  <v:imagedata r:id="rId133" o:title=""/>
                </v:shape>
                <o:OLEObject Type="Embed" ProgID="Equation.DSMT4" ShapeID="_x0000_i1094" DrawAspect="Content" ObjectID="_1549346429" r:id="rId148"/>
              </w:object>
            </w:r>
            <w:r w:rsidR="008F24E5" w:rsidRPr="00EB51C2">
              <w:rPr>
                <w:rFonts w:ascii="Times New Roman" w:hAnsi="Times New Roman"/>
                <w:sz w:val="18"/>
                <w:szCs w:val="18"/>
                <w:lang w:val="uk-UA"/>
              </w:rPr>
              <w:t xml:space="preserve"> від енергії опромінення </w:t>
            </w:r>
            <w:r w:rsidR="008F24E5" w:rsidRPr="00EB51C2">
              <w:rPr>
                <w:rFonts w:ascii="Times New Roman" w:eastAsia="Times New Roman" w:hAnsi="Times New Roman"/>
                <w:i/>
                <w:position w:val="-10"/>
                <w:sz w:val="18"/>
                <w:szCs w:val="18"/>
              </w:rPr>
              <w:object w:dxaOrig="360" w:dyaOrig="300">
                <v:shape id="_x0000_i1095" type="#_x0000_t75" style="width:19.3pt;height:16.7pt" o:ole="">
                  <v:imagedata r:id="rId149" o:title=""/>
                </v:shape>
                <o:OLEObject Type="Embed" ProgID="Equation.DSMT4" ShapeID="_x0000_i1095" DrawAspect="Content" ObjectID="_1549346430" r:id="rId150"/>
              </w:object>
            </w:r>
            <w:r w:rsidR="008F24E5" w:rsidRPr="00EB51C2">
              <w:rPr>
                <w:rFonts w:ascii="Times New Roman" w:hAnsi="Times New Roman"/>
                <w:sz w:val="18"/>
                <w:szCs w:val="18"/>
                <w:lang w:val="uk-UA"/>
              </w:rPr>
              <w:t xml:space="preserve"> за Т=300К.</w:t>
            </w:r>
          </w:p>
          <w:p w:rsidR="008F24E5" w:rsidRPr="00EB51C2" w:rsidRDefault="008F24E5" w:rsidP="00EF3F3A">
            <w:pPr>
              <w:jc w:val="both"/>
              <w:rPr>
                <w:rFonts w:ascii="Times New Roman" w:hAnsi="Times New Roman"/>
                <w:sz w:val="20"/>
                <w:szCs w:val="20"/>
                <w:lang w:val="uk-UA"/>
              </w:rPr>
            </w:pPr>
          </w:p>
        </w:tc>
        <w:tc>
          <w:tcPr>
            <w:tcW w:w="3578" w:type="dxa"/>
          </w:tcPr>
          <w:p w:rsidR="008F24E5" w:rsidRPr="00EB51C2" w:rsidRDefault="00276426" w:rsidP="00EF3F3A">
            <w:pPr>
              <w:jc w:val="both"/>
              <w:rPr>
                <w:ins w:id="192" w:author="Obi-Wan" w:date="2017-02-21T21:07:00Z"/>
                <w:rFonts w:ascii="Times New Roman" w:hAnsi="Times New Roman"/>
                <w:sz w:val="18"/>
                <w:szCs w:val="18"/>
                <w:lang w:val="uk-UA"/>
              </w:rPr>
            </w:pPr>
            <w:r>
              <w:rPr>
                <w:rFonts w:ascii="Times New Roman" w:hAnsi="Times New Roman"/>
                <w:sz w:val="18"/>
                <w:szCs w:val="18"/>
                <w:lang w:val="uk-UA"/>
              </w:rPr>
              <w:t>Рис.8</w:t>
            </w:r>
            <w:r w:rsidR="00E94EAE">
              <w:rPr>
                <w:rFonts w:ascii="Times New Roman" w:hAnsi="Times New Roman"/>
                <w:sz w:val="18"/>
                <w:szCs w:val="18"/>
                <w:lang w:val="uk-UA"/>
              </w:rPr>
              <w:t xml:space="preserve">. </w:t>
            </w:r>
            <w:r w:rsidR="008F24E5" w:rsidRPr="00EB51C2">
              <w:rPr>
                <w:rFonts w:ascii="Times New Roman" w:hAnsi="Times New Roman"/>
                <w:sz w:val="18"/>
                <w:szCs w:val="18"/>
                <w:lang w:val="uk-UA"/>
              </w:rPr>
              <w:t>Залежність</w:t>
            </w:r>
            <w:r w:rsidR="00E94EAE">
              <w:rPr>
                <w:rFonts w:ascii="Times New Roman" w:hAnsi="Times New Roman"/>
                <w:sz w:val="18"/>
                <w:szCs w:val="18"/>
                <w:lang w:val="uk-UA"/>
              </w:rPr>
              <w:t xml:space="preserve"> </w:t>
            </w:r>
            <w:r w:rsidR="00C7555F">
              <w:rPr>
                <w:rFonts w:ascii="Times New Roman" w:hAnsi="Times New Roman"/>
                <w:sz w:val="18"/>
                <w:szCs w:val="18"/>
                <w:lang w:val="uk-UA"/>
              </w:rPr>
              <w:t>нормованої</w:t>
            </w:r>
            <w:r w:rsidR="008F24E5" w:rsidRPr="00EB51C2">
              <w:rPr>
                <w:rFonts w:ascii="Times New Roman" w:hAnsi="Times New Roman"/>
                <w:sz w:val="18"/>
                <w:szCs w:val="18"/>
                <w:lang w:val="uk-UA"/>
              </w:rPr>
              <w:t xml:space="preserve"> теплоємності </w:t>
            </w:r>
            <w:r w:rsidR="00751474" w:rsidRPr="00EB51C2">
              <w:rPr>
                <w:rFonts w:ascii="Times New Roman" w:eastAsia="Times New Roman" w:hAnsi="Times New Roman"/>
                <w:position w:val="-10"/>
                <w:sz w:val="18"/>
                <w:szCs w:val="18"/>
                <w:lang w:val="uk-UA"/>
              </w:rPr>
              <w:object w:dxaOrig="300" w:dyaOrig="320">
                <v:shape id="_x0000_i1096" type="#_x0000_t75" style="width:15.45pt;height:16.7pt" o:ole="">
                  <v:imagedata r:id="rId151" o:title=""/>
                </v:shape>
                <o:OLEObject Type="Embed" ProgID="Equation.DSMT4" ShapeID="_x0000_i1096" DrawAspect="Content" ObjectID="_1549346431" r:id="rId152"/>
              </w:object>
            </w:r>
            <w:r w:rsidR="008F24E5" w:rsidRPr="00EB51C2">
              <w:rPr>
                <w:rFonts w:ascii="Times New Roman" w:hAnsi="Times New Roman"/>
                <w:sz w:val="18"/>
                <w:szCs w:val="18"/>
                <w:lang w:val="uk-UA"/>
              </w:rPr>
              <w:t xml:space="preserve"> розчину </w:t>
            </w:r>
            <w:r w:rsidR="008F24E5" w:rsidRPr="00EB51C2">
              <w:rPr>
                <w:rFonts w:ascii="Times New Roman" w:eastAsia="Times New Roman" w:hAnsi="Times New Roman"/>
                <w:position w:val="-4"/>
                <w:sz w:val="18"/>
                <w:szCs w:val="18"/>
                <w:lang w:val="uk-UA"/>
              </w:rPr>
              <w:object w:dxaOrig="520" w:dyaOrig="220">
                <v:shape id="_x0000_i1097" type="#_x0000_t75" style="width:26.15pt;height:11.15pt" o:ole="">
                  <v:imagedata r:id="rId146" o:title=""/>
                </v:shape>
                <o:OLEObject Type="Embed" ProgID="Equation.DSMT4" ShapeID="_x0000_i1097" DrawAspect="Content" ObjectID="_1549346432" r:id="rId153"/>
              </w:object>
            </w:r>
            <w:r w:rsidR="008F24E5" w:rsidRPr="00EB51C2">
              <w:rPr>
                <w:rFonts w:ascii="Times New Roman" w:hAnsi="Times New Roman"/>
                <w:sz w:val="18"/>
                <w:szCs w:val="18"/>
                <w:lang w:val="uk-UA"/>
              </w:rPr>
              <w:t xml:space="preserve"> від енергії опромінення </w:t>
            </w:r>
            <w:r w:rsidR="008F24E5" w:rsidRPr="00EB51C2">
              <w:rPr>
                <w:rFonts w:ascii="Times New Roman" w:eastAsia="Times New Roman" w:hAnsi="Times New Roman"/>
                <w:position w:val="-10"/>
                <w:sz w:val="18"/>
                <w:szCs w:val="18"/>
                <w:lang w:val="uk-UA"/>
              </w:rPr>
              <w:object w:dxaOrig="360" w:dyaOrig="300">
                <v:shape id="_x0000_i1098" type="#_x0000_t75" style="width:18.85pt;height:15.85pt" o:ole="">
                  <v:imagedata r:id="rId137" o:title=""/>
                </v:shape>
                <o:OLEObject Type="Embed" ProgID="Equation.DSMT4" ShapeID="_x0000_i1098" DrawAspect="Content" ObjectID="_1549346433" r:id="rId154"/>
              </w:object>
            </w:r>
            <w:r w:rsidR="008F24E5" w:rsidRPr="00EB51C2">
              <w:rPr>
                <w:rFonts w:ascii="Times New Roman" w:hAnsi="Times New Roman"/>
                <w:sz w:val="18"/>
                <w:szCs w:val="18"/>
                <w:lang w:val="uk-UA"/>
              </w:rPr>
              <w:t xml:space="preserve"> при Т=300</w:t>
            </w:r>
            <w:r w:rsidR="00433E3F">
              <w:rPr>
                <w:rFonts w:ascii="Times New Roman" w:hAnsi="Times New Roman"/>
                <w:sz w:val="18"/>
                <w:szCs w:val="18"/>
                <w:lang w:val="uk-UA"/>
              </w:rPr>
              <w:t>К</w:t>
            </w:r>
            <w:r w:rsidR="00DF7AF1">
              <w:rPr>
                <w:rFonts w:ascii="Times New Roman" w:hAnsi="Times New Roman"/>
                <w:sz w:val="18"/>
                <w:szCs w:val="18"/>
                <w:lang w:val="uk-UA"/>
              </w:rPr>
              <w:t>.</w:t>
            </w:r>
          </w:p>
          <w:p w:rsidR="008F24E5" w:rsidRPr="00EB51C2" w:rsidRDefault="00801A8D" w:rsidP="00EF3F3A">
            <w:pPr>
              <w:jc w:val="both"/>
              <w:rPr>
                <w:rFonts w:ascii="Times New Roman" w:hAnsi="Times New Roman"/>
                <w:sz w:val="18"/>
                <w:szCs w:val="18"/>
                <w:lang w:val="uk-UA"/>
              </w:rPr>
            </w:pPr>
            <w:ins w:id="193" w:author="Obi-Wan" w:date="2017-02-21T21:07:00Z">
              <w:r>
                <w:rPr>
                  <w:rFonts w:ascii="Times New Roman" w:hAnsi="Times New Roman"/>
                  <w:sz w:val="18"/>
                  <w:szCs w:val="18"/>
                  <w:lang w:val="uk-UA"/>
                </w:rPr>
                <w:t xml:space="preserve"> </w:t>
              </w:r>
              <w:r w:rsidR="00351169">
                <w:rPr>
                  <w:rFonts w:ascii="Times New Roman" w:hAnsi="Times New Roman"/>
                  <w:sz w:val="18"/>
                  <w:szCs w:val="18"/>
                  <w:lang w:val="uk-UA"/>
                </w:rPr>
                <w:t xml:space="preserve"> </w:t>
              </w:r>
            </w:ins>
          </w:p>
        </w:tc>
      </w:tr>
    </w:tbl>
    <w:p w:rsidR="00FC13A7" w:rsidRPr="00094DDA" w:rsidRDefault="00183DF6" w:rsidP="008F24E5">
      <w:pPr>
        <w:ind w:firstLine="709"/>
        <w:jc w:val="both"/>
        <w:rPr>
          <w:sz w:val="20"/>
          <w:szCs w:val="20"/>
          <w:lang w:val="uk-UA"/>
        </w:rPr>
      </w:pPr>
      <w:r w:rsidRPr="00094DDA">
        <w:rPr>
          <w:sz w:val="20"/>
          <w:szCs w:val="20"/>
          <w:lang w:val="uk-UA"/>
        </w:rPr>
        <w:t xml:space="preserve">На рис. </w:t>
      </w:r>
      <w:r w:rsidR="00276426">
        <w:rPr>
          <w:sz w:val="20"/>
          <w:szCs w:val="20"/>
          <w:lang w:val="uk-UA"/>
        </w:rPr>
        <w:t>9</w:t>
      </w:r>
      <w:r w:rsidR="00E345A8" w:rsidRPr="00094DDA">
        <w:rPr>
          <w:sz w:val="20"/>
          <w:szCs w:val="20"/>
          <w:lang w:val="uk-UA"/>
        </w:rPr>
        <w:t xml:space="preserve"> </w:t>
      </w:r>
      <w:r w:rsidR="008119F5" w:rsidRPr="00094DDA">
        <w:rPr>
          <w:sz w:val="20"/>
          <w:szCs w:val="20"/>
          <w:lang w:val="uk-UA"/>
        </w:rPr>
        <w:t xml:space="preserve">– </w:t>
      </w:r>
      <w:del w:id="194" w:author="Obi-Wan" w:date="2017-02-21T21:07:00Z">
        <w:r w:rsidR="00041A8F">
          <w:rPr>
            <w:sz w:val="20"/>
            <w:szCs w:val="20"/>
            <w:lang w:val="uk-UA"/>
          </w:rPr>
          <w:delText>16</w:delText>
        </w:r>
      </w:del>
      <w:ins w:id="195" w:author="Obi-Wan" w:date="2017-02-21T21:07:00Z">
        <w:r w:rsidR="00276426">
          <w:rPr>
            <w:sz w:val="20"/>
            <w:szCs w:val="20"/>
            <w:lang w:val="uk-UA"/>
          </w:rPr>
          <w:t>15</w:t>
        </w:r>
      </w:ins>
      <w:r w:rsidRPr="00094DDA">
        <w:rPr>
          <w:sz w:val="20"/>
          <w:szCs w:val="20"/>
          <w:lang w:val="uk-UA"/>
        </w:rPr>
        <w:t xml:space="preserve"> наведено радіальні функції розподілу</w:t>
      </w:r>
      <w:r w:rsidR="00D20080" w:rsidRPr="00094DDA">
        <w:rPr>
          <w:sz w:val="20"/>
          <w:szCs w:val="20"/>
          <w:lang w:val="uk-UA"/>
        </w:rPr>
        <w:t xml:space="preserve"> </w:t>
      </w:r>
      <w:r w:rsidR="003F0D0D" w:rsidRPr="00094DDA">
        <w:rPr>
          <w:sz w:val="20"/>
          <w:szCs w:val="20"/>
          <w:lang w:val="uk-UA"/>
        </w:rPr>
        <w:t xml:space="preserve">пар атомів молекул води та іонів </w:t>
      </w:r>
      <w:r w:rsidR="003F0D0D" w:rsidRPr="00094DDA">
        <w:rPr>
          <w:position w:val="-4"/>
          <w:sz w:val="20"/>
          <w:szCs w:val="20"/>
          <w:lang w:val="uk-UA"/>
        </w:rPr>
        <w:object w:dxaOrig="440" w:dyaOrig="300">
          <v:shape id="_x0000_i1099" type="#_x0000_t75" style="width:21.85pt;height:15.45pt" o:ole="">
            <v:imagedata r:id="rId155" o:title=""/>
          </v:shape>
          <o:OLEObject Type="Embed" ProgID="Equation.DSMT4" ShapeID="_x0000_i1099" DrawAspect="Content" ObjectID="_1549346434" r:id="rId156"/>
        </w:object>
      </w:r>
      <w:r w:rsidR="00853E4F" w:rsidRPr="00094DDA">
        <w:rPr>
          <w:sz w:val="20"/>
          <w:szCs w:val="20"/>
          <w:lang w:val="uk-UA"/>
        </w:rPr>
        <w:t xml:space="preserve">і </w:t>
      </w:r>
      <w:r w:rsidR="003F0D0D" w:rsidRPr="00094DDA">
        <w:rPr>
          <w:position w:val="-4"/>
          <w:sz w:val="20"/>
          <w:szCs w:val="20"/>
          <w:lang w:val="uk-UA"/>
        </w:rPr>
        <w:object w:dxaOrig="360" w:dyaOrig="300">
          <v:shape id="_x0000_i1100" type="#_x0000_t75" style="width:18pt;height:15.45pt" o:ole="">
            <v:imagedata r:id="rId157" o:title=""/>
          </v:shape>
          <o:OLEObject Type="Embed" ProgID="Equation.DSMT4" ShapeID="_x0000_i1100" DrawAspect="Content" ObjectID="_1549346435" r:id="rId158"/>
        </w:object>
      </w:r>
      <w:r w:rsidR="00276426">
        <w:rPr>
          <w:sz w:val="20"/>
          <w:szCs w:val="20"/>
          <w:lang w:val="uk-UA"/>
        </w:rPr>
        <w:t>, а на рис. 3.16</w:t>
      </w:r>
      <w:r w:rsidR="00853E4F" w:rsidRPr="00094DDA">
        <w:rPr>
          <w:sz w:val="20"/>
          <w:szCs w:val="20"/>
          <w:lang w:val="uk-UA"/>
        </w:rPr>
        <w:t xml:space="preserve"> – </w:t>
      </w:r>
      <w:r w:rsidR="00AD2F08" w:rsidRPr="00094DDA">
        <w:rPr>
          <w:sz w:val="20"/>
          <w:szCs w:val="20"/>
          <w:lang w:val="uk-UA"/>
        </w:rPr>
        <w:t xml:space="preserve">залежність кількості найближчих сусідів </w:t>
      </w:r>
      <w:r w:rsidR="00AD2F08" w:rsidRPr="00094DDA">
        <w:rPr>
          <w:rFonts w:eastAsia="Calibri"/>
          <w:sz w:val="18"/>
          <w:szCs w:val="18"/>
          <w:lang w:val="uk-UA"/>
        </w:rPr>
        <w:t xml:space="preserve">від енергії радіаційного опромінення </w:t>
      </w:r>
      <w:r w:rsidR="00AD2F08" w:rsidRPr="00094DDA">
        <w:rPr>
          <w:sz w:val="20"/>
          <w:szCs w:val="20"/>
          <w:lang w:val="uk-UA"/>
        </w:rPr>
        <w:t>за температури 300К</w:t>
      </w:r>
      <w:del w:id="196" w:author="Obi-Wan" w:date="2017-02-21T21:07:00Z">
        <w:r w:rsidR="0004576D">
          <w:rPr>
            <w:sz w:val="20"/>
            <w:szCs w:val="20"/>
            <w:lang w:val="uk-UA"/>
          </w:rPr>
          <w:delText>.</w:delText>
        </w:r>
      </w:del>
    </w:p>
    <w:tbl>
      <w:tblPr>
        <w:tblW w:w="74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28"/>
        <w:gridCol w:w="3578"/>
      </w:tblGrid>
      <w:tr w:rsidR="000F4568" w:rsidRPr="00EB51C2" w:rsidTr="00172227">
        <w:tc>
          <w:tcPr>
            <w:tcW w:w="3828" w:type="dxa"/>
            <w:tcBorders>
              <w:top w:val="nil"/>
              <w:left w:val="nil"/>
              <w:bottom w:val="nil"/>
              <w:right w:val="nil"/>
            </w:tcBorders>
            <w:shd w:val="clear" w:color="auto" w:fill="auto"/>
          </w:tcPr>
          <w:p w:rsidR="000F4568" w:rsidRPr="00EB51C2" w:rsidRDefault="00EA1BD0" w:rsidP="00F5101F">
            <w:pPr>
              <w:jc w:val="center"/>
              <w:rPr>
                <w:rFonts w:eastAsia="Calibri"/>
                <w:sz w:val="20"/>
                <w:szCs w:val="20"/>
                <w:lang w:val="uk-UA"/>
              </w:rPr>
            </w:pPr>
            <w:r w:rsidRPr="00EB51C2">
              <w:rPr>
                <w:rFonts w:eastAsia="Calibri"/>
                <w:noProof/>
                <w:sz w:val="20"/>
                <w:szCs w:val="20"/>
                <w:lang w:eastAsia="ru-RU"/>
              </w:rPr>
              <w:drawing>
                <wp:inline distT="0" distB="0" distL="0" distR="0">
                  <wp:extent cx="1779938" cy="1273810"/>
                  <wp:effectExtent l="0" t="0" r="0" b="0"/>
                  <wp:docPr id="76" name="Рисунок 12" descr="D:\Обучение\ФИЗИКА\Научная_Работа\Диссертация\NewCorrectedGraphs\biological systems\1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D:\Обучение\ФИЗИКА\Научная_Работа\Диссертация\NewCorrectedGraphs\biological systems\1_bw.jpg"/>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1807850" cy="1293785"/>
                          </a:xfrm>
                          <a:prstGeom prst="rect">
                            <a:avLst/>
                          </a:prstGeom>
                          <a:noFill/>
                          <a:ln>
                            <a:noFill/>
                          </a:ln>
                        </pic:spPr>
                      </pic:pic>
                    </a:graphicData>
                  </a:graphic>
                </wp:inline>
              </w:drawing>
            </w:r>
          </w:p>
        </w:tc>
        <w:tc>
          <w:tcPr>
            <w:tcW w:w="3578" w:type="dxa"/>
            <w:tcBorders>
              <w:top w:val="nil"/>
              <w:left w:val="nil"/>
              <w:bottom w:val="nil"/>
              <w:right w:val="nil"/>
            </w:tcBorders>
            <w:shd w:val="clear" w:color="auto" w:fill="auto"/>
          </w:tcPr>
          <w:p w:rsidR="000F4568" w:rsidRPr="00EB51C2" w:rsidRDefault="00EF7C65" w:rsidP="007413CF">
            <w:pPr>
              <w:jc w:val="center"/>
              <w:rPr>
                <w:rFonts w:eastAsia="Calibri"/>
                <w:sz w:val="20"/>
                <w:szCs w:val="20"/>
                <w:lang w:val="uk-UA"/>
              </w:rPr>
            </w:pPr>
            <w:r w:rsidRPr="00276426">
              <w:rPr>
                <w:rFonts w:eastAsia="Calibri"/>
                <w:noProof/>
                <w:sz w:val="20"/>
                <w:szCs w:val="20"/>
                <w:lang w:eastAsia="ru-RU"/>
              </w:rPr>
              <w:t xml:space="preserve"> </w:t>
            </w:r>
            <w:r w:rsidR="00EA1BD0" w:rsidRPr="00EB51C2">
              <w:rPr>
                <w:rFonts w:eastAsia="Calibri"/>
                <w:noProof/>
                <w:sz w:val="20"/>
                <w:szCs w:val="20"/>
                <w:lang w:eastAsia="ru-RU"/>
              </w:rPr>
              <w:drawing>
                <wp:inline distT="0" distB="0" distL="0" distR="0">
                  <wp:extent cx="1760621" cy="1273953"/>
                  <wp:effectExtent l="0" t="0" r="0" b="0"/>
                  <wp:docPr id="77" name="Рисунок 14" descr="D:\Обучение\ФИЗИКА\Научная_Работа\Диссертация\NewCorrectedGraphs\biological systems\2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D:\Обучение\ФИЗИКА\Научная_Работа\Диссертация\NewCorrectedGraphs\biological systems\2_bw.jpg"/>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1775048" cy="1284392"/>
                          </a:xfrm>
                          <a:prstGeom prst="rect">
                            <a:avLst/>
                          </a:prstGeom>
                          <a:noFill/>
                          <a:ln>
                            <a:noFill/>
                          </a:ln>
                        </pic:spPr>
                      </pic:pic>
                    </a:graphicData>
                  </a:graphic>
                </wp:inline>
              </w:drawing>
            </w:r>
          </w:p>
        </w:tc>
      </w:tr>
      <w:tr w:rsidR="000F4568" w:rsidRPr="00EB51C2" w:rsidTr="00172227">
        <w:tc>
          <w:tcPr>
            <w:tcW w:w="3828" w:type="dxa"/>
            <w:tcBorders>
              <w:top w:val="nil"/>
              <w:left w:val="nil"/>
              <w:bottom w:val="nil"/>
              <w:right w:val="nil"/>
            </w:tcBorders>
            <w:shd w:val="clear" w:color="auto" w:fill="auto"/>
          </w:tcPr>
          <w:p w:rsidR="000F4568" w:rsidRPr="00EB51C2" w:rsidRDefault="00276426" w:rsidP="00E345A8">
            <w:pPr>
              <w:ind w:right="352"/>
              <w:jc w:val="both"/>
              <w:rPr>
                <w:rFonts w:eastAsia="Calibri"/>
                <w:sz w:val="18"/>
                <w:szCs w:val="18"/>
                <w:lang w:val="uk-UA"/>
              </w:rPr>
            </w:pPr>
            <w:r>
              <w:rPr>
                <w:rFonts w:eastAsia="Calibri"/>
                <w:sz w:val="18"/>
                <w:szCs w:val="18"/>
                <w:lang w:val="uk-UA"/>
              </w:rPr>
              <w:t>Рис.9</w:t>
            </w:r>
            <w:r w:rsidR="000F4568" w:rsidRPr="00EB51C2">
              <w:rPr>
                <w:rFonts w:eastAsia="Calibri"/>
                <w:sz w:val="18"/>
                <w:szCs w:val="18"/>
                <w:lang w:val="uk-UA"/>
              </w:rPr>
              <w:t xml:space="preserve">. Радіальні функції розподілу </w:t>
            </w:r>
            <w:r w:rsidR="000F4568" w:rsidRPr="00EB51C2">
              <w:rPr>
                <w:rFonts w:eastAsia="Calibri"/>
                <w:position w:val="-14"/>
                <w:sz w:val="22"/>
                <w:szCs w:val="22"/>
              </w:rPr>
              <w:object w:dxaOrig="980" w:dyaOrig="420">
                <v:shape id="_x0000_i1101" type="#_x0000_t75" style="width:49.3pt;height:22.7pt" o:ole="">
                  <v:imagedata r:id="rId161" o:title=""/>
                </v:shape>
                <o:OLEObject Type="Embed" ProgID="Equation.DSMT4" ShapeID="_x0000_i1101" DrawAspect="Content" ObjectID="_1549346436" r:id="rId162"/>
              </w:object>
            </w:r>
            <w:r w:rsidR="000F4568" w:rsidRPr="00EB51C2">
              <w:rPr>
                <w:rFonts w:eastAsia="Calibri"/>
                <w:sz w:val="18"/>
                <w:szCs w:val="18"/>
                <w:lang w:val="uk-UA"/>
              </w:rPr>
              <w:t xml:space="preserve"> за різних енергій опромінення при </w:t>
            </w:r>
            <w:del w:id="197" w:author="Obi-Wan" w:date="2017-02-21T21:07:00Z">
              <w:r w:rsidR="000D1956">
                <w:rPr>
                  <w:rFonts w:eastAsia="Calibri"/>
                  <w:position w:val="-16"/>
                  <w:sz w:val="22"/>
                  <w:szCs w:val="22"/>
                </w:rPr>
                <w:pict w14:anchorId="4867D0FD">
                  <v:shape id="_x0000_i1102" type="#_x0000_t75" style="width:54.85pt;height:16.7pt">
                    <v:imagedata r:id="rId163" o:title=""/>
                  </v:shape>
                </w:pict>
              </w:r>
            </w:del>
            <w:ins w:id="198" w:author="Obi-Wan" w:date="2017-02-21T21:07:00Z">
              <w:r w:rsidR="000D1956">
                <w:rPr>
                  <w:rFonts w:eastAsia="Calibri"/>
                  <w:position w:val="-16"/>
                  <w:sz w:val="22"/>
                  <w:szCs w:val="22"/>
                </w:rPr>
                <w:pict>
                  <v:shape id="_x0000_i1103" type="#_x0000_t75" style="width:52.7pt;height:16.7pt">
                    <v:imagedata r:id="rId164" o:title=""/>
                  </v:shape>
                </w:pict>
              </w:r>
            </w:ins>
          </w:p>
          <w:p w:rsidR="000F4568" w:rsidRPr="00EB51C2" w:rsidRDefault="000F4568" w:rsidP="0068271F">
            <w:pPr>
              <w:jc w:val="both"/>
              <w:rPr>
                <w:rFonts w:eastAsia="Calibri"/>
                <w:sz w:val="20"/>
                <w:szCs w:val="20"/>
                <w:lang w:val="uk-UA"/>
              </w:rPr>
            </w:pPr>
          </w:p>
        </w:tc>
        <w:tc>
          <w:tcPr>
            <w:tcW w:w="3578" w:type="dxa"/>
            <w:tcBorders>
              <w:top w:val="nil"/>
              <w:left w:val="nil"/>
              <w:bottom w:val="nil"/>
              <w:right w:val="nil"/>
            </w:tcBorders>
            <w:shd w:val="clear" w:color="auto" w:fill="auto"/>
          </w:tcPr>
          <w:p w:rsidR="000F4568" w:rsidRPr="00EB51C2" w:rsidRDefault="00276426" w:rsidP="0068271F">
            <w:pPr>
              <w:jc w:val="both"/>
              <w:rPr>
                <w:rFonts w:eastAsia="Calibri"/>
                <w:sz w:val="18"/>
                <w:szCs w:val="18"/>
                <w:lang w:val="uk-UA"/>
              </w:rPr>
            </w:pPr>
            <w:r>
              <w:rPr>
                <w:rFonts w:eastAsia="Calibri"/>
                <w:sz w:val="18"/>
                <w:szCs w:val="18"/>
                <w:lang w:val="uk-UA"/>
              </w:rPr>
              <w:lastRenderedPageBreak/>
              <w:t>Рис.10</w:t>
            </w:r>
            <w:r w:rsidR="000F4568" w:rsidRPr="00EB51C2">
              <w:rPr>
                <w:rFonts w:eastAsia="Calibri"/>
                <w:sz w:val="18"/>
                <w:szCs w:val="18"/>
                <w:lang w:val="uk-UA"/>
              </w:rPr>
              <w:t xml:space="preserve">. </w:t>
            </w:r>
            <w:r w:rsidR="007A4480" w:rsidRPr="00EB51C2">
              <w:rPr>
                <w:rFonts w:eastAsia="Calibri"/>
                <w:sz w:val="18"/>
                <w:szCs w:val="18"/>
              </w:rPr>
              <w:t xml:space="preserve">Радіальні функції розподілу </w:t>
            </w:r>
            <w:r w:rsidR="007A4480" w:rsidRPr="00EB51C2">
              <w:rPr>
                <w:rFonts w:eastAsia="Calibri"/>
                <w:position w:val="-14"/>
                <w:sz w:val="18"/>
                <w:szCs w:val="18"/>
              </w:rPr>
              <w:object w:dxaOrig="999" w:dyaOrig="420">
                <v:shape id="_x0000_i1104" type="#_x0000_t75" style="width:50.15pt;height:22.7pt" o:ole="">
                  <v:imagedata r:id="rId165" o:title=""/>
                </v:shape>
                <o:OLEObject Type="Embed" ProgID="Equation.DSMT4" ShapeID="_x0000_i1104" DrawAspect="Content" ObjectID="_1549346437" r:id="rId166"/>
              </w:object>
            </w:r>
            <w:r w:rsidR="007A4480" w:rsidRPr="00EB51C2">
              <w:rPr>
                <w:rFonts w:eastAsia="Calibri"/>
                <w:sz w:val="18"/>
                <w:szCs w:val="18"/>
              </w:rPr>
              <w:t xml:space="preserve"> за різних енергій опромінення при </w:t>
            </w:r>
            <w:del w:id="199" w:author="Obi-Wan" w:date="2017-02-21T21:07:00Z">
              <w:r w:rsidR="00FE2A85" w:rsidRPr="00EB51C2">
                <w:rPr>
                  <w:rFonts w:eastAsia="Calibri"/>
                  <w:position w:val="-16"/>
                  <w:sz w:val="18"/>
                  <w:szCs w:val="18"/>
                </w:rPr>
                <w:object w:dxaOrig="1060" w:dyaOrig="340" w14:anchorId="36451FE7">
                  <v:shape id="_x0000_i1105" type="#_x0000_t75" style="width:54.85pt;height:16.7pt" o:ole="">
                    <v:imagedata r:id="rId167" o:title=""/>
                  </v:shape>
                  <o:OLEObject Type="Embed" ProgID="Equation.DSMT4" ShapeID="_x0000_i1105" DrawAspect="Content" ObjectID="_1549346438" r:id="rId168"/>
                </w:object>
              </w:r>
            </w:del>
            <w:ins w:id="200" w:author="Obi-Wan" w:date="2017-02-21T21:07:00Z">
              <w:r w:rsidR="007A4480" w:rsidRPr="00EB51C2">
                <w:rPr>
                  <w:rFonts w:eastAsia="Calibri"/>
                  <w:position w:val="-16"/>
                  <w:sz w:val="18"/>
                  <w:szCs w:val="18"/>
                </w:rPr>
                <w:object w:dxaOrig="1020" w:dyaOrig="340">
                  <v:shape id="_x0000_i1106" type="#_x0000_t75" style="width:51.85pt;height:16.7pt" o:ole="">
                    <v:imagedata r:id="rId169" o:title=""/>
                  </v:shape>
                  <o:OLEObject Type="Embed" ProgID="Equation.DSMT4" ShapeID="_x0000_i1106" DrawAspect="Content" ObjectID="_1549346439" r:id="rId170"/>
                </w:object>
              </w:r>
            </w:ins>
          </w:p>
        </w:tc>
      </w:tr>
    </w:tbl>
    <w:p w:rsidR="0077123A" w:rsidRPr="00EB51C2" w:rsidRDefault="0077123A" w:rsidP="0023130A">
      <w:pPr>
        <w:jc w:val="both"/>
        <w:rPr>
          <w:sz w:val="20"/>
          <w:szCs w:val="20"/>
          <w:lang w:val="uk-UA"/>
        </w:rPr>
      </w:pPr>
    </w:p>
    <w:tbl>
      <w:tblPr>
        <w:tblW w:w="74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176"/>
        <w:gridCol w:w="3510"/>
        <w:gridCol w:w="210"/>
      </w:tblGrid>
      <w:tr w:rsidR="0077123A" w:rsidRPr="00EB51C2" w:rsidTr="0006320F">
        <w:tc>
          <w:tcPr>
            <w:tcW w:w="3686" w:type="dxa"/>
            <w:gridSpan w:val="2"/>
            <w:tcBorders>
              <w:top w:val="nil"/>
              <w:left w:val="nil"/>
              <w:bottom w:val="nil"/>
              <w:right w:val="nil"/>
            </w:tcBorders>
            <w:shd w:val="clear" w:color="auto" w:fill="auto"/>
          </w:tcPr>
          <w:p w:rsidR="0077123A" w:rsidRPr="00EB51C2" w:rsidRDefault="00EA1BD0" w:rsidP="0068271F">
            <w:pPr>
              <w:jc w:val="both"/>
              <w:rPr>
                <w:rFonts w:eastAsia="Calibri"/>
                <w:sz w:val="20"/>
                <w:szCs w:val="20"/>
                <w:lang w:val="uk-UA"/>
              </w:rPr>
            </w:pPr>
            <w:r w:rsidRPr="00EB51C2">
              <w:rPr>
                <w:rFonts w:eastAsia="Calibri"/>
                <w:noProof/>
                <w:sz w:val="20"/>
                <w:szCs w:val="20"/>
                <w:lang w:eastAsia="ru-RU"/>
              </w:rPr>
              <w:drawing>
                <wp:inline distT="0" distB="0" distL="0" distR="0">
                  <wp:extent cx="2000250" cy="1619250"/>
                  <wp:effectExtent l="0" t="0" r="0" b="0"/>
                  <wp:docPr id="82" name="Рисунок 15" descr="D:\Обучение\ФИЗИКА\Научная_Работа\Диссертация\NewCorrectedGraphs\biological systems\3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descr="D:\Обучение\ФИЗИКА\Научная_Работа\Диссертация\NewCorrectedGraphs\biological systems\3_bw.jpg"/>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2000250" cy="1619250"/>
                          </a:xfrm>
                          <a:prstGeom prst="rect">
                            <a:avLst/>
                          </a:prstGeom>
                          <a:noFill/>
                          <a:ln>
                            <a:noFill/>
                          </a:ln>
                        </pic:spPr>
                      </pic:pic>
                    </a:graphicData>
                  </a:graphic>
                </wp:inline>
              </w:drawing>
            </w:r>
          </w:p>
        </w:tc>
        <w:tc>
          <w:tcPr>
            <w:tcW w:w="3720" w:type="dxa"/>
            <w:gridSpan w:val="2"/>
            <w:tcBorders>
              <w:top w:val="nil"/>
              <w:left w:val="nil"/>
              <w:bottom w:val="nil"/>
              <w:right w:val="nil"/>
            </w:tcBorders>
            <w:shd w:val="clear" w:color="auto" w:fill="auto"/>
          </w:tcPr>
          <w:p w:rsidR="0077123A" w:rsidRPr="00EB51C2" w:rsidRDefault="00EA1BD0" w:rsidP="0068271F">
            <w:pPr>
              <w:ind w:right="99"/>
              <w:jc w:val="both"/>
              <w:rPr>
                <w:rFonts w:eastAsia="Calibri"/>
                <w:sz w:val="20"/>
                <w:szCs w:val="20"/>
                <w:lang w:val="uk-UA"/>
              </w:rPr>
            </w:pPr>
            <w:r w:rsidRPr="00EB51C2">
              <w:rPr>
                <w:rFonts w:eastAsia="Calibri"/>
                <w:noProof/>
                <w:sz w:val="20"/>
                <w:szCs w:val="20"/>
                <w:lang w:eastAsia="ru-RU"/>
              </w:rPr>
              <w:drawing>
                <wp:inline distT="0" distB="0" distL="0" distR="0">
                  <wp:extent cx="2057400" cy="1666875"/>
                  <wp:effectExtent l="0" t="0" r="0" b="0"/>
                  <wp:docPr id="83" name="Рисунок 16" descr="D:\Обучение\ФИЗИКА\Научная_Работа\Диссертация\NewCorrectedGraphs\biological systems\4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D:\Обучение\ФИЗИКА\Научная_Работа\Диссертация\NewCorrectedGraphs\biological systems\4_bw.jpg"/>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2057400" cy="1666875"/>
                          </a:xfrm>
                          <a:prstGeom prst="rect">
                            <a:avLst/>
                          </a:prstGeom>
                          <a:noFill/>
                          <a:ln>
                            <a:noFill/>
                          </a:ln>
                        </pic:spPr>
                      </pic:pic>
                    </a:graphicData>
                  </a:graphic>
                </wp:inline>
              </w:drawing>
            </w:r>
          </w:p>
        </w:tc>
      </w:tr>
      <w:tr w:rsidR="0077123A" w:rsidRPr="00EB51C2" w:rsidTr="0006320F">
        <w:tc>
          <w:tcPr>
            <w:tcW w:w="3686" w:type="dxa"/>
            <w:gridSpan w:val="2"/>
            <w:tcBorders>
              <w:top w:val="nil"/>
              <w:left w:val="nil"/>
              <w:bottom w:val="nil"/>
              <w:right w:val="nil"/>
            </w:tcBorders>
            <w:shd w:val="clear" w:color="auto" w:fill="auto"/>
          </w:tcPr>
          <w:p w:rsidR="0077123A" w:rsidRPr="00EB51C2" w:rsidRDefault="00276426" w:rsidP="00E345A8">
            <w:pPr>
              <w:ind w:right="348"/>
              <w:jc w:val="both"/>
              <w:rPr>
                <w:rFonts w:eastAsia="Calibri"/>
                <w:sz w:val="18"/>
                <w:szCs w:val="18"/>
                <w:lang w:val="uk-UA"/>
              </w:rPr>
            </w:pPr>
            <w:r>
              <w:rPr>
                <w:rFonts w:eastAsia="Calibri"/>
                <w:sz w:val="18"/>
                <w:szCs w:val="18"/>
                <w:lang w:val="uk-UA"/>
              </w:rPr>
              <w:t>Рис.11</w:t>
            </w:r>
            <w:r w:rsidR="0077123A" w:rsidRPr="00EB51C2">
              <w:rPr>
                <w:rFonts w:eastAsia="Calibri"/>
                <w:sz w:val="18"/>
                <w:szCs w:val="18"/>
                <w:lang w:val="uk-UA"/>
              </w:rPr>
              <w:t xml:space="preserve">. Радіальні функції розподілу </w:t>
            </w:r>
            <w:r w:rsidR="0077123A" w:rsidRPr="00EB51C2">
              <w:rPr>
                <w:rFonts w:eastAsia="Calibri"/>
                <w:position w:val="-14"/>
                <w:sz w:val="22"/>
                <w:szCs w:val="22"/>
              </w:rPr>
              <w:object w:dxaOrig="1020" w:dyaOrig="420">
                <v:shape id="_x0000_i1107" type="#_x0000_t75" style="width:51.85pt;height:22.7pt" o:ole="">
                  <v:imagedata r:id="rId173" o:title=""/>
                </v:shape>
                <o:OLEObject Type="Embed" ProgID="Equation.DSMT4" ShapeID="_x0000_i1107" DrawAspect="Content" ObjectID="_1549346440" r:id="rId174"/>
              </w:object>
            </w:r>
            <w:r w:rsidR="0077123A" w:rsidRPr="00EB51C2">
              <w:rPr>
                <w:rFonts w:eastAsia="Calibri"/>
                <w:sz w:val="18"/>
                <w:szCs w:val="18"/>
                <w:lang w:val="uk-UA"/>
              </w:rPr>
              <w:t xml:space="preserve"> за різних енергій опромінення при </w:t>
            </w:r>
            <w:del w:id="201" w:author="Obi-Wan" w:date="2017-02-21T21:07:00Z">
              <w:r w:rsidR="000D1956">
                <w:rPr>
                  <w:rFonts w:eastAsia="Calibri"/>
                  <w:position w:val="-16"/>
                  <w:sz w:val="22"/>
                  <w:szCs w:val="22"/>
                </w:rPr>
                <w:pict w14:anchorId="4A23CE34">
                  <v:shape id="_x0000_i1108" type="#_x0000_t75" style="width:54.85pt;height:16.7pt">
                    <v:imagedata r:id="rId175" o:title=""/>
                  </v:shape>
                </w:pict>
              </w:r>
            </w:del>
            <w:ins w:id="202" w:author="Obi-Wan" w:date="2017-02-21T21:07:00Z">
              <w:r w:rsidR="000D1956">
                <w:rPr>
                  <w:rFonts w:eastAsia="Calibri"/>
                  <w:position w:val="-16"/>
                  <w:sz w:val="22"/>
                  <w:szCs w:val="22"/>
                </w:rPr>
                <w:pict>
                  <v:shape id="_x0000_i1109" type="#_x0000_t75" style="width:52.7pt;height:16.7pt">
                    <v:imagedata r:id="rId164" o:title=""/>
                  </v:shape>
                </w:pict>
              </w:r>
            </w:ins>
          </w:p>
          <w:p w:rsidR="0077123A" w:rsidRPr="00EB51C2" w:rsidRDefault="0077123A" w:rsidP="0068271F">
            <w:pPr>
              <w:jc w:val="both"/>
              <w:rPr>
                <w:rFonts w:eastAsia="Calibri"/>
                <w:sz w:val="20"/>
                <w:szCs w:val="20"/>
                <w:lang w:val="uk-UA"/>
              </w:rPr>
            </w:pPr>
          </w:p>
        </w:tc>
        <w:tc>
          <w:tcPr>
            <w:tcW w:w="3720" w:type="dxa"/>
            <w:gridSpan w:val="2"/>
            <w:tcBorders>
              <w:top w:val="nil"/>
              <w:left w:val="nil"/>
              <w:bottom w:val="nil"/>
              <w:right w:val="nil"/>
            </w:tcBorders>
            <w:shd w:val="clear" w:color="auto" w:fill="auto"/>
          </w:tcPr>
          <w:p w:rsidR="0077123A" w:rsidRPr="00EB51C2" w:rsidRDefault="00276426" w:rsidP="0068271F">
            <w:pPr>
              <w:jc w:val="both"/>
              <w:rPr>
                <w:rFonts w:eastAsia="Calibri"/>
                <w:sz w:val="18"/>
                <w:szCs w:val="18"/>
                <w:lang w:val="uk-UA"/>
              </w:rPr>
            </w:pPr>
            <w:r>
              <w:rPr>
                <w:rFonts w:eastAsia="Calibri"/>
                <w:sz w:val="18"/>
                <w:szCs w:val="18"/>
                <w:lang w:val="uk-UA"/>
              </w:rPr>
              <w:t>Рис.12</w:t>
            </w:r>
            <w:r w:rsidR="0077123A" w:rsidRPr="00EB51C2">
              <w:rPr>
                <w:rFonts w:eastAsia="Calibri"/>
                <w:sz w:val="18"/>
                <w:szCs w:val="18"/>
                <w:lang w:val="uk-UA"/>
              </w:rPr>
              <w:t xml:space="preserve">. </w:t>
            </w:r>
            <w:r w:rsidR="0077123A" w:rsidRPr="00EB51C2">
              <w:rPr>
                <w:rFonts w:eastAsia="Calibri"/>
                <w:sz w:val="18"/>
                <w:szCs w:val="18"/>
              </w:rPr>
              <w:t xml:space="preserve">Радіальні функції розподілу </w:t>
            </w:r>
            <w:r w:rsidR="0077123A" w:rsidRPr="00EB51C2">
              <w:rPr>
                <w:rFonts w:eastAsia="Calibri"/>
                <w:position w:val="-14"/>
                <w:sz w:val="22"/>
                <w:szCs w:val="22"/>
              </w:rPr>
              <w:object w:dxaOrig="1020" w:dyaOrig="420">
                <v:shape id="_x0000_i1110" type="#_x0000_t75" style="width:51.85pt;height:22.7pt" o:ole="">
                  <v:imagedata r:id="rId176" o:title=""/>
                </v:shape>
                <o:OLEObject Type="Embed" ProgID="Equation.DSMT4" ShapeID="_x0000_i1110" DrawAspect="Content" ObjectID="_1549346441" r:id="rId177"/>
              </w:object>
            </w:r>
            <w:r w:rsidR="0077123A" w:rsidRPr="00EB51C2">
              <w:rPr>
                <w:rFonts w:eastAsia="Calibri"/>
                <w:sz w:val="18"/>
                <w:szCs w:val="18"/>
              </w:rPr>
              <w:t xml:space="preserve"> за різних енергій опромінення при </w:t>
            </w:r>
            <w:del w:id="203" w:author="Obi-Wan" w:date="2017-02-21T21:07:00Z">
              <w:r w:rsidR="00FE2A85" w:rsidRPr="00EB51C2">
                <w:rPr>
                  <w:rFonts w:eastAsia="Calibri"/>
                  <w:position w:val="-16"/>
                  <w:sz w:val="18"/>
                  <w:szCs w:val="18"/>
                </w:rPr>
                <w:object w:dxaOrig="1060" w:dyaOrig="340" w14:anchorId="59052BAC">
                  <v:shape id="_x0000_i1111" type="#_x0000_t75" style="width:54.85pt;height:16.7pt" o:ole="">
                    <v:imagedata r:id="rId178" o:title=""/>
                  </v:shape>
                  <o:OLEObject Type="Embed" ProgID="Equation.DSMT4" ShapeID="_x0000_i1111" DrawAspect="Content" ObjectID="_1549346442" r:id="rId179"/>
                </w:object>
              </w:r>
            </w:del>
            <w:ins w:id="204" w:author="Obi-Wan" w:date="2017-02-21T21:07:00Z">
              <w:r w:rsidR="0077123A" w:rsidRPr="00EB51C2">
                <w:rPr>
                  <w:rFonts w:eastAsia="Calibri"/>
                  <w:position w:val="-16"/>
                  <w:sz w:val="18"/>
                  <w:szCs w:val="18"/>
                </w:rPr>
                <w:object w:dxaOrig="1020" w:dyaOrig="340">
                  <v:shape id="_x0000_i1112" type="#_x0000_t75" style="width:51.85pt;height:16.7pt" o:ole="">
                    <v:imagedata r:id="rId169" o:title=""/>
                  </v:shape>
                  <o:OLEObject Type="Embed" ProgID="Equation.DSMT4" ShapeID="_x0000_i1112" DrawAspect="Content" ObjectID="_1549346443" r:id="rId180"/>
                </w:object>
              </w:r>
            </w:ins>
          </w:p>
        </w:tc>
      </w:tr>
      <w:tr w:rsidR="003620B5" w:rsidRPr="00EB51C2" w:rsidTr="0006320F">
        <w:tc>
          <w:tcPr>
            <w:tcW w:w="3686" w:type="dxa"/>
            <w:gridSpan w:val="2"/>
            <w:tcBorders>
              <w:top w:val="nil"/>
              <w:left w:val="nil"/>
              <w:bottom w:val="nil"/>
              <w:right w:val="nil"/>
            </w:tcBorders>
            <w:shd w:val="clear" w:color="auto" w:fill="auto"/>
          </w:tcPr>
          <w:p w:rsidR="003620B5" w:rsidRPr="00EB51C2" w:rsidRDefault="00EA1BD0" w:rsidP="0068271F">
            <w:pPr>
              <w:jc w:val="both"/>
              <w:rPr>
                <w:rFonts w:eastAsia="Calibri"/>
                <w:sz w:val="20"/>
                <w:szCs w:val="20"/>
                <w:lang w:val="uk-UA"/>
              </w:rPr>
            </w:pPr>
            <w:r w:rsidRPr="00EB51C2">
              <w:rPr>
                <w:rFonts w:eastAsia="Calibri"/>
                <w:noProof/>
                <w:sz w:val="20"/>
                <w:szCs w:val="20"/>
                <w:lang w:eastAsia="ru-RU"/>
              </w:rPr>
              <w:drawing>
                <wp:inline distT="0" distB="0" distL="0" distR="0">
                  <wp:extent cx="2266950" cy="1752600"/>
                  <wp:effectExtent l="0" t="0" r="0" b="0"/>
                  <wp:docPr id="88" name="Рисунок 17" descr="D:\Обучение\ФИЗИКА\Научная_Работа\Диссертация\NewCorrectedGraphs\biological systems\5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descr="D:\Обучение\ФИЗИКА\Научная_Работа\Диссертация\NewCorrectedGraphs\biological systems\5_bw.jpg"/>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a:ln>
                            <a:noFill/>
                          </a:ln>
                        </pic:spPr>
                      </pic:pic>
                    </a:graphicData>
                  </a:graphic>
                </wp:inline>
              </w:drawing>
            </w:r>
          </w:p>
        </w:tc>
        <w:tc>
          <w:tcPr>
            <w:tcW w:w="3720" w:type="dxa"/>
            <w:gridSpan w:val="2"/>
            <w:tcBorders>
              <w:top w:val="nil"/>
              <w:left w:val="nil"/>
              <w:bottom w:val="nil"/>
              <w:right w:val="nil"/>
            </w:tcBorders>
            <w:shd w:val="clear" w:color="auto" w:fill="auto"/>
          </w:tcPr>
          <w:p w:rsidR="003620B5" w:rsidRPr="00EB51C2" w:rsidRDefault="00EA1BD0" w:rsidP="0068271F">
            <w:pPr>
              <w:ind w:right="99"/>
              <w:jc w:val="both"/>
              <w:rPr>
                <w:rFonts w:eastAsia="Calibri"/>
                <w:sz w:val="20"/>
                <w:szCs w:val="20"/>
                <w:lang w:val="uk-UA"/>
              </w:rPr>
            </w:pPr>
            <w:r w:rsidRPr="00EB51C2">
              <w:rPr>
                <w:rFonts w:eastAsia="Calibri"/>
                <w:noProof/>
                <w:sz w:val="20"/>
                <w:szCs w:val="20"/>
                <w:lang w:eastAsia="ru-RU"/>
              </w:rPr>
              <w:drawing>
                <wp:inline distT="0" distB="0" distL="0" distR="0">
                  <wp:extent cx="2257425" cy="1733550"/>
                  <wp:effectExtent l="0" t="0" r="0" b="0"/>
                  <wp:docPr id="89" name="Рисунок 18" descr="D:\Обучение\ФИЗИКА\Научная_Работа\Диссертация\NewCorrectedGraphs\biological systems\4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descr="D:\Обучение\ФИЗИКА\Научная_Работа\Диссертация\NewCorrectedGraphs\biological systems\4_bw.jpg"/>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2257425" cy="1733550"/>
                          </a:xfrm>
                          <a:prstGeom prst="rect">
                            <a:avLst/>
                          </a:prstGeom>
                          <a:noFill/>
                          <a:ln>
                            <a:noFill/>
                          </a:ln>
                        </pic:spPr>
                      </pic:pic>
                    </a:graphicData>
                  </a:graphic>
                </wp:inline>
              </w:drawing>
            </w:r>
          </w:p>
        </w:tc>
      </w:tr>
      <w:tr w:rsidR="003620B5" w:rsidRPr="00EB51C2" w:rsidTr="0006320F">
        <w:tc>
          <w:tcPr>
            <w:tcW w:w="3686" w:type="dxa"/>
            <w:gridSpan w:val="2"/>
            <w:tcBorders>
              <w:top w:val="nil"/>
              <w:left w:val="nil"/>
              <w:bottom w:val="nil"/>
              <w:right w:val="nil"/>
            </w:tcBorders>
            <w:shd w:val="clear" w:color="auto" w:fill="auto"/>
          </w:tcPr>
          <w:p w:rsidR="003620B5" w:rsidRPr="00EB51C2" w:rsidRDefault="00276426" w:rsidP="0068271F">
            <w:pPr>
              <w:jc w:val="both"/>
              <w:rPr>
                <w:rFonts w:eastAsia="Calibri"/>
                <w:sz w:val="18"/>
                <w:szCs w:val="18"/>
                <w:lang w:val="uk-UA"/>
              </w:rPr>
            </w:pPr>
            <w:r>
              <w:rPr>
                <w:rFonts w:eastAsia="Calibri"/>
                <w:sz w:val="18"/>
                <w:szCs w:val="18"/>
                <w:lang w:val="uk-UA"/>
              </w:rPr>
              <w:t>Рис.13</w:t>
            </w:r>
            <w:r w:rsidR="003620B5" w:rsidRPr="00EB51C2">
              <w:rPr>
                <w:rFonts w:eastAsia="Calibri"/>
                <w:sz w:val="18"/>
                <w:szCs w:val="18"/>
                <w:lang w:val="uk-UA"/>
              </w:rPr>
              <w:t xml:space="preserve">. Радіальні функції розподілу </w:t>
            </w:r>
            <w:r w:rsidR="00217024" w:rsidRPr="00EB51C2">
              <w:rPr>
                <w:rFonts w:eastAsia="Calibri"/>
                <w:position w:val="-14"/>
                <w:sz w:val="22"/>
                <w:szCs w:val="22"/>
              </w:rPr>
              <w:object w:dxaOrig="1060" w:dyaOrig="420">
                <v:shape id="_x0000_i1113" type="#_x0000_t75" style="width:52.7pt;height:22.7pt" o:ole="">
                  <v:imagedata r:id="rId183" o:title=""/>
                </v:shape>
                <o:OLEObject Type="Embed" ProgID="Equation.DSMT4" ShapeID="_x0000_i1113" DrawAspect="Content" ObjectID="_1549346444" r:id="rId184"/>
              </w:object>
            </w:r>
            <w:r w:rsidR="003620B5" w:rsidRPr="00EB51C2">
              <w:rPr>
                <w:rFonts w:eastAsia="Calibri"/>
                <w:sz w:val="18"/>
                <w:szCs w:val="18"/>
                <w:lang w:val="uk-UA"/>
              </w:rPr>
              <w:t xml:space="preserve"> за різних енергій опромінення при </w:t>
            </w:r>
            <w:del w:id="205" w:author="Obi-Wan" w:date="2017-02-21T21:07:00Z">
              <w:r w:rsidR="000D1956">
                <w:rPr>
                  <w:rFonts w:eastAsia="Calibri"/>
                  <w:position w:val="-16"/>
                  <w:sz w:val="22"/>
                  <w:szCs w:val="22"/>
                </w:rPr>
                <w:pict w14:anchorId="02BFB603">
                  <v:shape id="_x0000_i1114" type="#_x0000_t75" style="width:54.85pt;height:16.7pt">
                    <v:imagedata r:id="rId185" o:title=""/>
                  </v:shape>
                </w:pict>
              </w:r>
            </w:del>
            <w:ins w:id="206" w:author="Obi-Wan" w:date="2017-02-21T21:07:00Z">
              <w:r w:rsidR="000D1956">
                <w:rPr>
                  <w:rFonts w:eastAsia="Calibri"/>
                  <w:position w:val="-16"/>
                  <w:sz w:val="22"/>
                  <w:szCs w:val="22"/>
                </w:rPr>
                <w:pict>
                  <v:shape id="_x0000_i1115" type="#_x0000_t75" style="width:52.7pt;height:16.7pt">
                    <v:imagedata r:id="rId164" o:title=""/>
                  </v:shape>
                </w:pict>
              </w:r>
            </w:ins>
          </w:p>
          <w:p w:rsidR="003620B5" w:rsidRPr="00EB51C2" w:rsidRDefault="003620B5" w:rsidP="0068271F">
            <w:pPr>
              <w:jc w:val="both"/>
              <w:rPr>
                <w:rFonts w:eastAsia="Calibri"/>
                <w:sz w:val="20"/>
                <w:szCs w:val="20"/>
                <w:lang w:val="uk-UA"/>
              </w:rPr>
            </w:pPr>
          </w:p>
        </w:tc>
        <w:tc>
          <w:tcPr>
            <w:tcW w:w="3720" w:type="dxa"/>
            <w:gridSpan w:val="2"/>
            <w:tcBorders>
              <w:top w:val="nil"/>
              <w:left w:val="nil"/>
              <w:bottom w:val="nil"/>
              <w:right w:val="nil"/>
            </w:tcBorders>
            <w:shd w:val="clear" w:color="auto" w:fill="auto"/>
          </w:tcPr>
          <w:p w:rsidR="003620B5" w:rsidRPr="00EB51C2" w:rsidRDefault="00276426" w:rsidP="0068271F">
            <w:pPr>
              <w:jc w:val="both"/>
              <w:rPr>
                <w:rFonts w:eastAsia="Calibri"/>
                <w:sz w:val="18"/>
                <w:szCs w:val="18"/>
              </w:rPr>
            </w:pPr>
            <w:r>
              <w:rPr>
                <w:rFonts w:eastAsia="Calibri"/>
                <w:sz w:val="18"/>
                <w:szCs w:val="18"/>
                <w:lang w:val="uk-UA"/>
              </w:rPr>
              <w:t>Рис.14</w:t>
            </w:r>
            <w:r w:rsidR="003620B5" w:rsidRPr="00EB51C2">
              <w:rPr>
                <w:rFonts w:eastAsia="Calibri"/>
                <w:sz w:val="18"/>
                <w:szCs w:val="18"/>
                <w:lang w:val="uk-UA"/>
              </w:rPr>
              <w:t xml:space="preserve">. </w:t>
            </w:r>
            <w:r w:rsidR="003620B5" w:rsidRPr="00EB51C2">
              <w:rPr>
                <w:rFonts w:eastAsia="Calibri"/>
                <w:sz w:val="18"/>
                <w:szCs w:val="18"/>
              </w:rPr>
              <w:t xml:space="preserve">Радіальні функції розподілу </w:t>
            </w:r>
            <w:r w:rsidR="003620B5" w:rsidRPr="00EB51C2">
              <w:rPr>
                <w:rFonts w:eastAsia="Calibri"/>
                <w:position w:val="-14"/>
                <w:sz w:val="22"/>
                <w:szCs w:val="22"/>
              </w:rPr>
              <w:object w:dxaOrig="1020" w:dyaOrig="420">
                <v:shape id="_x0000_i1116" type="#_x0000_t75" style="width:51.85pt;height:22.7pt" o:ole="">
                  <v:imagedata r:id="rId176" o:title=""/>
                </v:shape>
                <o:OLEObject Type="Embed" ProgID="Equation.DSMT4" ShapeID="_x0000_i1116" DrawAspect="Content" ObjectID="_1549346445" r:id="rId186"/>
              </w:object>
            </w:r>
            <w:r w:rsidR="003620B5" w:rsidRPr="00EB51C2">
              <w:rPr>
                <w:rFonts w:eastAsia="Calibri"/>
                <w:sz w:val="18"/>
                <w:szCs w:val="18"/>
              </w:rPr>
              <w:t xml:space="preserve"> за різних енергій опромінення при </w:t>
            </w:r>
            <w:del w:id="207" w:author="Obi-Wan" w:date="2017-02-21T21:07:00Z">
              <w:r w:rsidR="000D1956">
                <w:rPr>
                  <w:rFonts w:eastAsia="Calibri"/>
                  <w:position w:val="-16"/>
                  <w:sz w:val="18"/>
                  <w:szCs w:val="18"/>
                </w:rPr>
                <w:pict w14:anchorId="5F06B9A0">
                  <v:shape id="_x0000_i1117" type="#_x0000_t75" style="width:54.85pt;height:16.7pt">
                    <v:imagedata r:id="rId187" o:title=""/>
                  </v:shape>
                </w:pict>
              </w:r>
            </w:del>
            <w:ins w:id="208" w:author="Obi-Wan" w:date="2017-02-21T21:07:00Z">
              <w:r w:rsidR="000D1956">
                <w:rPr>
                  <w:rFonts w:eastAsia="Calibri"/>
                  <w:position w:val="-16"/>
                  <w:sz w:val="18"/>
                  <w:szCs w:val="18"/>
                </w:rPr>
                <w:pict>
                  <v:shape id="_x0000_i1118" type="#_x0000_t75" style="width:52.7pt;height:16.7pt">
                    <v:imagedata r:id="rId169" o:title=""/>
                  </v:shape>
                </w:pict>
              </w:r>
            </w:ins>
          </w:p>
          <w:p w:rsidR="00220346" w:rsidRPr="00EB51C2" w:rsidRDefault="00220346" w:rsidP="0068271F">
            <w:pPr>
              <w:jc w:val="both"/>
              <w:rPr>
                <w:rFonts w:eastAsia="Calibri"/>
                <w:sz w:val="18"/>
                <w:szCs w:val="18"/>
                <w:lang w:val="uk-UA"/>
              </w:rPr>
            </w:pPr>
          </w:p>
        </w:tc>
      </w:tr>
      <w:tr w:rsidR="008E2C38" w:rsidRPr="00EB51C2" w:rsidTr="0006320F">
        <w:trPr>
          <w:gridAfter w:val="1"/>
          <w:wAfter w:w="210" w:type="dxa"/>
        </w:trPr>
        <w:tc>
          <w:tcPr>
            <w:tcW w:w="3510" w:type="dxa"/>
            <w:tcBorders>
              <w:top w:val="nil"/>
              <w:left w:val="nil"/>
              <w:bottom w:val="nil"/>
              <w:right w:val="nil"/>
            </w:tcBorders>
            <w:shd w:val="clear" w:color="auto" w:fill="auto"/>
          </w:tcPr>
          <w:p w:rsidR="008E2C38" w:rsidRPr="00EB51C2" w:rsidRDefault="00EA1BD0" w:rsidP="0068271F">
            <w:pPr>
              <w:jc w:val="both"/>
              <w:rPr>
                <w:rFonts w:eastAsia="Calibri"/>
                <w:sz w:val="20"/>
                <w:szCs w:val="20"/>
                <w:lang w:val="uk-UA"/>
              </w:rPr>
            </w:pPr>
            <w:r w:rsidRPr="00EB51C2">
              <w:rPr>
                <w:noProof/>
                <w:lang w:eastAsia="ru-RU"/>
              </w:rPr>
              <w:lastRenderedPageBreak/>
              <w:drawing>
                <wp:anchor distT="0" distB="0" distL="114300" distR="114300" simplePos="0" relativeHeight="251657728" behindDoc="0" locked="0" layoutInCell="1" allowOverlap="1">
                  <wp:simplePos x="0" y="0"/>
                  <wp:positionH relativeFrom="column">
                    <wp:posOffset>-67310</wp:posOffset>
                  </wp:positionH>
                  <wp:positionV relativeFrom="paragraph">
                    <wp:posOffset>154940</wp:posOffset>
                  </wp:positionV>
                  <wp:extent cx="2164715" cy="1510665"/>
                  <wp:effectExtent l="0" t="0" r="0" b="0"/>
                  <wp:wrapTopAndBottom/>
                  <wp:docPr id="2" name="Рисунок 762" descr="C:\Users\Obi-Wan\Desktop\Grap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62" descr="C:\Users\Obi-Wan\Desktop\Graph1.jpg"/>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2164715" cy="1510665"/>
                          </a:xfrm>
                          <a:prstGeom prst="rect">
                            <a:avLst/>
                          </a:prstGeom>
                          <a:noFill/>
                          <a:ln>
                            <a:noFill/>
                          </a:ln>
                        </pic:spPr>
                      </pic:pic>
                    </a:graphicData>
                  </a:graphic>
                </wp:anchor>
              </w:drawing>
            </w:r>
          </w:p>
        </w:tc>
        <w:tc>
          <w:tcPr>
            <w:tcW w:w="3686" w:type="dxa"/>
            <w:gridSpan w:val="2"/>
            <w:tcBorders>
              <w:top w:val="nil"/>
              <w:left w:val="nil"/>
              <w:bottom w:val="nil"/>
              <w:right w:val="nil"/>
            </w:tcBorders>
            <w:shd w:val="clear" w:color="auto" w:fill="auto"/>
          </w:tcPr>
          <w:p w:rsidR="008E2C38" w:rsidRPr="00EB51C2" w:rsidRDefault="00EA1BD0" w:rsidP="0068271F">
            <w:pPr>
              <w:ind w:right="99"/>
              <w:jc w:val="both"/>
              <w:rPr>
                <w:rFonts w:eastAsia="Calibri"/>
                <w:sz w:val="20"/>
                <w:szCs w:val="20"/>
                <w:lang w:val="uk-UA"/>
              </w:rPr>
            </w:pPr>
            <w:r w:rsidRPr="00EB51C2">
              <w:rPr>
                <w:rFonts w:eastAsia="Calibri"/>
                <w:noProof/>
                <w:sz w:val="20"/>
                <w:szCs w:val="20"/>
                <w:lang w:eastAsia="ru-RU"/>
              </w:rPr>
              <w:drawing>
                <wp:inline distT="0" distB="0" distL="0" distR="0">
                  <wp:extent cx="2367280" cy="1786255"/>
                  <wp:effectExtent l="0" t="0" r="0" b="0"/>
                  <wp:docPr id="9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2367280" cy="1786255"/>
                          </a:xfrm>
                          <a:prstGeom prst="rect">
                            <a:avLst/>
                          </a:prstGeom>
                          <a:noFill/>
                          <a:ln>
                            <a:noFill/>
                          </a:ln>
                        </pic:spPr>
                      </pic:pic>
                    </a:graphicData>
                  </a:graphic>
                </wp:inline>
              </w:drawing>
            </w:r>
          </w:p>
        </w:tc>
      </w:tr>
      <w:tr w:rsidR="008E2C38" w:rsidRPr="007562F7" w:rsidTr="0006320F">
        <w:trPr>
          <w:gridAfter w:val="1"/>
          <w:wAfter w:w="210" w:type="dxa"/>
        </w:trPr>
        <w:tc>
          <w:tcPr>
            <w:tcW w:w="3510" w:type="dxa"/>
            <w:tcBorders>
              <w:top w:val="nil"/>
              <w:left w:val="nil"/>
              <w:bottom w:val="nil"/>
              <w:right w:val="nil"/>
            </w:tcBorders>
            <w:shd w:val="clear" w:color="auto" w:fill="auto"/>
          </w:tcPr>
          <w:p w:rsidR="008E2C38" w:rsidRPr="00EB51C2" w:rsidRDefault="00276426" w:rsidP="0068271F">
            <w:pPr>
              <w:jc w:val="both"/>
              <w:rPr>
                <w:rFonts w:eastAsia="Calibri"/>
                <w:sz w:val="18"/>
                <w:szCs w:val="18"/>
                <w:lang w:val="uk-UA"/>
              </w:rPr>
            </w:pPr>
            <w:r>
              <w:rPr>
                <w:rFonts w:eastAsia="Calibri"/>
                <w:sz w:val="18"/>
                <w:szCs w:val="18"/>
                <w:lang w:val="uk-UA"/>
              </w:rPr>
              <w:t>Рис.15</w:t>
            </w:r>
            <w:r w:rsidR="008E2C38" w:rsidRPr="00EB51C2">
              <w:rPr>
                <w:rFonts w:eastAsia="Calibri"/>
                <w:sz w:val="18"/>
                <w:szCs w:val="18"/>
                <w:lang w:val="uk-UA"/>
              </w:rPr>
              <w:t xml:space="preserve">. Радіальна функція розподілу іон-катіонних пар </w:t>
            </w:r>
            <w:r w:rsidR="008E2C38" w:rsidRPr="00EB51C2">
              <w:rPr>
                <w:rFonts w:eastAsia="Calibri"/>
                <w:position w:val="-14"/>
                <w:sz w:val="18"/>
                <w:szCs w:val="18"/>
              </w:rPr>
              <w:object w:dxaOrig="1100" w:dyaOrig="420">
                <v:shape id="_x0000_i1119" type="#_x0000_t75" style="width:55.3pt;height:22.7pt" o:ole="">
                  <v:imagedata r:id="rId190" o:title=""/>
                </v:shape>
                <o:OLEObject Type="Embed" ProgID="Equation.DSMT4" ShapeID="_x0000_i1119" DrawAspect="Content" ObjectID="_1549346446" r:id="rId191"/>
              </w:object>
            </w:r>
            <w:r w:rsidR="008E2C38" w:rsidRPr="00EB51C2">
              <w:rPr>
                <w:rFonts w:eastAsia="Calibri"/>
                <w:sz w:val="18"/>
                <w:szCs w:val="18"/>
                <w:lang w:val="uk-UA"/>
              </w:rPr>
              <w:t xml:space="preserve"> за різних енергій опромінення при </w:t>
            </w:r>
            <w:r w:rsidR="00471561" w:rsidRPr="00EB51C2">
              <w:rPr>
                <w:rFonts w:eastAsia="Calibri"/>
                <w:sz w:val="18"/>
                <w:szCs w:val="18"/>
                <w:lang w:val="uk-UA"/>
              </w:rPr>
              <w:t>Т = 300 К</w:t>
            </w:r>
            <w:del w:id="209" w:author="Obi-Wan" w:date="2017-02-21T21:07:00Z">
              <w:r w:rsidR="00FE2A85">
                <w:rPr>
                  <w:rFonts w:eastAsia="Calibri"/>
                  <w:sz w:val="18"/>
                  <w:szCs w:val="18"/>
                  <w:lang w:val="uk-UA"/>
                </w:rPr>
                <w:delText>.</w:delText>
              </w:r>
            </w:del>
          </w:p>
          <w:p w:rsidR="00A35DE1" w:rsidRPr="00EB51C2" w:rsidRDefault="00A35DE1" w:rsidP="0068271F">
            <w:pPr>
              <w:jc w:val="both"/>
              <w:rPr>
                <w:rFonts w:eastAsia="Calibri"/>
                <w:sz w:val="20"/>
                <w:szCs w:val="20"/>
                <w:lang w:val="uk-UA"/>
              </w:rPr>
            </w:pPr>
          </w:p>
        </w:tc>
        <w:tc>
          <w:tcPr>
            <w:tcW w:w="3686" w:type="dxa"/>
            <w:gridSpan w:val="2"/>
            <w:tcBorders>
              <w:top w:val="nil"/>
              <w:left w:val="nil"/>
              <w:bottom w:val="nil"/>
              <w:right w:val="nil"/>
            </w:tcBorders>
            <w:shd w:val="clear" w:color="auto" w:fill="auto"/>
          </w:tcPr>
          <w:p w:rsidR="008E2C38" w:rsidRPr="00EB51C2" w:rsidRDefault="00276426" w:rsidP="0068271F">
            <w:pPr>
              <w:jc w:val="both"/>
              <w:rPr>
                <w:rFonts w:eastAsia="Calibri"/>
                <w:sz w:val="18"/>
                <w:szCs w:val="18"/>
                <w:lang w:val="uk-UA"/>
              </w:rPr>
            </w:pPr>
            <w:r>
              <w:rPr>
                <w:rFonts w:eastAsia="Calibri"/>
                <w:sz w:val="18"/>
                <w:szCs w:val="18"/>
                <w:lang w:val="uk-UA"/>
              </w:rPr>
              <w:t>Рис.16</w:t>
            </w:r>
            <w:r w:rsidR="008E2C38" w:rsidRPr="00EB51C2">
              <w:rPr>
                <w:rFonts w:eastAsia="Calibri"/>
                <w:sz w:val="18"/>
                <w:szCs w:val="18"/>
                <w:lang w:val="uk-UA"/>
              </w:rPr>
              <w:t>. Залежність кількості найближчих сусідів від енергії радіаційного опромінення у фізіологічному розчині при Т = 300 К</w:t>
            </w:r>
            <w:del w:id="210" w:author="Obi-Wan" w:date="2017-02-21T21:07:00Z">
              <w:r w:rsidR="00FE2A85">
                <w:rPr>
                  <w:rFonts w:eastAsia="Calibri"/>
                  <w:sz w:val="18"/>
                  <w:szCs w:val="18"/>
                  <w:lang w:val="uk-UA"/>
                </w:rPr>
                <w:delText>.</w:delText>
              </w:r>
            </w:del>
          </w:p>
          <w:p w:rsidR="008E2C38" w:rsidRPr="00EB51C2" w:rsidRDefault="008E2C38" w:rsidP="0068271F">
            <w:pPr>
              <w:jc w:val="both"/>
              <w:rPr>
                <w:rFonts w:eastAsia="Calibri"/>
                <w:sz w:val="18"/>
                <w:szCs w:val="18"/>
                <w:lang w:val="uk-UA"/>
              </w:rPr>
            </w:pPr>
          </w:p>
        </w:tc>
      </w:tr>
    </w:tbl>
    <w:p w:rsidR="00A452F2" w:rsidRPr="00094DDA" w:rsidRDefault="00A35DE1" w:rsidP="00F93D34">
      <w:pPr>
        <w:ind w:firstLine="709"/>
        <w:jc w:val="both"/>
        <w:rPr>
          <w:sz w:val="20"/>
          <w:szCs w:val="20"/>
          <w:lang w:val="uk-UA"/>
        </w:rPr>
      </w:pPr>
      <w:r w:rsidRPr="00094DDA">
        <w:rPr>
          <w:sz w:val="20"/>
          <w:szCs w:val="20"/>
          <w:lang w:val="uk-UA"/>
        </w:rPr>
        <w:t>Ана</w:t>
      </w:r>
      <w:r w:rsidR="00D62053">
        <w:rPr>
          <w:sz w:val="20"/>
          <w:szCs w:val="20"/>
          <w:lang w:val="uk-UA"/>
        </w:rPr>
        <w:t>ліз наведених на рис. 9</w:t>
      </w:r>
      <w:r w:rsidR="008119F5" w:rsidRPr="00094DDA">
        <w:rPr>
          <w:sz w:val="20"/>
          <w:szCs w:val="20"/>
          <w:lang w:val="uk-UA"/>
        </w:rPr>
        <w:t xml:space="preserve"> – </w:t>
      </w:r>
      <w:r w:rsidR="00D62053">
        <w:rPr>
          <w:sz w:val="20"/>
          <w:szCs w:val="20"/>
          <w:lang w:val="uk-UA"/>
        </w:rPr>
        <w:t>16</w:t>
      </w:r>
      <w:r w:rsidRPr="00094DDA">
        <w:rPr>
          <w:sz w:val="20"/>
          <w:szCs w:val="20"/>
          <w:lang w:val="uk-UA"/>
        </w:rPr>
        <w:t xml:space="preserve"> даних вказує на те, що за енергій радіаці</w:t>
      </w:r>
      <w:r w:rsidR="00E4390A" w:rsidRPr="00094DDA">
        <w:rPr>
          <w:sz w:val="20"/>
          <w:szCs w:val="20"/>
          <w:lang w:val="uk-UA"/>
        </w:rPr>
        <w:t>йного опромінення 9 МеВ відбуваю</w:t>
      </w:r>
      <w:r w:rsidRPr="00094DDA">
        <w:rPr>
          <w:sz w:val="20"/>
          <w:szCs w:val="20"/>
          <w:lang w:val="uk-UA"/>
        </w:rPr>
        <w:t xml:space="preserve">ться </w:t>
      </w:r>
      <w:r w:rsidR="00E4390A" w:rsidRPr="00094DDA">
        <w:rPr>
          <w:sz w:val="20"/>
          <w:szCs w:val="20"/>
          <w:lang w:val="uk-UA"/>
        </w:rPr>
        <w:t xml:space="preserve">кардинальні зміни локальної структури досліджуваної системи </w:t>
      </w:r>
      <w:r w:rsidR="001142DA" w:rsidRPr="00094DDA">
        <w:rPr>
          <w:sz w:val="20"/>
          <w:szCs w:val="20"/>
          <w:lang w:val="uk-UA"/>
        </w:rPr>
        <w:t>з</w:t>
      </w:r>
      <w:r w:rsidR="00D67570" w:rsidRPr="00094DDA">
        <w:rPr>
          <w:sz w:val="20"/>
          <w:szCs w:val="20"/>
          <w:lang w:val="uk-UA"/>
        </w:rPr>
        <w:t>авдяки збільшенню ймовірності взаємодії катіонів і аніонів між собою, а також через їх взаємодію з молекулами води, що при</w:t>
      </w:r>
      <w:r w:rsidR="00A44092" w:rsidRPr="00094DDA">
        <w:rPr>
          <w:sz w:val="20"/>
          <w:szCs w:val="20"/>
          <w:lang w:val="uk-UA"/>
        </w:rPr>
        <w:t>з</w:t>
      </w:r>
      <w:r w:rsidR="00D67570" w:rsidRPr="00094DDA">
        <w:rPr>
          <w:sz w:val="20"/>
          <w:szCs w:val="20"/>
          <w:lang w:val="uk-UA"/>
        </w:rPr>
        <w:t>водить до більшої впорядкованості локальної структури досліджуваної системи</w:t>
      </w:r>
      <w:r w:rsidR="00CE52BC" w:rsidRPr="00094DDA">
        <w:rPr>
          <w:sz w:val="20"/>
          <w:szCs w:val="20"/>
          <w:lang w:val="uk-UA"/>
        </w:rPr>
        <w:t xml:space="preserve"> (рис. </w:t>
      </w:r>
      <w:del w:id="211" w:author="Obi-Wan" w:date="2017-02-21T21:07:00Z">
        <w:r w:rsidR="002548AF">
          <w:rPr>
            <w:sz w:val="20"/>
            <w:szCs w:val="20"/>
            <w:lang w:val="uk-UA"/>
          </w:rPr>
          <w:delText>16</w:delText>
        </w:r>
      </w:del>
      <w:ins w:id="212" w:author="Obi-Wan" w:date="2017-02-21T21:07:00Z">
        <w:r w:rsidR="00CE52BC" w:rsidRPr="00094DDA">
          <w:rPr>
            <w:sz w:val="20"/>
            <w:szCs w:val="20"/>
            <w:lang w:val="uk-UA"/>
          </w:rPr>
          <w:t>17</w:t>
        </w:r>
      </w:ins>
      <w:r w:rsidR="00CE52BC" w:rsidRPr="00094DDA">
        <w:rPr>
          <w:sz w:val="20"/>
          <w:szCs w:val="20"/>
          <w:lang w:val="uk-UA"/>
        </w:rPr>
        <w:t>)</w:t>
      </w:r>
      <w:r w:rsidR="00D67570" w:rsidRPr="00094DDA">
        <w:rPr>
          <w:sz w:val="20"/>
          <w:szCs w:val="20"/>
          <w:lang w:val="uk-UA"/>
        </w:rPr>
        <w:t xml:space="preserve">. </w:t>
      </w:r>
    </w:p>
    <w:p w:rsidR="00D22BCA" w:rsidRPr="00094DDA" w:rsidRDefault="00A452F2" w:rsidP="0094775A">
      <w:pPr>
        <w:ind w:firstLine="709"/>
        <w:jc w:val="both"/>
        <w:rPr>
          <w:sz w:val="20"/>
          <w:szCs w:val="20"/>
          <w:lang w:val="uk-UA"/>
        </w:rPr>
      </w:pPr>
      <w:r w:rsidRPr="00094DDA">
        <w:rPr>
          <w:sz w:val="20"/>
          <w:szCs w:val="20"/>
          <w:lang w:val="uk-UA"/>
        </w:rPr>
        <w:t>Таким чином, дослідження</w:t>
      </w:r>
      <w:r w:rsidR="006861E6" w:rsidRPr="00094DDA">
        <w:rPr>
          <w:sz w:val="20"/>
          <w:szCs w:val="20"/>
          <w:lang w:val="uk-UA"/>
        </w:rPr>
        <w:t xml:space="preserve"> зміни</w:t>
      </w:r>
      <w:r w:rsidRPr="00094DDA">
        <w:rPr>
          <w:sz w:val="20"/>
          <w:szCs w:val="20"/>
          <w:lang w:val="uk-UA"/>
        </w:rPr>
        <w:t xml:space="preserve"> термодинамічн</w:t>
      </w:r>
      <w:r w:rsidR="006861E6" w:rsidRPr="00094DDA">
        <w:rPr>
          <w:sz w:val="20"/>
          <w:szCs w:val="20"/>
          <w:lang w:val="uk-UA"/>
        </w:rPr>
        <w:t>их</w:t>
      </w:r>
      <w:r w:rsidRPr="00094DDA">
        <w:rPr>
          <w:sz w:val="20"/>
          <w:szCs w:val="20"/>
          <w:lang w:val="uk-UA"/>
        </w:rPr>
        <w:t xml:space="preserve"> та статистико-механічн</w:t>
      </w:r>
      <w:r w:rsidR="006861E6" w:rsidRPr="00094DDA">
        <w:rPr>
          <w:sz w:val="20"/>
          <w:szCs w:val="20"/>
          <w:lang w:val="uk-UA"/>
        </w:rPr>
        <w:t>их</w:t>
      </w:r>
      <w:r w:rsidRPr="00094DDA">
        <w:rPr>
          <w:sz w:val="20"/>
          <w:szCs w:val="20"/>
          <w:lang w:val="uk-UA"/>
        </w:rPr>
        <w:t xml:space="preserve"> </w:t>
      </w:r>
      <w:r w:rsidR="006861E6" w:rsidRPr="00094DDA">
        <w:rPr>
          <w:sz w:val="20"/>
          <w:szCs w:val="20"/>
          <w:lang w:val="uk-UA"/>
        </w:rPr>
        <w:t xml:space="preserve">властивостей водного розчину </w:t>
      </w:r>
      <w:r w:rsidR="00FE4317" w:rsidRPr="00094DDA">
        <w:rPr>
          <w:position w:val="-4"/>
          <w:sz w:val="20"/>
          <w:szCs w:val="20"/>
          <w:lang w:val="uk-UA"/>
        </w:rPr>
        <w:object w:dxaOrig="520" w:dyaOrig="220">
          <v:shape id="_x0000_i1120" type="#_x0000_t75" style="width:26.15pt;height:10.7pt" o:ole="">
            <v:imagedata r:id="rId192" o:title=""/>
          </v:shape>
          <o:OLEObject Type="Embed" ProgID="Equation.DSMT4" ShapeID="_x0000_i1120" DrawAspect="Content" ObjectID="_1549346447" r:id="rId193"/>
        </w:object>
      </w:r>
      <w:r w:rsidR="00FE4317" w:rsidRPr="00094DDA">
        <w:rPr>
          <w:sz w:val="20"/>
          <w:szCs w:val="20"/>
          <w:lang w:val="uk-UA"/>
        </w:rPr>
        <w:t xml:space="preserve"> </w:t>
      </w:r>
      <w:r w:rsidR="006861E6" w:rsidRPr="00094DDA">
        <w:rPr>
          <w:sz w:val="20"/>
          <w:szCs w:val="20"/>
          <w:lang w:val="uk-UA"/>
        </w:rPr>
        <w:t>під дією радіаційного опромінення в</w:t>
      </w:r>
      <w:r w:rsidR="00A24E68" w:rsidRPr="00094DDA">
        <w:rPr>
          <w:sz w:val="20"/>
          <w:szCs w:val="20"/>
          <w:lang w:val="uk-UA"/>
        </w:rPr>
        <w:t>казує на немонотонну залежність ряду макроскопічних характеристик даної системи</w:t>
      </w:r>
      <w:r w:rsidR="006861E6" w:rsidRPr="00094DDA">
        <w:rPr>
          <w:sz w:val="20"/>
          <w:szCs w:val="20"/>
          <w:lang w:val="uk-UA"/>
        </w:rPr>
        <w:t xml:space="preserve"> від енергії опромінення.</w:t>
      </w:r>
      <w:r w:rsidR="0094775A" w:rsidRPr="00094DDA">
        <w:rPr>
          <w:sz w:val="20"/>
          <w:szCs w:val="20"/>
          <w:lang w:val="uk-UA"/>
        </w:rPr>
        <w:t xml:space="preserve"> Така</w:t>
      </w:r>
      <w:r w:rsidR="006D4FC8" w:rsidRPr="00094DDA">
        <w:rPr>
          <w:sz w:val="20"/>
          <w:szCs w:val="20"/>
          <w:lang w:val="uk-UA"/>
        </w:rPr>
        <w:t xml:space="preserve"> поведінка параметрів</w:t>
      </w:r>
      <w:r w:rsidR="004374C1" w:rsidRPr="00094DDA">
        <w:rPr>
          <w:sz w:val="20"/>
          <w:szCs w:val="20"/>
          <w:lang w:val="uk-UA"/>
        </w:rPr>
        <w:t xml:space="preserve"> модельного</w:t>
      </w:r>
      <w:r w:rsidR="006D4FC8" w:rsidRPr="00094DDA">
        <w:rPr>
          <w:sz w:val="20"/>
          <w:szCs w:val="20"/>
          <w:lang w:val="uk-UA"/>
        </w:rPr>
        <w:t xml:space="preserve"> </w:t>
      </w:r>
      <w:r w:rsidR="0094775A" w:rsidRPr="00094DDA">
        <w:rPr>
          <w:sz w:val="20"/>
          <w:szCs w:val="20"/>
          <w:lang w:val="uk-UA"/>
        </w:rPr>
        <w:t xml:space="preserve">розчину </w:t>
      </w:r>
      <w:r w:rsidR="006D4FC8" w:rsidRPr="00094DDA">
        <w:rPr>
          <w:sz w:val="20"/>
          <w:szCs w:val="20"/>
          <w:lang w:val="uk-UA"/>
        </w:rPr>
        <w:t xml:space="preserve">під дією радіаційного опромінення вказує на </w:t>
      </w:r>
      <w:r w:rsidR="008242BF" w:rsidRPr="00094DDA">
        <w:rPr>
          <w:sz w:val="20"/>
          <w:szCs w:val="20"/>
          <w:lang w:val="uk-UA"/>
        </w:rPr>
        <w:t>особливу важливість</w:t>
      </w:r>
      <w:r w:rsidR="006D4FC8" w:rsidRPr="00094DDA">
        <w:rPr>
          <w:sz w:val="20"/>
          <w:szCs w:val="20"/>
          <w:lang w:val="uk-UA"/>
        </w:rPr>
        <w:t xml:space="preserve"> детального дослідження поведінки макроскопічних і динамічних особливостей </w:t>
      </w:r>
      <w:r w:rsidR="008242BF" w:rsidRPr="00094DDA">
        <w:rPr>
          <w:sz w:val="20"/>
          <w:szCs w:val="20"/>
          <w:lang w:val="uk-UA"/>
        </w:rPr>
        <w:t>подібних,</w:t>
      </w:r>
      <w:r w:rsidR="009D7E0D" w:rsidRPr="00094DDA">
        <w:rPr>
          <w:sz w:val="20"/>
          <w:szCs w:val="20"/>
          <w:lang w:val="uk-UA"/>
        </w:rPr>
        <w:t xml:space="preserve"> а також більш реалістичних, ускладнених систем</w:t>
      </w:r>
      <w:r w:rsidR="008242BF" w:rsidRPr="00094DDA">
        <w:rPr>
          <w:sz w:val="20"/>
          <w:szCs w:val="20"/>
          <w:lang w:val="uk-UA"/>
        </w:rPr>
        <w:t xml:space="preserve"> у контексті застосування променевої терапії до організму людини. </w:t>
      </w:r>
    </w:p>
    <w:p w:rsidR="002A676F" w:rsidRPr="00EB51C2" w:rsidRDefault="00220346" w:rsidP="00C46BAC">
      <w:pPr>
        <w:jc w:val="center"/>
        <w:rPr>
          <w:b/>
          <w:sz w:val="20"/>
          <w:szCs w:val="20"/>
        </w:rPr>
      </w:pPr>
      <w:r w:rsidRPr="00094DDA">
        <w:rPr>
          <w:b/>
          <w:sz w:val="20"/>
          <w:szCs w:val="20"/>
          <w:lang w:val="uk-UA"/>
        </w:rPr>
        <w:br w:type="page"/>
      </w:r>
      <w:r w:rsidR="002A676F" w:rsidRPr="00EB51C2">
        <w:rPr>
          <w:b/>
          <w:sz w:val="20"/>
          <w:szCs w:val="20"/>
        </w:rPr>
        <w:lastRenderedPageBreak/>
        <w:t>ВИСНОВКИ</w:t>
      </w:r>
    </w:p>
    <w:p w:rsidR="002E04C3" w:rsidRPr="00EB51C2" w:rsidRDefault="002E04C3">
      <w:pPr>
        <w:pStyle w:val="31"/>
        <w:widowControl w:val="0"/>
        <w:suppressAutoHyphens w:val="0"/>
        <w:snapToGrid w:val="0"/>
        <w:ind w:firstLine="397"/>
        <w:rPr>
          <w:sz w:val="20"/>
          <w:szCs w:val="20"/>
        </w:rPr>
      </w:pPr>
    </w:p>
    <w:p w:rsidR="002A676F" w:rsidRPr="00EB51C2" w:rsidRDefault="002A676F" w:rsidP="00440DA3">
      <w:pPr>
        <w:ind w:firstLine="426"/>
        <w:jc w:val="both"/>
        <w:rPr>
          <w:sz w:val="20"/>
          <w:szCs w:val="20"/>
          <w:lang w:val="uk-UA"/>
        </w:rPr>
      </w:pPr>
      <w:r w:rsidRPr="00EB51C2">
        <w:rPr>
          <w:sz w:val="20"/>
          <w:szCs w:val="20"/>
          <w:lang w:val="uk-UA"/>
        </w:rPr>
        <w:t xml:space="preserve">У результаті проведених досліджень </w:t>
      </w:r>
      <w:r w:rsidR="00C85761" w:rsidRPr="00EB51C2">
        <w:rPr>
          <w:sz w:val="20"/>
          <w:szCs w:val="20"/>
          <w:lang w:val="uk-UA"/>
        </w:rPr>
        <w:t>впливу радіаці</w:t>
      </w:r>
      <w:r w:rsidR="00BD46B8" w:rsidRPr="00EB51C2">
        <w:rPr>
          <w:sz w:val="20"/>
          <w:szCs w:val="20"/>
          <w:lang w:val="uk-UA"/>
        </w:rPr>
        <w:t xml:space="preserve">йного </w:t>
      </w:r>
      <w:r w:rsidR="00C60264" w:rsidRPr="00EB51C2">
        <w:rPr>
          <w:sz w:val="20"/>
          <w:szCs w:val="20"/>
          <w:lang w:val="uk-UA"/>
        </w:rPr>
        <w:t>опромінення</w:t>
      </w:r>
      <w:r w:rsidR="00BD46B8" w:rsidRPr="00EB51C2">
        <w:rPr>
          <w:sz w:val="20"/>
          <w:szCs w:val="20"/>
          <w:lang w:val="uk-UA"/>
        </w:rPr>
        <w:t xml:space="preserve"> на структурні та</w:t>
      </w:r>
      <w:r w:rsidR="00C85761" w:rsidRPr="00EB51C2">
        <w:rPr>
          <w:sz w:val="20"/>
          <w:szCs w:val="20"/>
          <w:lang w:val="uk-UA"/>
        </w:rPr>
        <w:t xml:space="preserve"> термодинамічні властивості рідинних систем, що знаходяться під дією радіаційного опр</w:t>
      </w:r>
      <w:r w:rsidR="00440DA3" w:rsidRPr="00EB51C2">
        <w:rPr>
          <w:sz w:val="20"/>
          <w:szCs w:val="20"/>
          <w:lang w:val="uk-UA"/>
        </w:rPr>
        <w:t>омінення теоретичними методами у поєднанні з</w:t>
      </w:r>
      <w:r w:rsidR="00C85761" w:rsidRPr="00EB51C2">
        <w:rPr>
          <w:sz w:val="20"/>
          <w:szCs w:val="20"/>
          <w:lang w:val="uk-UA"/>
        </w:rPr>
        <w:t xml:space="preserve"> </w:t>
      </w:r>
      <w:r w:rsidRPr="00EB51C2">
        <w:rPr>
          <w:sz w:val="20"/>
          <w:szCs w:val="20"/>
          <w:lang w:val="uk-UA"/>
        </w:rPr>
        <w:t xml:space="preserve">методами комп’ютерного моделювання </w:t>
      </w:r>
      <w:r w:rsidR="002F5BE7" w:rsidRPr="00EB51C2">
        <w:rPr>
          <w:sz w:val="20"/>
          <w:szCs w:val="20"/>
          <w:lang w:val="uk-UA"/>
        </w:rPr>
        <w:t>можемо зробити такі висновки</w:t>
      </w:r>
      <w:del w:id="213" w:author="Obi-Wan" w:date="2017-02-21T21:07:00Z">
        <w:r w:rsidR="00041A8F">
          <w:rPr>
            <w:sz w:val="20"/>
            <w:szCs w:val="20"/>
            <w:lang w:val="uk-UA"/>
          </w:rPr>
          <w:delText>:</w:delText>
        </w:r>
      </w:del>
      <w:ins w:id="214" w:author="Obi-Wan" w:date="2017-02-21T21:07:00Z">
        <w:r w:rsidR="002F5BE7" w:rsidRPr="00EB51C2">
          <w:rPr>
            <w:sz w:val="20"/>
            <w:szCs w:val="20"/>
            <w:lang w:val="uk-UA"/>
          </w:rPr>
          <w:t>.</w:t>
        </w:r>
      </w:ins>
    </w:p>
    <w:p w:rsidR="00981DC2" w:rsidRPr="00EB51C2" w:rsidRDefault="00981DC2" w:rsidP="00DB175B">
      <w:pPr>
        <w:ind w:left="709" w:hanging="283"/>
        <w:jc w:val="both"/>
        <w:rPr>
          <w:del w:id="215" w:author="Obi-Wan" w:date="2017-02-21T21:07:00Z"/>
          <w:sz w:val="20"/>
          <w:szCs w:val="20"/>
          <w:lang w:val="uk-UA"/>
        </w:rPr>
      </w:pPr>
    </w:p>
    <w:p w:rsidR="001236C8" w:rsidRPr="00EB51C2" w:rsidRDefault="001236C8">
      <w:pPr>
        <w:ind w:left="709" w:hanging="283"/>
        <w:jc w:val="both"/>
        <w:rPr>
          <w:sz w:val="20"/>
          <w:szCs w:val="20"/>
          <w:lang w:val="uk-UA"/>
        </w:rPr>
      </w:pPr>
      <w:r w:rsidRPr="00EB51C2">
        <w:rPr>
          <w:sz w:val="20"/>
          <w:szCs w:val="20"/>
          <w:lang w:val="uk-UA"/>
        </w:rPr>
        <w:t>1. Показано, що дія радіаційного опромінення призводить до збудження частини молекул в співіснуючих фазах, що призводить до зменшення їх хімічних потенціалів.</w:t>
      </w:r>
      <w:r w:rsidR="00896597" w:rsidRPr="00EB51C2">
        <w:rPr>
          <w:sz w:val="20"/>
          <w:szCs w:val="20"/>
          <w:lang w:val="uk-UA"/>
        </w:rPr>
        <w:t xml:space="preserve"> </w:t>
      </w:r>
    </w:p>
    <w:p w:rsidR="00041A8F" w:rsidRDefault="001236C8" w:rsidP="00DB175B">
      <w:pPr>
        <w:ind w:left="709" w:hanging="283"/>
        <w:jc w:val="both"/>
        <w:rPr>
          <w:del w:id="216" w:author="Obi-Wan" w:date="2017-02-21T21:07:00Z"/>
          <w:sz w:val="20"/>
          <w:szCs w:val="20"/>
          <w:lang w:val="uk-UA"/>
        </w:rPr>
      </w:pPr>
      <w:r w:rsidRPr="00EB51C2">
        <w:rPr>
          <w:sz w:val="20"/>
          <w:szCs w:val="20"/>
          <w:lang w:val="uk-UA"/>
        </w:rPr>
        <w:t>2.</w:t>
      </w:r>
      <w:del w:id="217" w:author="Obi-Wan" w:date="2017-02-21T21:07:00Z">
        <w:r w:rsidR="00041A8F">
          <w:rPr>
            <w:sz w:val="20"/>
            <w:szCs w:val="20"/>
            <w:lang w:val="uk-UA"/>
          </w:rPr>
          <w:tab/>
        </w:r>
      </w:del>
      <w:r w:rsidR="00DB175B">
        <w:rPr>
          <w:sz w:val="20"/>
          <w:szCs w:val="20"/>
          <w:lang w:val="uk-UA"/>
        </w:rPr>
        <w:tab/>
      </w:r>
      <w:r w:rsidRPr="00EB51C2">
        <w:rPr>
          <w:sz w:val="20"/>
          <w:szCs w:val="20"/>
          <w:lang w:val="uk-UA"/>
        </w:rPr>
        <w:t>Узагальнено метод розрахунку ентропії рідинної системи, яка знаходиться</w:t>
      </w:r>
    </w:p>
    <w:p w:rsidR="001236C8" w:rsidRPr="00EB51C2" w:rsidRDefault="001236C8">
      <w:pPr>
        <w:ind w:left="709" w:hanging="283"/>
        <w:jc w:val="both"/>
        <w:rPr>
          <w:sz w:val="20"/>
          <w:szCs w:val="20"/>
          <w:lang w:val="uk-UA"/>
        </w:rPr>
        <w:pPrChange w:id="218" w:author="Obi-Wan" w:date="2017-02-21T21:07:00Z">
          <w:pPr>
            <w:ind w:left="709"/>
            <w:jc w:val="both"/>
          </w:pPr>
        </w:pPrChange>
      </w:pPr>
      <w:ins w:id="219" w:author="Obi-Wan" w:date="2017-02-21T21:07:00Z">
        <w:r w:rsidRPr="00EB51C2">
          <w:rPr>
            <w:sz w:val="20"/>
            <w:szCs w:val="20"/>
            <w:lang w:val="uk-UA"/>
          </w:rPr>
          <w:t xml:space="preserve"> </w:t>
        </w:r>
      </w:ins>
      <w:r w:rsidRPr="00EB51C2">
        <w:rPr>
          <w:sz w:val="20"/>
          <w:szCs w:val="20"/>
          <w:lang w:val="uk-UA"/>
        </w:rPr>
        <w:t>під опроміненням, шляхом розкладу ентропії в ряд за кореляційними потенціалами багатокомпонентних систем.</w:t>
      </w:r>
      <w:r w:rsidR="00896597" w:rsidRPr="00EB51C2">
        <w:rPr>
          <w:sz w:val="20"/>
          <w:szCs w:val="20"/>
          <w:lang w:val="uk-UA"/>
        </w:rPr>
        <w:t xml:space="preserve"> </w:t>
      </w:r>
      <w:r w:rsidRPr="00EB51C2">
        <w:rPr>
          <w:sz w:val="20"/>
          <w:szCs w:val="20"/>
          <w:lang w:val="uk-UA"/>
        </w:rPr>
        <w:t xml:space="preserve"> </w:t>
      </w:r>
    </w:p>
    <w:p w:rsidR="001236C8" w:rsidRPr="00EB51C2" w:rsidRDefault="001236C8">
      <w:pPr>
        <w:ind w:left="709" w:hanging="283"/>
        <w:jc w:val="both"/>
        <w:rPr>
          <w:sz w:val="20"/>
          <w:szCs w:val="20"/>
          <w:lang w:val="uk-UA"/>
        </w:rPr>
      </w:pPr>
      <w:r w:rsidRPr="00EB51C2">
        <w:rPr>
          <w:sz w:val="20"/>
          <w:szCs w:val="20"/>
          <w:lang w:val="uk-UA"/>
        </w:rPr>
        <w:t>3.</w:t>
      </w:r>
      <w:del w:id="220" w:author="Obi-Wan" w:date="2017-02-21T21:07:00Z">
        <w:r w:rsidR="00041A8F">
          <w:rPr>
            <w:sz w:val="20"/>
            <w:szCs w:val="20"/>
            <w:lang w:val="uk-UA"/>
          </w:rPr>
          <w:tab/>
        </w:r>
      </w:del>
      <w:ins w:id="221" w:author="Obi-Wan" w:date="2017-02-21T21:07:00Z">
        <w:r w:rsidRPr="00EB51C2">
          <w:rPr>
            <w:sz w:val="20"/>
            <w:szCs w:val="20"/>
            <w:lang w:val="uk-UA"/>
          </w:rPr>
          <w:t xml:space="preserve"> </w:t>
        </w:r>
      </w:ins>
      <w:r w:rsidRPr="00EB51C2">
        <w:rPr>
          <w:sz w:val="20"/>
          <w:szCs w:val="20"/>
          <w:lang w:val="uk-UA"/>
        </w:rPr>
        <w:t>Встановлено, що дія радіаційного опромінення на рідинну систему призводить до зменшення конфігураційної частини ентропії, що, в свою чергу, спричиняє зміну хімічних потенціалів компонентів рідинної системи та компонентів співіснуючих з нею фаз.</w:t>
      </w:r>
    </w:p>
    <w:p w:rsidR="001236C8" w:rsidRPr="00EB51C2" w:rsidRDefault="00DB175B">
      <w:pPr>
        <w:ind w:left="709" w:hanging="283"/>
        <w:jc w:val="both"/>
        <w:rPr>
          <w:sz w:val="20"/>
          <w:szCs w:val="20"/>
          <w:lang w:val="uk-UA"/>
        </w:rPr>
      </w:pPr>
      <w:r>
        <w:rPr>
          <w:sz w:val="20"/>
          <w:szCs w:val="20"/>
          <w:lang w:val="uk-UA"/>
        </w:rPr>
        <w:t>4.</w:t>
      </w:r>
      <w:r>
        <w:rPr>
          <w:sz w:val="20"/>
          <w:szCs w:val="20"/>
          <w:lang w:val="uk-UA"/>
        </w:rPr>
        <w:tab/>
      </w:r>
      <w:r w:rsidR="001236C8" w:rsidRPr="00EB51C2">
        <w:rPr>
          <w:sz w:val="20"/>
          <w:szCs w:val="20"/>
          <w:lang w:val="uk-UA"/>
        </w:rPr>
        <w:t xml:space="preserve">Показано, що радіаційне опромінення призводить до зсуву параметрів точок фазових переходів. Величини та знаки зсуву параметрів точок фазових переходів залежать від концентрації збуджених молекул у співіснуючих фазах. </w:t>
      </w:r>
    </w:p>
    <w:p w:rsidR="001236C8" w:rsidRPr="00EB51C2" w:rsidRDefault="001236C8">
      <w:pPr>
        <w:ind w:left="709" w:hanging="283"/>
        <w:jc w:val="both"/>
        <w:rPr>
          <w:sz w:val="20"/>
          <w:szCs w:val="20"/>
          <w:lang w:val="uk-UA"/>
        </w:rPr>
      </w:pPr>
      <w:r w:rsidRPr="00EB51C2">
        <w:rPr>
          <w:sz w:val="20"/>
          <w:szCs w:val="20"/>
          <w:lang w:val="uk-UA"/>
        </w:rPr>
        <w:t>5.</w:t>
      </w:r>
      <w:r w:rsidRPr="00EB51C2">
        <w:rPr>
          <w:sz w:val="20"/>
          <w:szCs w:val="20"/>
          <w:lang w:val="uk-UA"/>
        </w:rPr>
        <w:tab/>
        <w:t xml:space="preserve">Встановлено, що в залежності від характеристик опромінення та речовини, що опромінюється, можливий зсув як температури, так і тиску фазового перетворення. </w:t>
      </w:r>
    </w:p>
    <w:p w:rsidR="003C60D4" w:rsidRPr="00EB51C2" w:rsidRDefault="001236C8">
      <w:pPr>
        <w:ind w:left="709" w:hanging="283"/>
        <w:jc w:val="both"/>
        <w:rPr>
          <w:sz w:val="20"/>
          <w:szCs w:val="20"/>
          <w:lang w:val="uk-UA"/>
        </w:rPr>
      </w:pPr>
      <w:r w:rsidRPr="00EB51C2">
        <w:rPr>
          <w:sz w:val="20"/>
          <w:szCs w:val="20"/>
          <w:lang w:val="uk-UA"/>
        </w:rPr>
        <w:t>6.</w:t>
      </w:r>
      <w:del w:id="222" w:author="Obi-Wan" w:date="2017-02-21T21:07:00Z">
        <w:r w:rsidR="00041A8F">
          <w:rPr>
            <w:sz w:val="20"/>
            <w:szCs w:val="20"/>
            <w:lang w:val="uk-UA"/>
          </w:rPr>
          <w:tab/>
        </w:r>
      </w:del>
      <w:ins w:id="223" w:author="Obi-Wan" w:date="2017-02-21T21:07:00Z">
        <w:r w:rsidRPr="00EB51C2">
          <w:rPr>
            <w:sz w:val="20"/>
            <w:szCs w:val="20"/>
            <w:lang w:val="uk-UA"/>
          </w:rPr>
          <w:t xml:space="preserve"> </w:t>
        </w:r>
      </w:ins>
      <w:r w:rsidRPr="00EB51C2">
        <w:rPr>
          <w:sz w:val="20"/>
          <w:szCs w:val="20"/>
          <w:lang w:val="uk-UA"/>
        </w:rPr>
        <w:t xml:space="preserve">Показано, що для моделі регулярного розчину залежність зміни тиску фазового переходу від концентрації збуджених частинок має квадратичний характер. </w:t>
      </w:r>
    </w:p>
    <w:p w:rsidR="001236C8" w:rsidRPr="00EB51C2" w:rsidRDefault="001236C8">
      <w:pPr>
        <w:ind w:left="709" w:hanging="283"/>
        <w:jc w:val="both"/>
        <w:rPr>
          <w:sz w:val="20"/>
          <w:szCs w:val="20"/>
          <w:lang w:val="uk-UA"/>
        </w:rPr>
      </w:pPr>
      <w:r w:rsidRPr="00EB51C2">
        <w:rPr>
          <w:sz w:val="20"/>
          <w:szCs w:val="20"/>
          <w:lang w:val="uk-UA"/>
        </w:rPr>
        <w:t>7.</w:t>
      </w:r>
      <w:r w:rsidRPr="00EB51C2">
        <w:rPr>
          <w:sz w:val="20"/>
          <w:szCs w:val="20"/>
          <w:lang w:val="uk-UA"/>
        </w:rPr>
        <w:tab/>
        <w:t xml:space="preserve">Встановлено, що ентропійні внески в зміну термодинамічних потенціалів, які відбуваються внаслідок опромінення, відіграють домінуючу роль при визначенні параметрів фазового переходу в системі, тоді як врахування енергетичних внесків спричиняє лише незначні до них поправки. </w:t>
      </w:r>
    </w:p>
    <w:p w:rsidR="001236C8" w:rsidRPr="00EB51C2" w:rsidRDefault="001236C8">
      <w:pPr>
        <w:ind w:left="709" w:hanging="283"/>
        <w:jc w:val="both"/>
        <w:rPr>
          <w:sz w:val="20"/>
          <w:szCs w:val="20"/>
          <w:lang w:val="uk-UA"/>
        </w:rPr>
      </w:pPr>
      <w:r w:rsidRPr="00EB51C2">
        <w:rPr>
          <w:sz w:val="20"/>
          <w:szCs w:val="20"/>
          <w:lang w:val="uk-UA"/>
        </w:rPr>
        <w:t>8.</w:t>
      </w:r>
      <w:del w:id="224" w:author="Obi-Wan" w:date="2017-02-21T21:07:00Z">
        <w:r w:rsidR="00041A8F">
          <w:rPr>
            <w:sz w:val="20"/>
            <w:szCs w:val="20"/>
            <w:lang w:val="uk-UA"/>
          </w:rPr>
          <w:tab/>
        </w:r>
      </w:del>
      <w:ins w:id="225" w:author="Obi-Wan" w:date="2017-02-21T21:07:00Z">
        <w:r w:rsidRPr="00EB51C2">
          <w:rPr>
            <w:sz w:val="20"/>
            <w:szCs w:val="20"/>
            <w:lang w:val="uk-UA"/>
          </w:rPr>
          <w:t xml:space="preserve"> </w:t>
        </w:r>
      </w:ins>
      <w:r w:rsidRPr="00EB51C2">
        <w:rPr>
          <w:sz w:val="20"/>
          <w:szCs w:val="20"/>
          <w:lang w:val="uk-UA"/>
        </w:rPr>
        <w:t>Виявлено немонотонну залежність координаційних чисел у водному розчині</w:t>
      </w:r>
      <w:r w:rsidR="00896597" w:rsidRPr="00EB51C2">
        <w:rPr>
          <w:sz w:val="20"/>
          <w:szCs w:val="20"/>
          <w:lang w:val="uk-UA"/>
        </w:rPr>
        <w:t xml:space="preserve"> </w:t>
      </w:r>
      <w:r w:rsidR="008C5484" w:rsidRPr="00EB51C2">
        <w:rPr>
          <w:position w:val="-4"/>
          <w:sz w:val="20"/>
          <w:szCs w:val="20"/>
          <w:lang w:val="uk-UA"/>
        </w:rPr>
        <w:object w:dxaOrig="520" w:dyaOrig="220">
          <v:shape id="_x0000_i1121" type="#_x0000_t75" style="width:26.15pt;height:10.7pt" o:ole="">
            <v:imagedata r:id="rId194" o:title=""/>
          </v:shape>
          <o:OLEObject Type="Embed" ProgID="Equation.DSMT4" ShapeID="_x0000_i1121" DrawAspect="Content" ObjectID="_1549346448" r:id="rId195"/>
        </w:object>
      </w:r>
      <w:r w:rsidR="008C5484" w:rsidRPr="00EB51C2">
        <w:rPr>
          <w:sz w:val="20"/>
          <w:szCs w:val="20"/>
          <w:lang w:val="uk-UA"/>
        </w:rPr>
        <w:t xml:space="preserve"> </w:t>
      </w:r>
      <w:r w:rsidRPr="00EB51C2">
        <w:rPr>
          <w:sz w:val="20"/>
          <w:szCs w:val="20"/>
          <w:lang w:val="uk-UA"/>
        </w:rPr>
        <w:t>від енергії його опромінення.</w:t>
      </w:r>
    </w:p>
    <w:p w:rsidR="001236C8" w:rsidRPr="00EB51C2" w:rsidRDefault="001236C8" w:rsidP="001236C8">
      <w:pPr>
        <w:ind w:firstLine="426"/>
        <w:jc w:val="both"/>
        <w:rPr>
          <w:del w:id="226" w:author="Obi-Wan" w:date="2017-02-21T21:07:00Z"/>
          <w:sz w:val="20"/>
          <w:szCs w:val="20"/>
        </w:rPr>
      </w:pPr>
    </w:p>
    <w:p w:rsidR="002A676F" w:rsidRDefault="002A676F">
      <w:pPr>
        <w:ind w:firstLine="567"/>
        <w:rPr>
          <w:del w:id="227" w:author="Obi-Wan" w:date="2017-02-21T21:07:00Z"/>
          <w:sz w:val="20"/>
          <w:szCs w:val="20"/>
          <w:lang w:val="uk-UA"/>
        </w:rPr>
      </w:pPr>
    </w:p>
    <w:p w:rsidR="00041A8F" w:rsidRDefault="00041A8F">
      <w:pPr>
        <w:ind w:firstLine="567"/>
        <w:rPr>
          <w:del w:id="228" w:author="Obi-Wan" w:date="2017-02-21T21:07:00Z"/>
          <w:sz w:val="20"/>
          <w:szCs w:val="20"/>
          <w:lang w:val="uk-UA"/>
        </w:rPr>
      </w:pPr>
    </w:p>
    <w:p w:rsidR="00041A8F" w:rsidRDefault="00041A8F">
      <w:pPr>
        <w:ind w:firstLine="567"/>
        <w:rPr>
          <w:del w:id="229" w:author="Obi-Wan" w:date="2017-02-21T21:07:00Z"/>
          <w:sz w:val="20"/>
          <w:szCs w:val="20"/>
          <w:lang w:val="uk-UA"/>
        </w:rPr>
      </w:pPr>
    </w:p>
    <w:p w:rsidR="00041A8F" w:rsidRDefault="00041A8F">
      <w:pPr>
        <w:ind w:firstLine="567"/>
        <w:rPr>
          <w:del w:id="230" w:author="Obi-Wan" w:date="2017-02-21T21:07:00Z"/>
          <w:sz w:val="20"/>
          <w:szCs w:val="20"/>
          <w:lang w:val="uk-UA"/>
        </w:rPr>
      </w:pPr>
    </w:p>
    <w:p w:rsidR="00041A8F" w:rsidRDefault="00041A8F">
      <w:pPr>
        <w:ind w:firstLine="567"/>
        <w:rPr>
          <w:del w:id="231" w:author="Obi-Wan" w:date="2017-02-21T21:07:00Z"/>
          <w:sz w:val="20"/>
          <w:szCs w:val="20"/>
          <w:lang w:val="uk-UA"/>
        </w:rPr>
      </w:pPr>
    </w:p>
    <w:p w:rsidR="00041A8F" w:rsidRDefault="00041A8F">
      <w:pPr>
        <w:ind w:firstLine="567"/>
        <w:rPr>
          <w:del w:id="232" w:author="Obi-Wan" w:date="2017-02-21T21:07:00Z"/>
          <w:sz w:val="20"/>
          <w:szCs w:val="20"/>
          <w:lang w:val="uk-UA"/>
        </w:rPr>
      </w:pPr>
    </w:p>
    <w:p w:rsidR="00041A8F" w:rsidRDefault="00041A8F">
      <w:pPr>
        <w:ind w:firstLine="567"/>
        <w:rPr>
          <w:del w:id="233" w:author="Obi-Wan" w:date="2017-02-21T21:07:00Z"/>
          <w:sz w:val="20"/>
          <w:szCs w:val="20"/>
          <w:lang w:val="uk-UA"/>
        </w:rPr>
      </w:pPr>
    </w:p>
    <w:p w:rsidR="00041A8F" w:rsidRDefault="00041A8F">
      <w:pPr>
        <w:ind w:firstLine="567"/>
        <w:rPr>
          <w:del w:id="234" w:author="Obi-Wan" w:date="2017-02-21T21:07:00Z"/>
          <w:sz w:val="20"/>
          <w:szCs w:val="20"/>
          <w:lang w:val="uk-UA"/>
        </w:rPr>
      </w:pPr>
    </w:p>
    <w:p w:rsidR="00041A8F" w:rsidRDefault="00041A8F">
      <w:pPr>
        <w:ind w:firstLine="567"/>
        <w:rPr>
          <w:del w:id="235" w:author="Obi-Wan" w:date="2017-02-21T21:07:00Z"/>
          <w:sz w:val="20"/>
          <w:szCs w:val="20"/>
          <w:lang w:val="uk-UA"/>
        </w:rPr>
      </w:pPr>
    </w:p>
    <w:p w:rsidR="001236C8" w:rsidRPr="00EB51C2" w:rsidRDefault="001236C8">
      <w:pPr>
        <w:ind w:firstLine="426"/>
        <w:jc w:val="both"/>
        <w:rPr>
          <w:sz w:val="20"/>
          <w:rPrChange w:id="236" w:author="Obi-Wan" w:date="2017-02-21T21:07:00Z">
            <w:rPr>
              <w:sz w:val="20"/>
              <w:lang w:val="uk-UA"/>
            </w:rPr>
          </w:rPrChange>
        </w:rPr>
        <w:pPrChange w:id="237" w:author="Obi-Wan" w:date="2017-02-21T21:07:00Z">
          <w:pPr>
            <w:ind w:firstLine="567"/>
          </w:pPr>
        </w:pPrChange>
      </w:pPr>
    </w:p>
    <w:p w:rsidR="002A676F" w:rsidRPr="00EB51C2" w:rsidRDefault="002A676F">
      <w:pPr>
        <w:ind w:firstLine="567"/>
        <w:rPr>
          <w:sz w:val="20"/>
          <w:szCs w:val="20"/>
          <w:lang w:val="uk-UA"/>
        </w:rPr>
      </w:pPr>
    </w:p>
    <w:p w:rsidR="002A676F" w:rsidRPr="00EB51C2" w:rsidRDefault="002A676F" w:rsidP="00917588">
      <w:pPr>
        <w:jc w:val="center"/>
        <w:rPr>
          <w:b/>
          <w:sz w:val="20"/>
          <w:szCs w:val="20"/>
          <w:lang w:val="uk-UA"/>
        </w:rPr>
      </w:pPr>
      <w:r w:rsidRPr="00EB51C2">
        <w:rPr>
          <w:b/>
          <w:sz w:val="20"/>
          <w:szCs w:val="20"/>
          <w:lang w:val="uk-UA"/>
        </w:rPr>
        <w:t>СПИСОК ОПУБЛІКОВАНИХ ПРАЦЬ ЗА ТЕМОЮ ДИСЕРТАЦІЇ</w:t>
      </w:r>
    </w:p>
    <w:p w:rsidR="002A30CC" w:rsidRPr="00EB51C2" w:rsidRDefault="002A30CC">
      <w:pPr>
        <w:jc w:val="center"/>
        <w:rPr>
          <w:sz w:val="20"/>
          <w:szCs w:val="20"/>
          <w:lang w:val="uk-UA"/>
        </w:rPr>
      </w:pPr>
    </w:p>
    <w:p w:rsidR="00AB135E" w:rsidRPr="00EB51C2" w:rsidRDefault="00AB135E" w:rsidP="00AD0159">
      <w:pPr>
        <w:numPr>
          <w:ilvl w:val="0"/>
          <w:numId w:val="6"/>
        </w:numPr>
        <w:suppressAutoHyphens w:val="0"/>
        <w:ind w:hanging="436"/>
        <w:jc w:val="both"/>
        <w:rPr>
          <w:sz w:val="20"/>
          <w:szCs w:val="20"/>
          <w:lang w:val="uk-UA"/>
        </w:rPr>
      </w:pPr>
      <w:r w:rsidRPr="00EB51C2">
        <w:rPr>
          <w:color w:val="000000"/>
          <w:sz w:val="20"/>
          <w:szCs w:val="20"/>
          <w:shd w:val="clear" w:color="auto" w:fill="FFFFFF"/>
          <w:lang w:val="uk-UA"/>
        </w:rPr>
        <w:t>Гаврюшенко Д.А. Вплив радіаційного опромінення на фізичні властивості рідин / К. В. Тарадій, Д. А. Гаврюшенко. // Український фізичний журнал. – 2015. – №8. – С. 764–769.</w:t>
      </w:r>
    </w:p>
    <w:p w:rsidR="00AB135E" w:rsidRPr="00EB51C2" w:rsidRDefault="00AB135E" w:rsidP="002B064B">
      <w:pPr>
        <w:numPr>
          <w:ilvl w:val="0"/>
          <w:numId w:val="6"/>
        </w:numPr>
        <w:suppressAutoHyphens w:val="0"/>
        <w:ind w:hanging="436"/>
        <w:jc w:val="both"/>
        <w:rPr>
          <w:sz w:val="20"/>
          <w:szCs w:val="20"/>
          <w:lang w:val="uk-UA"/>
        </w:rPr>
      </w:pPr>
      <w:r w:rsidRPr="00EB51C2">
        <w:rPr>
          <w:sz w:val="20"/>
          <w:szCs w:val="20"/>
          <w:lang w:val="en-US"/>
        </w:rPr>
        <w:t>C</w:t>
      </w:r>
      <w:r w:rsidRPr="00EB51C2">
        <w:rPr>
          <w:sz w:val="20"/>
          <w:szCs w:val="20"/>
          <w:lang w:val="uk-UA"/>
        </w:rPr>
        <w:t>hange of thermodynamic potentials of liquid systems under the influence of radiation</w:t>
      </w:r>
      <w:r w:rsidRPr="00EB51C2">
        <w:rPr>
          <w:sz w:val="20"/>
          <w:szCs w:val="20"/>
          <w:lang w:val="en-US"/>
        </w:rPr>
        <w:t xml:space="preserve"> </w:t>
      </w:r>
      <w:r w:rsidRPr="00EB51C2">
        <w:rPr>
          <w:sz w:val="20"/>
          <w:szCs w:val="20"/>
          <w:lang w:val="uk-UA"/>
        </w:rPr>
        <w:t>/</w:t>
      </w:r>
      <w:r w:rsidRPr="00EB51C2">
        <w:rPr>
          <w:sz w:val="20"/>
          <w:szCs w:val="20"/>
          <w:lang w:val="en-US"/>
        </w:rPr>
        <w:t xml:space="preserve"> L.A. Bulavin, D</w:t>
      </w:r>
      <w:r w:rsidRPr="00EB51C2">
        <w:rPr>
          <w:sz w:val="20"/>
          <w:szCs w:val="20"/>
          <w:lang w:val="uk-UA"/>
        </w:rPr>
        <w:t>.</w:t>
      </w:r>
      <w:r w:rsidRPr="00EB51C2">
        <w:rPr>
          <w:sz w:val="20"/>
          <w:szCs w:val="20"/>
          <w:lang w:val="en-US"/>
        </w:rPr>
        <w:t>A</w:t>
      </w:r>
      <w:r w:rsidR="00290D98">
        <w:rPr>
          <w:sz w:val="20"/>
          <w:szCs w:val="20"/>
          <w:lang w:val="uk-UA"/>
        </w:rPr>
        <w:t>. Gavryushenko</w:t>
      </w:r>
      <w:del w:id="238" w:author="Obi-Wan" w:date="2017-02-21T21:07:00Z">
        <w:r w:rsidRPr="00EB51C2">
          <w:rPr>
            <w:sz w:val="20"/>
            <w:szCs w:val="20"/>
            <w:lang w:val="uk-UA"/>
          </w:rPr>
          <w:delText xml:space="preserve"> </w:delText>
        </w:r>
      </w:del>
      <w:r w:rsidR="00290D98">
        <w:rPr>
          <w:sz w:val="20"/>
          <w:szCs w:val="20"/>
          <w:lang w:val="uk-UA"/>
        </w:rPr>
        <w:t xml:space="preserve">, </w:t>
      </w:r>
      <w:r w:rsidRPr="00EB51C2">
        <w:rPr>
          <w:sz w:val="20"/>
          <w:szCs w:val="20"/>
          <w:lang w:val="en-US"/>
        </w:rPr>
        <w:t>K.V. Taradiy [et al.] //</w:t>
      </w:r>
      <w:r w:rsidRPr="00EB51C2">
        <w:rPr>
          <w:sz w:val="20"/>
          <w:szCs w:val="20"/>
          <w:lang w:val="uk-UA"/>
        </w:rPr>
        <w:t xml:space="preserve"> </w:t>
      </w:r>
      <w:r w:rsidRPr="00EB51C2">
        <w:rPr>
          <w:sz w:val="20"/>
          <w:szCs w:val="20"/>
          <w:lang w:val="en-US"/>
        </w:rPr>
        <w:t>Ukrainian Journal of Physics</w:t>
      </w:r>
      <w:r w:rsidRPr="00EB51C2">
        <w:rPr>
          <w:sz w:val="20"/>
          <w:szCs w:val="20"/>
          <w:lang w:val="uk-UA"/>
        </w:rPr>
        <w:t xml:space="preserve">. – 2016. –№ </w:t>
      </w:r>
      <w:r w:rsidRPr="00EB51C2">
        <w:rPr>
          <w:sz w:val="20"/>
          <w:szCs w:val="20"/>
          <w:lang w:val="en-US"/>
        </w:rPr>
        <w:t>9</w:t>
      </w:r>
      <w:r w:rsidRPr="00EB51C2">
        <w:rPr>
          <w:sz w:val="20"/>
          <w:szCs w:val="20"/>
          <w:lang w:val="uk-UA"/>
        </w:rPr>
        <w:t xml:space="preserve">. – </w:t>
      </w:r>
      <w:r w:rsidRPr="00EB51C2">
        <w:rPr>
          <w:sz w:val="20"/>
          <w:szCs w:val="20"/>
          <w:lang w:val="en-US"/>
        </w:rPr>
        <w:t>P</w:t>
      </w:r>
      <w:r w:rsidRPr="00EB51C2">
        <w:rPr>
          <w:sz w:val="20"/>
          <w:szCs w:val="20"/>
          <w:lang w:val="uk-UA"/>
        </w:rPr>
        <w:t>.</w:t>
      </w:r>
      <w:r w:rsidRPr="00EB51C2">
        <w:rPr>
          <w:sz w:val="20"/>
          <w:szCs w:val="20"/>
          <w:lang w:val="en-US"/>
        </w:rPr>
        <w:t>819</w:t>
      </w:r>
      <w:r w:rsidRPr="00EB51C2">
        <w:rPr>
          <w:sz w:val="20"/>
          <w:szCs w:val="20"/>
          <w:lang w:val="uk-UA"/>
        </w:rPr>
        <w:t>–</w:t>
      </w:r>
      <w:r w:rsidRPr="00EB51C2">
        <w:rPr>
          <w:sz w:val="20"/>
          <w:szCs w:val="20"/>
          <w:lang w:val="en-US"/>
        </w:rPr>
        <w:t>824</w:t>
      </w:r>
    </w:p>
    <w:p w:rsidR="00AB135E" w:rsidRPr="00EB51C2" w:rsidRDefault="00AB135E" w:rsidP="00AD0159">
      <w:pPr>
        <w:numPr>
          <w:ilvl w:val="0"/>
          <w:numId w:val="6"/>
        </w:numPr>
        <w:suppressAutoHyphens w:val="0"/>
        <w:ind w:hanging="436"/>
        <w:jc w:val="both"/>
        <w:rPr>
          <w:color w:val="000000"/>
          <w:sz w:val="20"/>
          <w:szCs w:val="20"/>
          <w:shd w:val="clear" w:color="auto" w:fill="FFFFFF"/>
          <w:lang w:val="uk-UA"/>
        </w:rPr>
      </w:pPr>
      <w:r w:rsidRPr="00EB51C2">
        <w:rPr>
          <w:color w:val="000000"/>
          <w:sz w:val="20"/>
          <w:szCs w:val="20"/>
          <w:shd w:val="clear" w:color="auto" w:fill="FFFFFF"/>
          <w:lang w:val="uk-UA"/>
        </w:rPr>
        <w:lastRenderedPageBreak/>
        <w:t>Вплив радіаційного опромінення на параметри фазової рівноваги в рідинах / Л. А. Булавін, Д. А. Гаврюшенко, К. В. Тарадій [та ін.]</w:t>
      </w:r>
      <w:r w:rsidR="00896597" w:rsidRPr="00EB51C2">
        <w:rPr>
          <w:color w:val="000000"/>
          <w:sz w:val="20"/>
          <w:szCs w:val="20"/>
          <w:shd w:val="clear" w:color="auto" w:fill="FFFFFF"/>
          <w:lang w:val="uk-UA"/>
        </w:rPr>
        <w:t xml:space="preserve"> </w:t>
      </w:r>
      <w:r w:rsidRPr="00EB51C2">
        <w:rPr>
          <w:color w:val="000000"/>
          <w:sz w:val="20"/>
          <w:szCs w:val="20"/>
          <w:shd w:val="clear" w:color="auto" w:fill="FFFFFF"/>
          <w:lang w:val="uk-UA"/>
        </w:rPr>
        <w:t>// Ядерна фізика та енергетика – 2016. – №17. – С. 38–46.</w:t>
      </w:r>
    </w:p>
    <w:p w:rsidR="00AB135E" w:rsidRPr="00EB51C2" w:rsidRDefault="00AB135E" w:rsidP="00AD0159">
      <w:pPr>
        <w:numPr>
          <w:ilvl w:val="0"/>
          <w:numId w:val="6"/>
        </w:numPr>
        <w:suppressAutoHyphens w:val="0"/>
        <w:ind w:hanging="436"/>
        <w:jc w:val="both"/>
        <w:rPr>
          <w:sz w:val="20"/>
          <w:szCs w:val="20"/>
          <w:lang w:val="uk-UA"/>
        </w:rPr>
      </w:pPr>
      <w:r w:rsidRPr="00EB51C2">
        <w:rPr>
          <w:sz w:val="20"/>
          <w:szCs w:val="20"/>
          <w:lang w:val="en-US"/>
        </w:rPr>
        <w:t>D</w:t>
      </w:r>
      <w:r w:rsidRPr="00EB51C2">
        <w:rPr>
          <w:sz w:val="20"/>
          <w:szCs w:val="20"/>
          <w:lang w:val="uk-UA"/>
        </w:rPr>
        <w:t>.</w:t>
      </w:r>
      <w:r w:rsidRPr="00EB51C2">
        <w:rPr>
          <w:sz w:val="20"/>
          <w:szCs w:val="20"/>
          <w:lang w:val="en-US"/>
        </w:rPr>
        <w:t>A</w:t>
      </w:r>
      <w:r w:rsidRPr="00EB51C2">
        <w:rPr>
          <w:sz w:val="20"/>
          <w:szCs w:val="20"/>
          <w:lang w:val="uk-UA"/>
        </w:rPr>
        <w:t>. Gavryushenko</w:t>
      </w:r>
      <w:r w:rsidR="00896597" w:rsidRPr="00EB51C2">
        <w:rPr>
          <w:sz w:val="20"/>
          <w:szCs w:val="20"/>
          <w:lang w:val="uk-UA"/>
        </w:rPr>
        <w:t xml:space="preserve"> </w:t>
      </w:r>
      <w:r w:rsidRPr="00EB51C2">
        <w:rPr>
          <w:sz w:val="20"/>
          <w:szCs w:val="20"/>
          <w:lang w:val="uk-UA"/>
        </w:rPr>
        <w:t>Influence of radiation emission of the shift of parameters of phase transition and solubility in liquid systems /</w:t>
      </w:r>
      <w:r w:rsidR="00896597" w:rsidRPr="00EB51C2">
        <w:rPr>
          <w:sz w:val="20"/>
          <w:szCs w:val="20"/>
          <w:lang w:val="uk-UA"/>
        </w:rPr>
        <w:t xml:space="preserve"> </w:t>
      </w:r>
      <w:r w:rsidRPr="00EB51C2">
        <w:rPr>
          <w:sz w:val="20"/>
          <w:szCs w:val="20"/>
          <w:lang w:val="en-US"/>
        </w:rPr>
        <w:t>D</w:t>
      </w:r>
      <w:r w:rsidRPr="00EB51C2">
        <w:rPr>
          <w:sz w:val="20"/>
          <w:szCs w:val="20"/>
          <w:lang w:val="uk-UA"/>
        </w:rPr>
        <w:t>.</w:t>
      </w:r>
      <w:r w:rsidRPr="00EB51C2">
        <w:rPr>
          <w:sz w:val="20"/>
          <w:szCs w:val="20"/>
          <w:lang w:val="en-US"/>
        </w:rPr>
        <w:t>A</w:t>
      </w:r>
      <w:r w:rsidRPr="00EB51C2">
        <w:rPr>
          <w:sz w:val="20"/>
          <w:szCs w:val="20"/>
          <w:lang w:val="uk-UA"/>
        </w:rPr>
        <w:t xml:space="preserve">. Gavryushenko , </w:t>
      </w:r>
      <w:r w:rsidRPr="00EB51C2">
        <w:rPr>
          <w:sz w:val="20"/>
          <w:szCs w:val="20"/>
          <w:lang w:val="en-US"/>
        </w:rPr>
        <w:t>K</w:t>
      </w:r>
      <w:r w:rsidRPr="00EB51C2">
        <w:rPr>
          <w:sz w:val="20"/>
          <w:szCs w:val="20"/>
          <w:lang w:val="uk-UA"/>
        </w:rPr>
        <w:t>.</w:t>
      </w:r>
      <w:r w:rsidRPr="00EB51C2">
        <w:rPr>
          <w:sz w:val="20"/>
          <w:szCs w:val="20"/>
          <w:lang w:val="en-US"/>
        </w:rPr>
        <w:t>V</w:t>
      </w:r>
      <w:r w:rsidRPr="00EB51C2">
        <w:rPr>
          <w:sz w:val="20"/>
          <w:szCs w:val="20"/>
          <w:lang w:val="uk-UA"/>
        </w:rPr>
        <w:t xml:space="preserve">. </w:t>
      </w:r>
      <w:r w:rsidRPr="00EB51C2">
        <w:rPr>
          <w:sz w:val="20"/>
          <w:szCs w:val="20"/>
          <w:lang w:val="en-US"/>
        </w:rPr>
        <w:t>Taradiy</w:t>
      </w:r>
      <w:r w:rsidRPr="00EB51C2">
        <w:rPr>
          <w:sz w:val="20"/>
          <w:szCs w:val="20"/>
          <w:lang w:val="uk-UA"/>
        </w:rPr>
        <w:t>./</w:t>
      </w:r>
      <w:r w:rsidRPr="00EB51C2">
        <w:rPr>
          <w:sz w:val="20"/>
          <w:szCs w:val="20"/>
          <w:lang w:val="en-US"/>
        </w:rPr>
        <w:t xml:space="preserve">/ </w:t>
      </w:r>
      <w:r w:rsidRPr="00EB51C2">
        <w:rPr>
          <w:sz w:val="20"/>
          <w:szCs w:val="20"/>
          <w:lang w:val="uk-UA"/>
        </w:rPr>
        <w:t xml:space="preserve">Austrian Journal of Technical and Natural Sciences . – 2015. –№ 11-12. – </w:t>
      </w:r>
      <w:r w:rsidRPr="00EB51C2">
        <w:rPr>
          <w:sz w:val="20"/>
          <w:szCs w:val="20"/>
          <w:lang w:val="en-US"/>
        </w:rPr>
        <w:t>C</w:t>
      </w:r>
      <w:r w:rsidRPr="00EB51C2">
        <w:rPr>
          <w:sz w:val="20"/>
          <w:szCs w:val="20"/>
          <w:lang w:val="uk-UA"/>
        </w:rPr>
        <w:t>.102–106</w:t>
      </w:r>
    </w:p>
    <w:p w:rsidR="003446FB" w:rsidRPr="00EB51C2" w:rsidRDefault="003446FB" w:rsidP="00AD0159">
      <w:pPr>
        <w:numPr>
          <w:ilvl w:val="0"/>
          <w:numId w:val="6"/>
        </w:numPr>
        <w:suppressAutoHyphens w:val="0"/>
        <w:ind w:hanging="436"/>
        <w:jc w:val="both"/>
        <w:rPr>
          <w:sz w:val="20"/>
          <w:szCs w:val="20"/>
          <w:lang w:val="uk-UA"/>
        </w:rPr>
      </w:pPr>
      <w:r w:rsidRPr="00EB51C2">
        <w:rPr>
          <w:sz w:val="20"/>
          <w:szCs w:val="20"/>
          <w:lang w:val="en-US"/>
        </w:rPr>
        <w:t>D</w:t>
      </w:r>
      <w:r w:rsidRPr="00EB51C2">
        <w:rPr>
          <w:sz w:val="20"/>
          <w:szCs w:val="20"/>
          <w:lang w:val="uk-UA"/>
        </w:rPr>
        <w:t>.</w:t>
      </w:r>
      <w:r w:rsidRPr="00EB51C2">
        <w:rPr>
          <w:sz w:val="20"/>
          <w:szCs w:val="20"/>
          <w:lang w:val="en-US"/>
        </w:rPr>
        <w:t>A</w:t>
      </w:r>
      <w:r w:rsidRPr="00EB51C2">
        <w:rPr>
          <w:sz w:val="20"/>
          <w:szCs w:val="20"/>
          <w:lang w:val="uk-UA"/>
        </w:rPr>
        <w:t>. Gavryushenko</w:t>
      </w:r>
      <w:r w:rsidRPr="00EB51C2">
        <w:rPr>
          <w:sz w:val="20"/>
          <w:szCs w:val="20"/>
          <w:lang w:val="en-US"/>
        </w:rPr>
        <w:t xml:space="preserve"> C</w:t>
      </w:r>
      <w:r w:rsidRPr="00EB51C2">
        <w:rPr>
          <w:sz w:val="20"/>
          <w:szCs w:val="20"/>
          <w:lang w:val="uk-UA"/>
        </w:rPr>
        <w:t>hange of thermodynamic potentials of liquid systems under the influence of radiation</w:t>
      </w:r>
      <w:r w:rsidRPr="00EB51C2">
        <w:rPr>
          <w:sz w:val="20"/>
          <w:szCs w:val="20"/>
          <w:lang w:val="en-US"/>
        </w:rPr>
        <w:t xml:space="preserve"> </w:t>
      </w:r>
      <w:r w:rsidRPr="00EB51C2">
        <w:rPr>
          <w:sz w:val="20"/>
          <w:szCs w:val="20"/>
          <w:lang w:val="uk-UA"/>
        </w:rPr>
        <w:t>/</w:t>
      </w:r>
      <w:r w:rsidRPr="00EB51C2">
        <w:rPr>
          <w:sz w:val="20"/>
          <w:szCs w:val="20"/>
          <w:lang w:val="en-US"/>
        </w:rPr>
        <w:t xml:space="preserve"> D</w:t>
      </w:r>
      <w:r w:rsidRPr="00EB51C2">
        <w:rPr>
          <w:sz w:val="20"/>
          <w:szCs w:val="20"/>
          <w:lang w:val="uk-UA"/>
        </w:rPr>
        <w:t>.</w:t>
      </w:r>
      <w:r w:rsidRPr="00EB51C2">
        <w:rPr>
          <w:sz w:val="20"/>
          <w:szCs w:val="20"/>
          <w:lang w:val="en-US"/>
        </w:rPr>
        <w:t>A</w:t>
      </w:r>
      <w:r w:rsidR="0075541E">
        <w:rPr>
          <w:sz w:val="20"/>
          <w:szCs w:val="20"/>
          <w:lang w:val="uk-UA"/>
        </w:rPr>
        <w:t>. Gavryushenko</w:t>
      </w:r>
      <w:del w:id="239" w:author="Obi-Wan" w:date="2017-02-21T21:07:00Z">
        <w:r w:rsidRPr="00EB51C2">
          <w:rPr>
            <w:sz w:val="20"/>
            <w:szCs w:val="20"/>
            <w:lang w:val="uk-UA"/>
          </w:rPr>
          <w:delText xml:space="preserve"> </w:delText>
        </w:r>
      </w:del>
      <w:r w:rsidRPr="00EB51C2">
        <w:rPr>
          <w:sz w:val="20"/>
          <w:szCs w:val="20"/>
          <w:lang w:val="uk-UA"/>
        </w:rPr>
        <w:t xml:space="preserve">, </w:t>
      </w:r>
      <w:r w:rsidRPr="00EB51C2">
        <w:rPr>
          <w:sz w:val="20"/>
          <w:szCs w:val="20"/>
          <w:lang w:val="en-US"/>
        </w:rPr>
        <w:t>K.V. Taradiy.//</w:t>
      </w:r>
      <w:r w:rsidRPr="00EB51C2">
        <w:rPr>
          <w:sz w:val="20"/>
          <w:szCs w:val="20"/>
          <w:lang w:val="uk-UA"/>
        </w:rPr>
        <w:t xml:space="preserve"> American Scientific Journal . – 2016. –№ 4 (4) . – </w:t>
      </w:r>
      <w:r w:rsidRPr="00EB51C2">
        <w:rPr>
          <w:sz w:val="20"/>
          <w:szCs w:val="20"/>
          <w:lang w:val="en-US"/>
        </w:rPr>
        <w:t>C</w:t>
      </w:r>
      <w:r w:rsidRPr="00EB51C2">
        <w:rPr>
          <w:sz w:val="20"/>
          <w:szCs w:val="20"/>
          <w:lang w:val="uk-UA"/>
        </w:rPr>
        <w:t>.92–95</w:t>
      </w:r>
    </w:p>
    <w:p w:rsidR="00AB135E" w:rsidRPr="00EB51C2" w:rsidRDefault="00AB135E" w:rsidP="00AD0159">
      <w:pPr>
        <w:numPr>
          <w:ilvl w:val="0"/>
          <w:numId w:val="6"/>
        </w:numPr>
        <w:suppressAutoHyphens w:val="0"/>
        <w:ind w:hanging="436"/>
        <w:jc w:val="both"/>
        <w:rPr>
          <w:color w:val="000000"/>
          <w:sz w:val="20"/>
          <w:szCs w:val="20"/>
          <w:shd w:val="clear" w:color="auto" w:fill="FFFFFF"/>
          <w:lang w:val="uk-UA"/>
        </w:rPr>
      </w:pPr>
      <w:r w:rsidRPr="00EB51C2">
        <w:rPr>
          <w:color w:val="000000"/>
          <w:sz w:val="20"/>
          <w:szCs w:val="20"/>
          <w:shd w:val="clear" w:color="auto" w:fill="FFFFFF"/>
          <w:lang w:val="uk-UA"/>
        </w:rPr>
        <w:t>Л.А. Булавін</w:t>
      </w:r>
      <w:r w:rsidR="00896597" w:rsidRPr="00EB51C2">
        <w:rPr>
          <w:color w:val="000000"/>
          <w:sz w:val="20"/>
          <w:szCs w:val="20"/>
          <w:shd w:val="clear" w:color="auto" w:fill="FFFFFF"/>
          <w:lang w:val="uk-UA"/>
        </w:rPr>
        <w:t xml:space="preserve"> </w:t>
      </w:r>
      <w:r w:rsidRPr="00EB51C2">
        <w:rPr>
          <w:color w:val="000000"/>
          <w:sz w:val="20"/>
          <w:szCs w:val="20"/>
          <w:shd w:val="clear" w:color="auto" w:fill="FFFFFF"/>
          <w:lang w:val="uk-UA"/>
        </w:rPr>
        <w:t>Змiна ентропiї рiдинної системи пiд дiєю радiацiйного опромiнення/ Л.А. Булавін, К. В. Тарадій, Д. А. Гаврюшенко. // Доповіді Національної академії наук України. – 2016. – №6. – С.</w:t>
      </w:r>
      <w:r w:rsidR="00896597" w:rsidRPr="00EB51C2">
        <w:rPr>
          <w:color w:val="000000"/>
          <w:sz w:val="20"/>
          <w:szCs w:val="20"/>
          <w:shd w:val="clear" w:color="auto" w:fill="FFFFFF"/>
          <w:lang w:val="uk-UA"/>
        </w:rPr>
        <w:t xml:space="preserve"> </w:t>
      </w:r>
      <w:r w:rsidRPr="00EB51C2">
        <w:rPr>
          <w:color w:val="000000"/>
          <w:sz w:val="20"/>
          <w:szCs w:val="20"/>
          <w:shd w:val="clear" w:color="auto" w:fill="FFFFFF"/>
          <w:lang w:val="uk-UA"/>
        </w:rPr>
        <w:t>56 –64.</w:t>
      </w:r>
    </w:p>
    <w:p w:rsidR="003446FB" w:rsidRPr="00EB51C2" w:rsidRDefault="003446FB" w:rsidP="00AD0159">
      <w:pPr>
        <w:numPr>
          <w:ilvl w:val="0"/>
          <w:numId w:val="6"/>
        </w:numPr>
        <w:suppressAutoHyphens w:val="0"/>
        <w:ind w:hanging="436"/>
        <w:jc w:val="both"/>
        <w:rPr>
          <w:color w:val="000000"/>
          <w:sz w:val="20"/>
          <w:szCs w:val="20"/>
          <w:shd w:val="clear" w:color="auto" w:fill="FFFFFF"/>
          <w:lang w:val="uk-UA"/>
        </w:rPr>
      </w:pPr>
      <w:r w:rsidRPr="00EB51C2">
        <w:rPr>
          <w:color w:val="000000"/>
          <w:sz w:val="20"/>
          <w:szCs w:val="20"/>
          <w:shd w:val="clear" w:color="auto" w:fill="FFFFFF"/>
          <w:lang w:val="uk-UA"/>
        </w:rPr>
        <w:t>Гаврюшенко Д.А. Змiщення макроскопiчних характеристик термодинамiчних систем пiд дiєю радiацiйного опромiнення / К. В. Тарадій, Д. А. Гаврюшенко. // Доповіді Національної академії наук України. – 2016. – №5. – С.</w:t>
      </w:r>
      <w:r w:rsidR="00896597" w:rsidRPr="00EB51C2">
        <w:rPr>
          <w:color w:val="000000"/>
          <w:sz w:val="20"/>
          <w:szCs w:val="20"/>
          <w:shd w:val="clear" w:color="auto" w:fill="FFFFFF"/>
          <w:lang w:val="uk-UA"/>
        </w:rPr>
        <w:t xml:space="preserve"> </w:t>
      </w:r>
      <w:r w:rsidRPr="00EB51C2">
        <w:rPr>
          <w:color w:val="000000"/>
          <w:sz w:val="20"/>
          <w:szCs w:val="20"/>
          <w:shd w:val="clear" w:color="auto" w:fill="FFFFFF"/>
          <w:lang w:val="uk-UA"/>
        </w:rPr>
        <w:t>50 –57.</w:t>
      </w:r>
    </w:p>
    <w:p w:rsidR="00AB135E" w:rsidRPr="00EB51C2" w:rsidRDefault="00AB135E" w:rsidP="00AD0159">
      <w:pPr>
        <w:numPr>
          <w:ilvl w:val="0"/>
          <w:numId w:val="6"/>
        </w:numPr>
        <w:suppressAutoHyphens w:val="0"/>
        <w:ind w:hanging="436"/>
        <w:jc w:val="both"/>
        <w:rPr>
          <w:sz w:val="20"/>
          <w:szCs w:val="20"/>
          <w:lang w:val="uk-UA"/>
        </w:rPr>
      </w:pPr>
      <w:r w:rsidRPr="00EB51C2">
        <w:rPr>
          <w:color w:val="000000"/>
          <w:sz w:val="20"/>
          <w:szCs w:val="20"/>
          <w:shd w:val="clear" w:color="auto" w:fill="FFFFFF"/>
          <w:lang w:val="uk-UA"/>
        </w:rPr>
        <w:t>Гаврюшенко Д.А. Вплив радіаційного опромінення на властивості флюїдів / К. В. Тарадій, Д. А. Гаврюшенко. // Вісник Київського національного університету імені Тараса Шевченка. – 2011. – №13. – С. 12–14.</w:t>
      </w:r>
    </w:p>
    <w:p w:rsidR="00AB135E" w:rsidRPr="00EB51C2" w:rsidRDefault="00AB135E" w:rsidP="00AD0159">
      <w:pPr>
        <w:numPr>
          <w:ilvl w:val="0"/>
          <w:numId w:val="6"/>
        </w:numPr>
        <w:suppressAutoHyphens w:val="0"/>
        <w:ind w:hanging="436"/>
        <w:jc w:val="both"/>
        <w:rPr>
          <w:sz w:val="20"/>
          <w:szCs w:val="20"/>
          <w:lang w:val="uk-UA"/>
        </w:rPr>
      </w:pPr>
      <w:r w:rsidRPr="00EB51C2">
        <w:rPr>
          <w:color w:val="000000"/>
          <w:sz w:val="20"/>
          <w:szCs w:val="20"/>
          <w:shd w:val="clear" w:color="auto" w:fill="FFFFFF"/>
          <w:lang w:val="uk-UA"/>
        </w:rPr>
        <w:t>Гаврюшенко Д.А. Метод Боголюбова в теорії багатокомпонентних систем / К. В. Тарадій, Д. А. Гаврюшенко. // Вісник Київського національного університету імені Тараса Шевченка. – 2012. – №14. – С. 8–10.</w:t>
      </w:r>
    </w:p>
    <w:p w:rsidR="002E3397" w:rsidRPr="00EB51C2" w:rsidRDefault="002E3397" w:rsidP="000D1AE9">
      <w:pPr>
        <w:pStyle w:val="aa"/>
        <w:numPr>
          <w:ilvl w:val="0"/>
          <w:numId w:val="6"/>
        </w:numPr>
        <w:ind w:left="709" w:hanging="425"/>
        <w:jc w:val="both"/>
        <w:rPr>
          <w:sz w:val="20"/>
          <w:szCs w:val="20"/>
          <w:lang w:val="en-US" w:eastAsia="ru-RU"/>
        </w:rPr>
      </w:pPr>
      <w:r w:rsidRPr="00EB51C2">
        <w:rPr>
          <w:sz w:val="20"/>
          <w:szCs w:val="20"/>
          <w:lang w:val="uk-UA"/>
        </w:rPr>
        <w:t>"Influence of radiation on phase transitions</w:t>
      </w:r>
      <w:r w:rsidRPr="00EB51C2">
        <w:rPr>
          <w:sz w:val="20"/>
          <w:szCs w:val="20"/>
          <w:lang w:val="en-US"/>
        </w:rPr>
        <w:t>"/ L.A. Bulavin,</w:t>
      </w:r>
      <w:r w:rsidR="00896597" w:rsidRPr="00EB51C2">
        <w:rPr>
          <w:sz w:val="20"/>
          <w:szCs w:val="20"/>
          <w:lang w:val="en-US"/>
        </w:rPr>
        <w:t xml:space="preserve"> </w:t>
      </w:r>
      <w:r w:rsidRPr="00EB51C2">
        <w:rPr>
          <w:sz w:val="20"/>
          <w:szCs w:val="20"/>
          <w:lang w:val="en-US"/>
        </w:rPr>
        <w:t>D.A. Gavryushenko, V.M. Sysoev, K.V.Taradiy // Abstract of international Conference PLM MP”. – 21-24 May 2010. – Kyiv. – 8-26 P – P. 343.</w:t>
      </w:r>
    </w:p>
    <w:p w:rsidR="002E3397" w:rsidRPr="00EB51C2" w:rsidRDefault="002E3397" w:rsidP="000D1AE9">
      <w:pPr>
        <w:pStyle w:val="aa"/>
        <w:numPr>
          <w:ilvl w:val="0"/>
          <w:numId w:val="6"/>
        </w:numPr>
        <w:ind w:hanging="436"/>
        <w:jc w:val="both"/>
        <w:rPr>
          <w:sz w:val="20"/>
          <w:szCs w:val="20"/>
          <w:lang w:val="en-US"/>
        </w:rPr>
      </w:pPr>
      <w:r w:rsidRPr="00EB51C2">
        <w:rPr>
          <w:sz w:val="20"/>
          <w:szCs w:val="20"/>
          <w:lang w:val="en-US"/>
        </w:rPr>
        <w:t>"Influence of radiation on the thermodynamic properties of fluid systems"/ D.A. Gavryushenko, P.A. Selischev, K.V. Taradiy // Abstr. of International conference "Modern Problems of Theoretical Physics" – 22 - 24 December, 2010. – Kyiv. – P.53</w:t>
      </w:r>
    </w:p>
    <w:p w:rsidR="002E3397" w:rsidRPr="00EB51C2" w:rsidRDefault="002E3397" w:rsidP="000D1AE9">
      <w:pPr>
        <w:pStyle w:val="aa"/>
        <w:numPr>
          <w:ilvl w:val="0"/>
          <w:numId w:val="6"/>
        </w:numPr>
        <w:ind w:hanging="436"/>
        <w:jc w:val="both"/>
        <w:rPr>
          <w:sz w:val="20"/>
          <w:szCs w:val="20"/>
          <w:lang w:val="uk-UA"/>
        </w:rPr>
      </w:pPr>
      <w:r w:rsidRPr="00EB51C2">
        <w:rPr>
          <w:sz w:val="20"/>
          <w:szCs w:val="20"/>
          <w:lang w:val="en-US"/>
        </w:rPr>
        <w:t>"</w:t>
      </w:r>
      <w:r w:rsidRPr="00EB51C2">
        <w:rPr>
          <w:color w:val="000000"/>
          <w:sz w:val="20"/>
          <w:szCs w:val="20"/>
          <w:lang w:val="en-US"/>
        </w:rPr>
        <w:t>Influence of radiation emission on liquid and gas systems</w:t>
      </w:r>
      <w:r w:rsidRPr="00EB51C2">
        <w:rPr>
          <w:sz w:val="20"/>
          <w:szCs w:val="20"/>
          <w:lang w:val="en-US"/>
        </w:rPr>
        <w:t>" / Д.А. Гаврюшенко, К.В. Тарадій // Тези міжнародної конференції "Сучасні проблеми теоретичної фізики"</w:t>
      </w:r>
      <w:r w:rsidRPr="00EB51C2">
        <w:rPr>
          <w:sz w:val="20"/>
          <w:szCs w:val="20"/>
          <w:lang w:val="uk-UA"/>
        </w:rPr>
        <w:t xml:space="preserve"> </w:t>
      </w:r>
      <w:r w:rsidRPr="00EB51C2">
        <w:rPr>
          <w:sz w:val="20"/>
          <w:szCs w:val="20"/>
          <w:lang w:val="en-US"/>
        </w:rPr>
        <w:t xml:space="preserve">– </w:t>
      </w:r>
      <w:r w:rsidRPr="00EB51C2">
        <w:rPr>
          <w:sz w:val="20"/>
          <w:szCs w:val="20"/>
          <w:lang w:val="uk-UA"/>
        </w:rPr>
        <w:t>21</w:t>
      </w:r>
      <w:r w:rsidRPr="00EB51C2">
        <w:rPr>
          <w:sz w:val="20"/>
          <w:szCs w:val="20"/>
          <w:lang w:val="en-US"/>
        </w:rPr>
        <w:t xml:space="preserve"> - 2</w:t>
      </w:r>
      <w:r w:rsidRPr="00EB51C2">
        <w:rPr>
          <w:sz w:val="20"/>
          <w:szCs w:val="20"/>
          <w:lang w:val="uk-UA"/>
        </w:rPr>
        <w:t xml:space="preserve">3 </w:t>
      </w:r>
      <w:r w:rsidRPr="00EB51C2">
        <w:rPr>
          <w:sz w:val="20"/>
          <w:szCs w:val="20"/>
          <w:lang w:val="en-US"/>
        </w:rPr>
        <w:t>December, 201</w:t>
      </w:r>
      <w:r w:rsidRPr="00EB51C2">
        <w:rPr>
          <w:sz w:val="20"/>
          <w:szCs w:val="20"/>
          <w:lang w:val="uk-UA"/>
        </w:rPr>
        <w:t>1</w:t>
      </w:r>
      <w:r w:rsidRPr="00EB51C2">
        <w:rPr>
          <w:sz w:val="20"/>
          <w:szCs w:val="20"/>
          <w:lang w:val="en-US"/>
        </w:rPr>
        <w:t>. – Kyiv. – P.</w:t>
      </w:r>
      <w:r w:rsidRPr="00EB51C2">
        <w:rPr>
          <w:sz w:val="20"/>
          <w:szCs w:val="20"/>
          <w:lang w:val="uk-UA"/>
        </w:rPr>
        <w:t>48</w:t>
      </w:r>
    </w:p>
    <w:p w:rsidR="002E3397" w:rsidRPr="00EB51C2" w:rsidRDefault="002E3397" w:rsidP="000D1AE9">
      <w:pPr>
        <w:pStyle w:val="aa"/>
        <w:numPr>
          <w:ilvl w:val="0"/>
          <w:numId w:val="6"/>
        </w:numPr>
        <w:ind w:hanging="436"/>
        <w:jc w:val="both"/>
        <w:rPr>
          <w:sz w:val="20"/>
          <w:szCs w:val="20"/>
          <w:lang w:val="en-US"/>
        </w:rPr>
      </w:pPr>
      <w:r w:rsidRPr="00EB51C2">
        <w:rPr>
          <w:sz w:val="20"/>
          <w:szCs w:val="20"/>
          <w:lang w:val="en-US"/>
        </w:rPr>
        <w:t>"Radiation emission influence on thermodynamic and structure parameters of liquid argon</w:t>
      </w:r>
      <w:r w:rsidRPr="00EB51C2">
        <w:rPr>
          <w:sz w:val="20"/>
          <w:szCs w:val="20"/>
          <w:lang w:val="uk-UA"/>
        </w:rPr>
        <w:t>"/</w:t>
      </w:r>
      <w:r w:rsidRPr="00EB51C2">
        <w:rPr>
          <w:sz w:val="20"/>
          <w:szCs w:val="20"/>
          <w:lang w:val="en-US"/>
        </w:rPr>
        <w:t xml:space="preserve"> N.A. Atamas, D.A. Gavryushenko, K.V. Taradiy // Abstr. of International conference "Modern Problems of Theoretical Physics" – 25 - 27 November, 2014. – Kyiv. – P.18</w:t>
      </w:r>
    </w:p>
    <w:p w:rsidR="002E3397" w:rsidRPr="00EB51C2" w:rsidRDefault="002E3397" w:rsidP="000D1AE9">
      <w:pPr>
        <w:pStyle w:val="aa"/>
        <w:numPr>
          <w:ilvl w:val="0"/>
          <w:numId w:val="6"/>
        </w:numPr>
        <w:ind w:hanging="436"/>
        <w:jc w:val="both"/>
        <w:rPr>
          <w:sz w:val="20"/>
          <w:szCs w:val="20"/>
          <w:lang w:val="en-US"/>
        </w:rPr>
      </w:pPr>
      <w:r w:rsidRPr="00EB51C2">
        <w:rPr>
          <w:sz w:val="20"/>
          <w:szCs w:val="20"/>
          <w:lang w:val="uk-UA"/>
        </w:rPr>
        <w:t>"</w:t>
      </w:r>
      <w:r w:rsidRPr="00EB51C2">
        <w:rPr>
          <w:sz w:val="20"/>
          <w:szCs w:val="20"/>
          <w:lang w:val="en-US"/>
        </w:rPr>
        <w:t xml:space="preserve">Structure and thermodynamic properties change of atomic fluid under irradiation"/ N.A. Atamas, D.A. Gavryushenko, K.V. Taradiy // Abstract of international Conference PLM MP”. – </w:t>
      </w:r>
      <w:r w:rsidRPr="00EB51C2">
        <w:rPr>
          <w:color w:val="545454"/>
          <w:sz w:val="20"/>
          <w:szCs w:val="20"/>
          <w:shd w:val="clear" w:color="auto" w:fill="FFFFFF"/>
          <w:lang w:val="en-US"/>
        </w:rPr>
        <w:t>23 - 27 May 2014</w:t>
      </w:r>
      <w:r w:rsidRPr="00EB51C2">
        <w:rPr>
          <w:sz w:val="20"/>
          <w:szCs w:val="20"/>
          <w:lang w:val="en-US"/>
        </w:rPr>
        <w:t>. – Kyiv. – 8-26 P – P. 343.</w:t>
      </w:r>
    </w:p>
    <w:p w:rsidR="002E3397" w:rsidRPr="00EB51C2" w:rsidRDefault="002E3397" w:rsidP="000D1AE9">
      <w:pPr>
        <w:pStyle w:val="aa"/>
        <w:numPr>
          <w:ilvl w:val="0"/>
          <w:numId w:val="6"/>
        </w:numPr>
        <w:autoSpaceDE w:val="0"/>
        <w:autoSpaceDN w:val="0"/>
        <w:adjustRightInd w:val="0"/>
        <w:ind w:left="851" w:hanging="425"/>
        <w:jc w:val="both"/>
        <w:rPr>
          <w:sz w:val="20"/>
          <w:szCs w:val="20"/>
          <w:lang w:val="en-US"/>
        </w:rPr>
      </w:pPr>
      <w:r w:rsidRPr="00EB51C2">
        <w:rPr>
          <w:sz w:val="20"/>
          <w:szCs w:val="20"/>
          <w:lang w:val="uk-UA"/>
        </w:rPr>
        <w:lastRenderedPageBreak/>
        <w:t>"</w:t>
      </w:r>
      <w:r w:rsidRPr="00EB51C2">
        <w:rPr>
          <w:rFonts w:eastAsia="TimesNewRomanPSMT"/>
          <w:sz w:val="20"/>
          <w:szCs w:val="20"/>
          <w:lang w:val="en-US"/>
        </w:rPr>
        <w:t>The influence of radiation on the phase equilibrium parameters in liquids</w:t>
      </w:r>
      <w:r w:rsidRPr="00EB51C2">
        <w:rPr>
          <w:sz w:val="20"/>
          <w:szCs w:val="20"/>
          <w:lang w:val="en-US"/>
        </w:rPr>
        <w:t xml:space="preserve">"/ D.A. Gavryushenko, K. V. Taradiy // Abstract of international Conference PLM MP”. – </w:t>
      </w:r>
      <w:r w:rsidRPr="00EB51C2">
        <w:rPr>
          <w:color w:val="545454"/>
          <w:sz w:val="20"/>
          <w:szCs w:val="20"/>
          <w:shd w:val="clear" w:color="auto" w:fill="FFFFFF"/>
          <w:lang w:val="en-US"/>
        </w:rPr>
        <w:t>27 - 30 May 2016</w:t>
      </w:r>
      <w:r w:rsidRPr="00EB51C2">
        <w:rPr>
          <w:sz w:val="20"/>
          <w:szCs w:val="20"/>
          <w:lang w:val="en-US"/>
        </w:rPr>
        <w:t>. – Kyiv. – 8-5 P</w:t>
      </w:r>
    </w:p>
    <w:p w:rsidR="002A2FED" w:rsidRPr="00EB51C2" w:rsidRDefault="002A2FED" w:rsidP="000D1AE9">
      <w:pPr>
        <w:pStyle w:val="aa"/>
        <w:numPr>
          <w:ilvl w:val="0"/>
          <w:numId w:val="6"/>
        </w:numPr>
        <w:autoSpaceDE w:val="0"/>
        <w:autoSpaceDN w:val="0"/>
        <w:adjustRightInd w:val="0"/>
        <w:ind w:left="851" w:hanging="425"/>
        <w:jc w:val="both"/>
        <w:rPr>
          <w:sz w:val="20"/>
          <w:szCs w:val="20"/>
          <w:lang w:val="en-US"/>
        </w:rPr>
      </w:pPr>
      <w:r w:rsidRPr="00EB51C2">
        <w:rPr>
          <w:sz w:val="20"/>
          <w:szCs w:val="20"/>
          <w:lang w:val="en-US"/>
        </w:rPr>
        <w:t xml:space="preserve">“The influence of radiation on the structure of physiological solution”/ N.A. Atamas, D.A. Gavryushenko, K. V. Taradiy // Abstract of international Conference PLM MP”. – </w:t>
      </w:r>
      <w:r w:rsidRPr="00EB51C2">
        <w:rPr>
          <w:color w:val="545454"/>
          <w:sz w:val="20"/>
          <w:szCs w:val="20"/>
          <w:shd w:val="clear" w:color="auto" w:fill="FFFFFF"/>
          <w:lang w:val="en-US"/>
        </w:rPr>
        <w:t>27 - 30 May 2016</w:t>
      </w:r>
      <w:r w:rsidR="001E7E50" w:rsidRPr="00EB51C2">
        <w:rPr>
          <w:sz w:val="20"/>
          <w:szCs w:val="20"/>
          <w:lang w:val="en-US"/>
        </w:rPr>
        <w:t>. – Kyiv. – 8-4</w:t>
      </w:r>
      <w:r w:rsidRPr="00EB51C2">
        <w:rPr>
          <w:sz w:val="20"/>
          <w:szCs w:val="20"/>
          <w:lang w:val="en-US"/>
        </w:rPr>
        <w:t xml:space="preserve"> P</w:t>
      </w:r>
    </w:p>
    <w:p w:rsidR="002A676F" w:rsidRPr="00EB51C2" w:rsidRDefault="002A676F" w:rsidP="00AB135E">
      <w:pPr>
        <w:suppressAutoHyphens w:val="0"/>
        <w:ind w:left="720"/>
        <w:rPr>
          <w:color w:val="000000"/>
          <w:sz w:val="20"/>
          <w:szCs w:val="20"/>
          <w:shd w:val="clear" w:color="auto" w:fill="FFFFFF"/>
          <w:lang w:val="uk-UA"/>
        </w:rPr>
      </w:pPr>
    </w:p>
    <w:p w:rsidR="002A676F" w:rsidRPr="00EB51C2" w:rsidRDefault="002A676F">
      <w:pPr>
        <w:pStyle w:val="31"/>
        <w:widowControl w:val="0"/>
        <w:suppressAutoHyphens w:val="0"/>
        <w:snapToGrid w:val="0"/>
        <w:ind w:firstLine="397"/>
        <w:rPr>
          <w:caps/>
          <w:sz w:val="20"/>
          <w:szCs w:val="20"/>
        </w:rPr>
      </w:pPr>
    </w:p>
    <w:p w:rsidR="002A676F" w:rsidRPr="00EB51C2" w:rsidRDefault="002A676F">
      <w:pPr>
        <w:pStyle w:val="31"/>
        <w:widowControl w:val="0"/>
        <w:suppressAutoHyphens w:val="0"/>
        <w:snapToGrid w:val="0"/>
        <w:ind w:firstLine="397"/>
        <w:rPr>
          <w:caps/>
          <w:sz w:val="20"/>
          <w:szCs w:val="20"/>
        </w:rPr>
      </w:pPr>
      <w:r w:rsidRPr="00EB51C2">
        <w:rPr>
          <w:caps/>
          <w:sz w:val="20"/>
          <w:szCs w:val="20"/>
        </w:rPr>
        <w:t>Анотація</w:t>
      </w:r>
    </w:p>
    <w:p w:rsidR="00030A3D" w:rsidRPr="00EB51C2" w:rsidRDefault="00030A3D" w:rsidP="004D081D">
      <w:pPr>
        <w:pStyle w:val="31"/>
        <w:widowControl w:val="0"/>
        <w:suppressAutoHyphens w:val="0"/>
        <w:snapToGrid w:val="0"/>
        <w:spacing w:line="276" w:lineRule="auto"/>
        <w:ind w:firstLine="397"/>
        <w:rPr>
          <w:sz w:val="20"/>
          <w:szCs w:val="20"/>
        </w:rPr>
      </w:pPr>
    </w:p>
    <w:p w:rsidR="00030A3D" w:rsidRPr="00EB51C2" w:rsidRDefault="002745D6" w:rsidP="004D081D">
      <w:pPr>
        <w:spacing w:line="276" w:lineRule="auto"/>
        <w:ind w:firstLine="397"/>
        <w:jc w:val="both"/>
        <w:rPr>
          <w:sz w:val="20"/>
          <w:szCs w:val="20"/>
          <w:lang w:val="uk-UA"/>
        </w:rPr>
      </w:pPr>
      <w:r w:rsidRPr="00EB51C2">
        <w:rPr>
          <w:b/>
          <w:sz w:val="20"/>
          <w:szCs w:val="20"/>
          <w:lang w:val="uk-UA"/>
        </w:rPr>
        <w:t>Тарадій К. В</w:t>
      </w:r>
      <w:r w:rsidR="002A676F" w:rsidRPr="00EB51C2">
        <w:rPr>
          <w:b/>
          <w:sz w:val="20"/>
          <w:szCs w:val="20"/>
          <w:lang w:val="uk-UA"/>
        </w:rPr>
        <w:t xml:space="preserve">. </w:t>
      </w:r>
      <w:r w:rsidRPr="00EB51C2">
        <w:rPr>
          <w:b/>
          <w:sz w:val="20"/>
          <w:szCs w:val="20"/>
          <w:lang w:val="uk-UA"/>
        </w:rPr>
        <w:t>Вплив радіаційного о</w:t>
      </w:r>
      <w:r w:rsidR="00FC0351">
        <w:rPr>
          <w:b/>
          <w:sz w:val="20"/>
          <w:szCs w:val="20"/>
          <w:lang w:val="uk-UA"/>
        </w:rPr>
        <w:t xml:space="preserve">промінення на параметри фазової </w:t>
      </w:r>
      <w:r w:rsidRPr="00EB51C2">
        <w:rPr>
          <w:b/>
          <w:sz w:val="20"/>
          <w:szCs w:val="20"/>
          <w:lang w:val="uk-UA"/>
        </w:rPr>
        <w:t>рівноваги рідинних систем</w:t>
      </w:r>
      <w:r w:rsidR="002A676F" w:rsidRPr="00EB51C2">
        <w:rPr>
          <w:b/>
          <w:sz w:val="20"/>
          <w:szCs w:val="20"/>
          <w:lang w:val="uk-UA"/>
        </w:rPr>
        <w:t>.</w:t>
      </w:r>
      <w:r w:rsidR="00FC0351">
        <w:rPr>
          <w:sz w:val="20"/>
          <w:szCs w:val="20"/>
          <w:lang w:val="uk-UA"/>
        </w:rPr>
        <w:t xml:space="preserve"> – На правах рукопису. Дисертація на здобуття наукового ступеня кандидата фізико-математичних наук за спеціальністю </w:t>
      </w:r>
      <w:r w:rsidR="00FC0351" w:rsidRPr="00EB51C2">
        <w:rPr>
          <w:sz w:val="20"/>
          <w:szCs w:val="20"/>
          <w:lang w:val="uk-UA"/>
        </w:rPr>
        <w:t xml:space="preserve">01.04.14 </w:t>
      </w:r>
      <w:r w:rsidR="00FC0351" w:rsidRPr="00EB51C2">
        <w:rPr>
          <w:sz w:val="20"/>
          <w:szCs w:val="20"/>
        </w:rPr>
        <w:t xml:space="preserve">- </w:t>
      </w:r>
      <w:r w:rsidR="00FC0351" w:rsidRPr="00EB51C2">
        <w:rPr>
          <w:sz w:val="20"/>
          <w:szCs w:val="20"/>
          <w:lang w:val="uk-UA"/>
        </w:rPr>
        <w:t>теплофізика і молекулярна фізика</w:t>
      </w:r>
      <w:r w:rsidR="00FC0351">
        <w:rPr>
          <w:sz w:val="20"/>
          <w:szCs w:val="20"/>
          <w:lang w:val="uk-UA"/>
        </w:rPr>
        <w:t>. – Київський національний університет імені Тараса Шевченка</w:t>
      </w:r>
      <w:r w:rsidR="008B14CD">
        <w:rPr>
          <w:sz w:val="20"/>
          <w:szCs w:val="20"/>
          <w:lang w:val="uk-UA"/>
        </w:rPr>
        <w:t>, Київ, 2017</w:t>
      </w:r>
      <w:r w:rsidR="00FC0351">
        <w:rPr>
          <w:sz w:val="20"/>
          <w:szCs w:val="20"/>
          <w:lang w:val="uk-UA"/>
        </w:rPr>
        <w:t xml:space="preserve">. </w:t>
      </w:r>
    </w:p>
    <w:p w:rsidR="00C52FA6" w:rsidRPr="00EB51C2" w:rsidRDefault="00C52FA6" w:rsidP="00C52FA6">
      <w:pPr>
        <w:jc w:val="both"/>
        <w:rPr>
          <w:sz w:val="20"/>
          <w:szCs w:val="20"/>
          <w:lang w:val="uk-UA"/>
        </w:rPr>
      </w:pPr>
      <w:r w:rsidRPr="00EB51C2">
        <w:t xml:space="preserve"> </w:t>
      </w:r>
      <w:r w:rsidRPr="00EB51C2">
        <w:rPr>
          <w:sz w:val="20"/>
          <w:szCs w:val="20"/>
        </w:rPr>
        <w:tab/>
      </w:r>
      <w:r w:rsidR="00675DC4">
        <w:rPr>
          <w:sz w:val="20"/>
          <w:szCs w:val="20"/>
          <w:lang w:val="uk-UA"/>
        </w:rPr>
        <w:t>Дисертаційна р</w:t>
      </w:r>
      <w:r w:rsidRPr="00EB51C2">
        <w:rPr>
          <w:sz w:val="20"/>
          <w:szCs w:val="20"/>
          <w:lang w:val="uk-UA"/>
        </w:rPr>
        <w:t>обота присвячена вивченню впливу радіаційного опромінення рі</w:t>
      </w:r>
      <w:r w:rsidR="00141EAB" w:rsidRPr="00EB51C2">
        <w:rPr>
          <w:sz w:val="20"/>
          <w:szCs w:val="20"/>
          <w:lang w:val="uk-UA"/>
        </w:rPr>
        <w:t>зної природи на термодинамічні та</w:t>
      </w:r>
      <w:r w:rsidRPr="00EB51C2">
        <w:rPr>
          <w:sz w:val="20"/>
          <w:szCs w:val="20"/>
          <w:lang w:val="uk-UA"/>
        </w:rPr>
        <w:t xml:space="preserve"> структурні властивості рідинних і газових систем. Особлива увага приділяється зміні параметрів фазових переходів таких систем під дією опромінення. </w:t>
      </w:r>
      <w:r w:rsidR="00141EAB" w:rsidRPr="00EB51C2">
        <w:rPr>
          <w:sz w:val="20"/>
          <w:szCs w:val="20"/>
          <w:lang w:val="uk-UA"/>
        </w:rPr>
        <w:t>У роботі</w:t>
      </w:r>
      <w:r w:rsidRPr="00EB51C2">
        <w:rPr>
          <w:sz w:val="20"/>
          <w:szCs w:val="20"/>
          <w:lang w:val="uk-UA"/>
        </w:rPr>
        <w:t xml:space="preserve"> </w:t>
      </w:r>
      <w:r w:rsidR="00141EAB" w:rsidRPr="00EB51C2">
        <w:rPr>
          <w:sz w:val="20"/>
          <w:szCs w:val="20"/>
          <w:lang w:val="uk-UA"/>
        </w:rPr>
        <w:t>методи</w:t>
      </w:r>
      <w:r w:rsidRPr="00EB51C2">
        <w:rPr>
          <w:sz w:val="20"/>
          <w:szCs w:val="20"/>
          <w:lang w:val="uk-UA"/>
        </w:rPr>
        <w:t xml:space="preserve"> класичної статистико-механічної теорії рідин </w:t>
      </w:r>
      <w:r w:rsidR="00141EAB" w:rsidRPr="00EB51C2">
        <w:rPr>
          <w:sz w:val="20"/>
          <w:szCs w:val="20"/>
          <w:lang w:val="uk-UA"/>
        </w:rPr>
        <w:t xml:space="preserve">доповнені </w:t>
      </w:r>
      <w:r w:rsidRPr="00EB51C2">
        <w:rPr>
          <w:sz w:val="20"/>
          <w:szCs w:val="20"/>
          <w:lang w:val="uk-UA"/>
        </w:rPr>
        <w:t>методами термодинаміки і комп’ютерного моделювання. Теоретичну основу досліджень у даній роботі було розширено методами класичної теорії рідин</w:t>
      </w:r>
      <w:r w:rsidR="004E3A66" w:rsidRPr="00EB51C2">
        <w:rPr>
          <w:sz w:val="20"/>
          <w:szCs w:val="20"/>
          <w:lang w:val="uk-UA"/>
        </w:rPr>
        <w:t xml:space="preserve"> для систем з багатьма компонентами</w:t>
      </w:r>
      <w:r w:rsidRPr="00EB51C2">
        <w:rPr>
          <w:sz w:val="20"/>
          <w:szCs w:val="20"/>
          <w:lang w:val="uk-UA"/>
        </w:rPr>
        <w:t xml:space="preserve">, які </w:t>
      </w:r>
      <w:r w:rsidR="004A4D24" w:rsidRPr="00EB51C2">
        <w:rPr>
          <w:sz w:val="20"/>
          <w:szCs w:val="20"/>
          <w:lang w:val="uk-UA"/>
        </w:rPr>
        <w:t>були одержані узагальненням методів відомих для однокомпонентних систем.</w:t>
      </w:r>
    </w:p>
    <w:p w:rsidR="00C52FA6" w:rsidRPr="00EB51C2" w:rsidRDefault="00C52FA6" w:rsidP="00C52FA6">
      <w:pPr>
        <w:ind w:firstLine="426"/>
        <w:jc w:val="both"/>
        <w:rPr>
          <w:sz w:val="20"/>
          <w:szCs w:val="20"/>
          <w:lang w:val="uk-UA"/>
        </w:rPr>
      </w:pPr>
      <w:r w:rsidRPr="00EB51C2">
        <w:rPr>
          <w:sz w:val="20"/>
          <w:szCs w:val="20"/>
          <w:lang w:val="uk-UA"/>
        </w:rPr>
        <w:tab/>
        <w:t>Методами термодинаміки було показано, що дія радіаційного опромінення призводить до збудження частини молекул в співіснуючих фазах, що призводить до зменшення їх хімічних потенціалів</w:t>
      </w:r>
      <w:r w:rsidR="00FD0995" w:rsidRPr="00EB51C2">
        <w:rPr>
          <w:sz w:val="20"/>
          <w:szCs w:val="20"/>
          <w:lang w:val="uk-UA"/>
        </w:rPr>
        <w:t xml:space="preserve"> як за рахунок ентропійних факторів, так і </w:t>
      </w:r>
      <w:r w:rsidR="006877D8" w:rsidRPr="00EB51C2">
        <w:rPr>
          <w:sz w:val="20"/>
          <w:szCs w:val="20"/>
          <w:lang w:val="uk-UA"/>
        </w:rPr>
        <w:t>за рахунок енергетичних внесків</w:t>
      </w:r>
      <w:r w:rsidRPr="00EB51C2">
        <w:rPr>
          <w:sz w:val="20"/>
          <w:szCs w:val="20"/>
          <w:lang w:val="uk-UA"/>
        </w:rPr>
        <w:t>. Було узагальнено метод розрахунку ентропії</w:t>
      </w:r>
      <w:r w:rsidR="00136871" w:rsidRPr="00EB51C2">
        <w:rPr>
          <w:sz w:val="20"/>
          <w:szCs w:val="20"/>
          <w:lang w:val="uk-UA"/>
        </w:rPr>
        <w:t xml:space="preserve"> та термодинамічних потенціалів</w:t>
      </w:r>
      <w:r w:rsidRPr="00EB51C2">
        <w:rPr>
          <w:sz w:val="20"/>
          <w:szCs w:val="20"/>
          <w:lang w:val="uk-UA"/>
        </w:rPr>
        <w:t xml:space="preserve"> рідинної системи, яка знаходиться під опроміненням, шляхом розкладу ентропії в ряд за кореляційними потенціалами багатокомпонентних систем і проаналізовано концентраційні залежності зміни ентропії, внутрішньої і вільної енергії системи від кількості збуджених частинок, що утворилися під дією опромінення. Було показано, що залежність зміни тиску фазового переходу від концентрації збуджених частинок має квадратичний характер і, з термодинамічної точки зору, відповідає застосуванню моделі регулярного розчину. Аналогічно, квадратичний характер залежності від концентрації збуджених частинок було встановлено для відхилення внутрішньої і вільної енергії системи поблизу точки фазового переходу рідина-пара.</w:t>
      </w:r>
      <w:r w:rsidR="00C73AE4" w:rsidRPr="00EB51C2">
        <w:rPr>
          <w:sz w:val="20"/>
          <w:szCs w:val="20"/>
          <w:lang w:val="uk-UA"/>
        </w:rPr>
        <w:t xml:space="preserve"> Дане порівняння доводить справ</w:t>
      </w:r>
      <w:r w:rsidR="0013058C" w:rsidRPr="00EB51C2">
        <w:rPr>
          <w:sz w:val="20"/>
          <w:szCs w:val="20"/>
          <w:lang w:val="uk-UA"/>
        </w:rPr>
        <w:t>едливість моделей</w:t>
      </w:r>
      <w:r w:rsidR="005D72D7" w:rsidRPr="00EB51C2">
        <w:rPr>
          <w:sz w:val="20"/>
          <w:szCs w:val="20"/>
          <w:lang w:val="uk-UA"/>
        </w:rPr>
        <w:t>,</w:t>
      </w:r>
      <w:r w:rsidR="0013058C" w:rsidRPr="00EB51C2">
        <w:rPr>
          <w:sz w:val="20"/>
          <w:szCs w:val="20"/>
          <w:lang w:val="uk-UA"/>
        </w:rPr>
        <w:t xml:space="preserve"> використаних в аналізі зсуву параметрів фазового переходу методами термодинаміки.</w:t>
      </w:r>
      <w:r w:rsidR="00C73AE4" w:rsidRPr="00EB51C2">
        <w:rPr>
          <w:sz w:val="20"/>
          <w:szCs w:val="20"/>
          <w:lang w:val="uk-UA"/>
        </w:rPr>
        <w:t xml:space="preserve"> </w:t>
      </w:r>
      <w:r w:rsidRPr="00EB51C2">
        <w:rPr>
          <w:sz w:val="20"/>
          <w:szCs w:val="20"/>
          <w:lang w:val="uk-UA"/>
        </w:rPr>
        <w:t xml:space="preserve">Встановлено, що ентропійні внески в зміну термодинамічних потенціалів, які відбуваються внаслідок опромінення, відіграють домінуючу роль при визначенні параметрів </w:t>
      </w:r>
      <w:r w:rsidRPr="00EB51C2">
        <w:rPr>
          <w:sz w:val="20"/>
          <w:szCs w:val="20"/>
          <w:lang w:val="uk-UA"/>
        </w:rPr>
        <w:lastRenderedPageBreak/>
        <w:t xml:space="preserve">фазового переходу в системі, тоді як врахування енергетичних внесків спричиняє лише незначні до них поправки. </w:t>
      </w:r>
    </w:p>
    <w:p w:rsidR="00C52FA6" w:rsidRPr="00EB51C2" w:rsidRDefault="00C52FA6" w:rsidP="00C52FA6">
      <w:pPr>
        <w:ind w:firstLine="426"/>
        <w:jc w:val="both"/>
        <w:rPr>
          <w:sz w:val="20"/>
          <w:szCs w:val="20"/>
          <w:lang w:val="uk-UA"/>
        </w:rPr>
      </w:pPr>
      <w:r w:rsidRPr="00EB51C2">
        <w:rPr>
          <w:sz w:val="20"/>
          <w:szCs w:val="20"/>
          <w:lang w:val="uk-UA"/>
        </w:rPr>
        <w:t xml:space="preserve">Методами комп’ютерного моделювання було досліджено вплив радіаційного опромінення різних енергій на 0.9% водний розчин </w:t>
      </w:r>
      <w:r w:rsidRPr="00EB51C2">
        <w:rPr>
          <w:position w:val="-4"/>
          <w:sz w:val="20"/>
          <w:szCs w:val="20"/>
          <w:lang w:val="uk-UA"/>
        </w:rPr>
        <w:object w:dxaOrig="520" w:dyaOrig="220">
          <v:shape id="_x0000_i1122" type="#_x0000_t75" style="width:26.55pt;height:10.7pt" o:ole="">
            <v:imagedata r:id="rId196" o:title=""/>
          </v:shape>
          <o:OLEObject Type="Embed" ProgID="Equation.DSMT4" ShapeID="_x0000_i1122" DrawAspect="Content" ObjectID="_1549346449" r:id="rId197"/>
        </w:object>
      </w:r>
      <w:r w:rsidRPr="00EB51C2">
        <w:rPr>
          <w:sz w:val="20"/>
          <w:szCs w:val="20"/>
          <w:lang w:val="uk-UA"/>
        </w:rPr>
        <w:t xml:space="preserve"> . На основі проведеного аналізу зміни радіальних функцій розподілу даної системи і зміни координаційних чисел було встановлено енергію радіаційного опромінення за якої структурні перетворення у досліджуваній системі є мінімальними. </w:t>
      </w:r>
    </w:p>
    <w:p w:rsidR="002A676F" w:rsidRPr="00EB51C2" w:rsidRDefault="002A676F" w:rsidP="00C81BC6">
      <w:pPr>
        <w:autoSpaceDE w:val="0"/>
        <w:jc w:val="both"/>
        <w:rPr>
          <w:sz w:val="20"/>
          <w:szCs w:val="20"/>
          <w:lang w:val="uk-UA"/>
        </w:rPr>
      </w:pPr>
    </w:p>
    <w:p w:rsidR="002A676F" w:rsidRPr="00EB51C2" w:rsidRDefault="00C52FA6">
      <w:pPr>
        <w:ind w:firstLine="426"/>
        <w:jc w:val="both"/>
        <w:rPr>
          <w:bCs/>
          <w:caps/>
          <w:sz w:val="20"/>
          <w:szCs w:val="20"/>
          <w:lang w:val="uk-UA"/>
        </w:rPr>
      </w:pPr>
      <w:r w:rsidRPr="00EB51C2">
        <w:rPr>
          <w:b/>
          <w:sz w:val="20"/>
          <w:szCs w:val="20"/>
          <w:lang w:val="uk-UA"/>
        </w:rPr>
        <w:t xml:space="preserve">Ключові слова: </w:t>
      </w:r>
      <w:r w:rsidRPr="00EB51C2">
        <w:rPr>
          <w:sz w:val="20"/>
          <w:szCs w:val="20"/>
          <w:lang w:val="uk-UA"/>
        </w:rPr>
        <w:t xml:space="preserve">радіаційне опромінення, фазові переходи, </w:t>
      </w:r>
      <w:r w:rsidR="00156FE3" w:rsidRPr="00EB51C2">
        <w:rPr>
          <w:sz w:val="20"/>
          <w:szCs w:val="20"/>
          <w:lang w:val="uk-UA"/>
        </w:rPr>
        <w:t>рідинні системи,</w:t>
      </w:r>
      <w:r w:rsidR="008D789A" w:rsidRPr="00EB51C2">
        <w:rPr>
          <w:sz w:val="20"/>
          <w:szCs w:val="20"/>
          <w:lang w:val="uk-UA"/>
        </w:rPr>
        <w:t xml:space="preserve"> газові системи, співіснування</w:t>
      </w:r>
      <w:r w:rsidR="00156FE3" w:rsidRPr="00EB51C2">
        <w:rPr>
          <w:sz w:val="20"/>
          <w:szCs w:val="20"/>
          <w:lang w:val="uk-UA"/>
        </w:rPr>
        <w:t>, променева терапія, зміна параметрів фазових переходів</w:t>
      </w:r>
    </w:p>
    <w:p w:rsidR="00C81BC6" w:rsidRPr="00EB51C2" w:rsidRDefault="00C81BC6" w:rsidP="00C81BC6">
      <w:pPr>
        <w:ind w:firstLine="426"/>
        <w:jc w:val="center"/>
        <w:rPr>
          <w:b/>
          <w:bCs/>
          <w:caps/>
          <w:sz w:val="20"/>
          <w:szCs w:val="20"/>
          <w:lang w:val="uk-UA"/>
        </w:rPr>
      </w:pPr>
    </w:p>
    <w:p w:rsidR="00C81BC6" w:rsidRPr="00EB51C2" w:rsidRDefault="00C81BC6" w:rsidP="00C81BC6">
      <w:pPr>
        <w:ind w:firstLine="426"/>
        <w:jc w:val="center"/>
        <w:rPr>
          <w:b/>
          <w:bCs/>
          <w:caps/>
          <w:sz w:val="20"/>
          <w:szCs w:val="20"/>
          <w:lang w:val="uk-UA"/>
        </w:rPr>
      </w:pPr>
    </w:p>
    <w:p w:rsidR="002A676F" w:rsidRPr="00EB51C2" w:rsidRDefault="002A676F">
      <w:pPr>
        <w:ind w:firstLine="426"/>
        <w:jc w:val="center"/>
        <w:rPr>
          <w:b/>
          <w:bCs/>
          <w:caps/>
          <w:sz w:val="20"/>
          <w:szCs w:val="20"/>
          <w:lang w:val="uk-UA"/>
        </w:rPr>
      </w:pPr>
      <w:r w:rsidRPr="00EB51C2">
        <w:rPr>
          <w:b/>
          <w:bCs/>
          <w:caps/>
          <w:sz w:val="20"/>
          <w:szCs w:val="20"/>
          <w:lang w:val="uk-UA"/>
        </w:rPr>
        <w:t>Аннотация</w:t>
      </w:r>
    </w:p>
    <w:p w:rsidR="00030A3D" w:rsidRPr="00EB51C2" w:rsidRDefault="00030A3D">
      <w:pPr>
        <w:ind w:firstLine="426"/>
        <w:jc w:val="center"/>
        <w:rPr>
          <w:b/>
          <w:sz w:val="20"/>
          <w:szCs w:val="20"/>
          <w:lang w:val="uk-UA"/>
        </w:rPr>
      </w:pPr>
    </w:p>
    <w:p w:rsidR="00030A3D" w:rsidRPr="00BE0396" w:rsidRDefault="00F61D1B" w:rsidP="00BE0396">
      <w:pPr>
        <w:ind w:firstLine="426"/>
        <w:jc w:val="both"/>
        <w:rPr>
          <w:sz w:val="20"/>
          <w:szCs w:val="20"/>
        </w:rPr>
      </w:pPr>
      <w:r w:rsidRPr="00BE0396">
        <w:rPr>
          <w:b/>
          <w:sz w:val="20"/>
          <w:szCs w:val="20"/>
        </w:rPr>
        <w:t>Тарадий К.В.</w:t>
      </w:r>
      <w:r w:rsidR="002A676F" w:rsidRPr="00BE0396">
        <w:rPr>
          <w:b/>
          <w:sz w:val="20"/>
          <w:szCs w:val="20"/>
        </w:rPr>
        <w:t xml:space="preserve"> </w:t>
      </w:r>
      <w:r w:rsidR="002745D6" w:rsidRPr="00BE0396">
        <w:rPr>
          <w:b/>
          <w:sz w:val="20"/>
          <w:szCs w:val="20"/>
        </w:rPr>
        <w:t>Влияние радиационного излучения на параметры фазового равновесия жидкостных систем</w:t>
      </w:r>
      <w:r w:rsidR="002A676F" w:rsidRPr="00BE0396">
        <w:rPr>
          <w:b/>
          <w:sz w:val="20"/>
          <w:szCs w:val="20"/>
        </w:rPr>
        <w:t>.</w:t>
      </w:r>
      <w:r w:rsidR="004D081D" w:rsidRPr="00BE0396">
        <w:rPr>
          <w:sz w:val="20"/>
          <w:szCs w:val="20"/>
        </w:rPr>
        <w:t xml:space="preserve"> – На правах рукописи. Диссертация на соискание ученой степени кандидата </w:t>
      </w:r>
      <w:r w:rsidR="00B10366" w:rsidRPr="007562F7">
        <w:rPr>
          <w:sz w:val="20"/>
          <w:szCs w:val="20"/>
        </w:rPr>
        <w:t>физико–математических</w:t>
      </w:r>
      <w:r w:rsidR="004D081D" w:rsidRPr="00BE0396">
        <w:rPr>
          <w:sz w:val="20"/>
          <w:szCs w:val="20"/>
        </w:rPr>
        <w:t xml:space="preserve"> наук по специальности 01.04.14 – теплофизика и молекулярная физика. – Киевский национальный университет и</w:t>
      </w:r>
      <w:r w:rsidR="008B14CD" w:rsidRPr="00BE0396">
        <w:rPr>
          <w:sz w:val="20"/>
          <w:szCs w:val="20"/>
        </w:rPr>
        <w:t>мени Тараса Шевченко, Киев, 2017</w:t>
      </w:r>
      <w:r w:rsidR="00BE0396" w:rsidRPr="00BE0396">
        <w:rPr>
          <w:sz w:val="20"/>
          <w:szCs w:val="20"/>
        </w:rPr>
        <w:t>.</w:t>
      </w:r>
    </w:p>
    <w:p w:rsidR="00315682" w:rsidRPr="00EB51C2" w:rsidRDefault="00BE0396" w:rsidP="00315682">
      <w:pPr>
        <w:ind w:firstLine="426"/>
        <w:jc w:val="both"/>
        <w:rPr>
          <w:sz w:val="20"/>
          <w:szCs w:val="20"/>
        </w:rPr>
      </w:pPr>
      <w:r w:rsidRPr="00BE0396">
        <w:rPr>
          <w:sz w:val="20"/>
          <w:szCs w:val="20"/>
        </w:rPr>
        <w:t>Диссертационная р</w:t>
      </w:r>
      <w:r w:rsidR="00D07CAE" w:rsidRPr="00BE0396">
        <w:rPr>
          <w:sz w:val="20"/>
          <w:szCs w:val="20"/>
        </w:rPr>
        <w:t>абота</w:t>
      </w:r>
      <w:r w:rsidR="00D07CAE" w:rsidRPr="00EB51C2">
        <w:rPr>
          <w:sz w:val="20"/>
          <w:szCs w:val="20"/>
        </w:rPr>
        <w:t xml:space="preserve"> посвящена изучению</w:t>
      </w:r>
      <w:r w:rsidR="001647C5" w:rsidRPr="00EB51C2">
        <w:rPr>
          <w:sz w:val="20"/>
          <w:szCs w:val="20"/>
        </w:rPr>
        <w:t xml:space="preserve"> влияния радиационного излучения разной природы на термодинамические и структурные свойства жидкост</w:t>
      </w:r>
      <w:r w:rsidR="00A50EDE" w:rsidRPr="00EB51C2">
        <w:rPr>
          <w:sz w:val="20"/>
          <w:szCs w:val="20"/>
        </w:rPr>
        <w:t>ных и газовых систем. Особ</w:t>
      </w:r>
      <w:r w:rsidR="00A50EDE" w:rsidRPr="00EB51C2">
        <w:rPr>
          <w:sz w:val="20"/>
          <w:szCs w:val="20"/>
          <w:lang w:val="uk-UA"/>
        </w:rPr>
        <w:t xml:space="preserve">ое </w:t>
      </w:r>
      <w:r w:rsidR="001647C5" w:rsidRPr="00EB51C2">
        <w:rPr>
          <w:sz w:val="20"/>
          <w:szCs w:val="20"/>
        </w:rPr>
        <w:t>внимание уделяется изменению параметров фазовых переходов таких систем под действием излучения. В работе методы классической статистико-механической теории жидкостей дополнены методами термодинамики и компьютерного моделирования. Теоретическ</w:t>
      </w:r>
      <w:r w:rsidR="00A53513" w:rsidRPr="00EB51C2">
        <w:rPr>
          <w:sz w:val="20"/>
          <w:szCs w:val="20"/>
        </w:rPr>
        <w:t>ая</w:t>
      </w:r>
      <w:r w:rsidR="001647C5" w:rsidRPr="00EB51C2">
        <w:rPr>
          <w:sz w:val="20"/>
          <w:szCs w:val="20"/>
        </w:rPr>
        <w:t xml:space="preserve"> осн</w:t>
      </w:r>
      <w:r w:rsidR="00A53513" w:rsidRPr="00EB51C2">
        <w:rPr>
          <w:sz w:val="20"/>
          <w:szCs w:val="20"/>
        </w:rPr>
        <w:t>ова исследований в данной работе была расширена</w:t>
      </w:r>
      <w:r w:rsidR="001647C5" w:rsidRPr="00EB51C2">
        <w:rPr>
          <w:sz w:val="20"/>
          <w:szCs w:val="20"/>
        </w:rPr>
        <w:t xml:space="preserve"> методами классической теории жидкостей для систем с многими компонентами, которые были получен</w:t>
      </w:r>
      <w:r w:rsidR="008A1B04" w:rsidRPr="00EB51C2">
        <w:rPr>
          <w:sz w:val="20"/>
          <w:szCs w:val="20"/>
        </w:rPr>
        <w:t>ы</w:t>
      </w:r>
      <w:r w:rsidR="001647C5" w:rsidRPr="00EB51C2">
        <w:rPr>
          <w:sz w:val="20"/>
          <w:szCs w:val="20"/>
        </w:rPr>
        <w:t xml:space="preserve"> путем обобщения методов известных для однокомпонентных систем.</w:t>
      </w:r>
      <w:r w:rsidR="00315682" w:rsidRPr="00EB51C2">
        <w:rPr>
          <w:sz w:val="20"/>
          <w:szCs w:val="20"/>
        </w:rPr>
        <w:t xml:space="preserve"> </w:t>
      </w:r>
    </w:p>
    <w:p w:rsidR="003557E6" w:rsidRPr="00EB51C2" w:rsidRDefault="001647C5" w:rsidP="003557E6">
      <w:pPr>
        <w:ind w:firstLine="426"/>
        <w:jc w:val="both"/>
        <w:rPr>
          <w:sz w:val="20"/>
          <w:szCs w:val="20"/>
        </w:rPr>
      </w:pPr>
      <w:r w:rsidRPr="00EB51C2">
        <w:rPr>
          <w:sz w:val="20"/>
          <w:szCs w:val="20"/>
        </w:rPr>
        <w:t>Методами термодинамики было показано, что действие радиационного излучения приводит к возбуждению части молекул в сосуществующих фазах, что приводит к уменьшению их химических потенциалов как за счет энтропийних факторов, так и за счет энергетическ</w:t>
      </w:r>
      <w:r w:rsidR="00A53513" w:rsidRPr="00EB51C2">
        <w:rPr>
          <w:sz w:val="20"/>
          <w:szCs w:val="20"/>
        </w:rPr>
        <w:t>их вкладов. Было обобщено метод вычисления</w:t>
      </w:r>
      <w:r w:rsidRPr="00EB51C2">
        <w:rPr>
          <w:sz w:val="20"/>
          <w:szCs w:val="20"/>
        </w:rPr>
        <w:t xml:space="preserve"> энтропии и термодинамических потенциалов жидкостной системы, которая находится под действием облучения, путем разложения энтропии в ряд по корреляционным потенциалам многокомпонентной системы и проанализировано концентрационные зависимости изменения энтропии, внутренней и свободной энергии системы от количества возбужденных частиц, которые образовались под действием облучения. </w:t>
      </w:r>
      <w:r w:rsidR="00D541AA" w:rsidRPr="00EB51C2">
        <w:rPr>
          <w:sz w:val="20"/>
          <w:szCs w:val="20"/>
        </w:rPr>
        <w:t>Данный подход, основанный на использовании корреляционных потенциалов многокомпонентной системы,</w:t>
      </w:r>
      <w:r w:rsidR="00D541AA" w:rsidRPr="00EB51C2">
        <w:t xml:space="preserve"> </w:t>
      </w:r>
      <w:r w:rsidR="006D65BC" w:rsidRPr="00EB51C2">
        <w:rPr>
          <w:sz w:val="20"/>
          <w:szCs w:val="20"/>
        </w:rPr>
        <w:t>пригоден также для вычисления свободной энергии и энтальпии исследуемой системы.</w:t>
      </w:r>
      <w:r w:rsidR="006D65BC" w:rsidRPr="00EB51C2">
        <w:rPr>
          <w:b/>
          <w:sz w:val="20"/>
          <w:szCs w:val="20"/>
        </w:rPr>
        <w:t xml:space="preserve"> </w:t>
      </w:r>
      <w:r w:rsidR="001F4D0C" w:rsidRPr="00EB51C2">
        <w:rPr>
          <w:sz w:val="20"/>
          <w:szCs w:val="20"/>
        </w:rPr>
        <w:t xml:space="preserve">Применение данного метода к многокомпонентным системам потребовало </w:t>
      </w:r>
      <w:r w:rsidR="006B1A86" w:rsidRPr="00EB51C2">
        <w:rPr>
          <w:sz w:val="20"/>
          <w:szCs w:val="20"/>
        </w:rPr>
        <w:t>обобщения</w:t>
      </w:r>
      <w:r w:rsidR="001F4D0C" w:rsidRPr="00EB51C2">
        <w:rPr>
          <w:sz w:val="20"/>
          <w:szCs w:val="20"/>
        </w:rPr>
        <w:t xml:space="preserve"> </w:t>
      </w:r>
      <w:r w:rsidR="00553A26" w:rsidRPr="00EB51C2">
        <w:rPr>
          <w:sz w:val="20"/>
          <w:szCs w:val="20"/>
        </w:rPr>
        <w:t xml:space="preserve">метода </w:t>
      </w:r>
      <w:r w:rsidR="00553A26" w:rsidRPr="00EB51C2">
        <w:rPr>
          <w:sz w:val="20"/>
          <w:szCs w:val="20"/>
        </w:rPr>
        <w:lastRenderedPageBreak/>
        <w:t>получения корреляционных потенциалов системы. Полученное обобщение данного подхода для многокомпонентных систем было дополнительно адаптировано для возможности применения в совокупности с аппаратом компьютерного моделирования.</w:t>
      </w:r>
    </w:p>
    <w:p w:rsidR="00C53218" w:rsidRPr="00EB51C2" w:rsidRDefault="00C53218" w:rsidP="003557E6">
      <w:pPr>
        <w:ind w:firstLine="426"/>
        <w:jc w:val="both"/>
        <w:rPr>
          <w:sz w:val="20"/>
          <w:szCs w:val="20"/>
        </w:rPr>
      </w:pPr>
      <w:r w:rsidRPr="00EB51C2">
        <w:rPr>
          <w:sz w:val="20"/>
          <w:szCs w:val="20"/>
        </w:rPr>
        <w:t>Компьютерное модели</w:t>
      </w:r>
      <w:r w:rsidR="001230E9" w:rsidRPr="00EB51C2">
        <w:rPr>
          <w:sz w:val="20"/>
          <w:szCs w:val="20"/>
        </w:rPr>
        <w:t xml:space="preserve">рование было выбрано </w:t>
      </w:r>
      <w:r w:rsidR="007E7347" w:rsidRPr="00EB51C2">
        <w:rPr>
          <w:sz w:val="20"/>
          <w:szCs w:val="20"/>
        </w:rPr>
        <w:t>в качестве основного метода</w:t>
      </w:r>
      <w:r w:rsidR="003656BA" w:rsidRPr="00EB51C2">
        <w:rPr>
          <w:sz w:val="20"/>
          <w:szCs w:val="20"/>
        </w:rPr>
        <w:t xml:space="preserve"> </w:t>
      </w:r>
      <w:r w:rsidR="001230E9" w:rsidRPr="00EB51C2">
        <w:rPr>
          <w:sz w:val="20"/>
          <w:szCs w:val="20"/>
        </w:rPr>
        <w:t xml:space="preserve">для получения </w:t>
      </w:r>
      <w:r w:rsidR="00E64924" w:rsidRPr="00EB51C2">
        <w:rPr>
          <w:sz w:val="20"/>
          <w:szCs w:val="20"/>
        </w:rPr>
        <w:t>корреляционных фу</w:t>
      </w:r>
      <w:r w:rsidR="003656BA" w:rsidRPr="00EB51C2">
        <w:rPr>
          <w:sz w:val="20"/>
          <w:szCs w:val="20"/>
        </w:rPr>
        <w:t>н</w:t>
      </w:r>
      <w:r w:rsidR="00E64924" w:rsidRPr="00EB51C2">
        <w:rPr>
          <w:sz w:val="20"/>
          <w:szCs w:val="20"/>
        </w:rPr>
        <w:t>к</w:t>
      </w:r>
      <w:r w:rsidR="003656BA" w:rsidRPr="00EB51C2">
        <w:rPr>
          <w:sz w:val="20"/>
          <w:szCs w:val="20"/>
        </w:rPr>
        <w:t>ций</w:t>
      </w:r>
      <w:r w:rsidR="00E64924" w:rsidRPr="00EB51C2">
        <w:rPr>
          <w:sz w:val="20"/>
          <w:szCs w:val="20"/>
        </w:rPr>
        <w:t xml:space="preserve"> многокомпонентной</w:t>
      </w:r>
      <w:r w:rsidR="003656BA" w:rsidRPr="00EB51C2">
        <w:rPr>
          <w:sz w:val="20"/>
          <w:szCs w:val="20"/>
        </w:rPr>
        <w:t xml:space="preserve"> системы, так как формализм Боголюбова сталкивается в окрестности точки фазовых переходов с известными трудностями, влияющими на точность и сложность вычислений. </w:t>
      </w:r>
    </w:p>
    <w:p w:rsidR="001647C5" w:rsidRPr="00EB51C2" w:rsidRDefault="001647C5" w:rsidP="003557E6">
      <w:pPr>
        <w:ind w:firstLine="426"/>
        <w:jc w:val="both"/>
        <w:rPr>
          <w:sz w:val="20"/>
          <w:szCs w:val="20"/>
        </w:rPr>
      </w:pPr>
      <w:r w:rsidRPr="00EB51C2">
        <w:rPr>
          <w:sz w:val="20"/>
          <w:szCs w:val="20"/>
        </w:rPr>
        <w:t>Было показано, что зависимость изменения давления фазового перехода от концентрации возбуждённых частиц имеет квадратичный характер и, с термодинамической точки зрения, соответствует применению модели регулярного раствора. Аналогично, квадратичный характер зависимости от конце</w:t>
      </w:r>
      <w:r w:rsidR="00A53513" w:rsidRPr="00EB51C2">
        <w:rPr>
          <w:sz w:val="20"/>
          <w:szCs w:val="20"/>
        </w:rPr>
        <w:t>нтрации возбужденных частиц был установлен</w:t>
      </w:r>
      <w:r w:rsidRPr="00EB51C2">
        <w:rPr>
          <w:sz w:val="20"/>
          <w:szCs w:val="20"/>
        </w:rPr>
        <w:t xml:space="preserve"> для отклонения внутренней и свободной энергии системы вблизи точки фазового перехода жидкость-пар. Данное сравнение доказывает справедливость моделей, использованных в анализе сдвига параметров фазового перехода методами термодинамики. </w:t>
      </w:r>
      <w:r w:rsidR="004F676F" w:rsidRPr="00EB51C2">
        <w:rPr>
          <w:sz w:val="20"/>
          <w:szCs w:val="20"/>
        </w:rPr>
        <w:t xml:space="preserve">Это означает, что использованная модель регулярного раствора справедливо описывает поведение жидкостной системы, в которой под действием радиационного излучения генерируется один новый вид </w:t>
      </w:r>
      <w:r w:rsidR="008B3EC1" w:rsidRPr="00EB51C2">
        <w:rPr>
          <w:sz w:val="20"/>
          <w:szCs w:val="20"/>
        </w:rPr>
        <w:t>возбужденных частиц</w:t>
      </w:r>
      <w:r w:rsidR="004F676F" w:rsidRPr="00EB51C2">
        <w:rPr>
          <w:sz w:val="20"/>
          <w:szCs w:val="20"/>
        </w:rPr>
        <w:t xml:space="preserve">. </w:t>
      </w:r>
      <w:r w:rsidRPr="00EB51C2">
        <w:rPr>
          <w:sz w:val="20"/>
          <w:szCs w:val="20"/>
        </w:rPr>
        <w:t>Установлено, что вклад</w:t>
      </w:r>
      <w:r w:rsidR="00A53513" w:rsidRPr="00EB51C2">
        <w:rPr>
          <w:sz w:val="20"/>
          <w:szCs w:val="20"/>
        </w:rPr>
        <w:t xml:space="preserve"> энтропии </w:t>
      </w:r>
      <w:r w:rsidRPr="00EB51C2">
        <w:rPr>
          <w:sz w:val="20"/>
          <w:szCs w:val="20"/>
        </w:rPr>
        <w:t xml:space="preserve">в изменение термодинамических потенциалов, которое происходит в результате облучения, играет доминирующую роль при определении параметров фазового перехода в системе, тогда как учет энергетических вкладов </w:t>
      </w:r>
      <w:r w:rsidR="00513571" w:rsidRPr="00EB51C2">
        <w:rPr>
          <w:sz w:val="20"/>
          <w:szCs w:val="20"/>
        </w:rPr>
        <w:t>приводит</w:t>
      </w:r>
      <w:r w:rsidRPr="00EB51C2">
        <w:rPr>
          <w:sz w:val="20"/>
          <w:szCs w:val="20"/>
        </w:rPr>
        <w:t xml:space="preserve"> лишь </w:t>
      </w:r>
      <w:r w:rsidR="00513571" w:rsidRPr="00EB51C2">
        <w:rPr>
          <w:sz w:val="20"/>
          <w:szCs w:val="20"/>
        </w:rPr>
        <w:t xml:space="preserve">к незначительным </w:t>
      </w:r>
      <w:r w:rsidR="00990D36" w:rsidRPr="00EB51C2">
        <w:rPr>
          <w:sz w:val="20"/>
          <w:szCs w:val="20"/>
        </w:rPr>
        <w:t>к ним поправкам</w:t>
      </w:r>
      <w:r w:rsidRPr="00EB51C2">
        <w:rPr>
          <w:sz w:val="20"/>
          <w:szCs w:val="20"/>
        </w:rPr>
        <w:t xml:space="preserve">. </w:t>
      </w:r>
    </w:p>
    <w:p w:rsidR="00030A3D" w:rsidRPr="00EB51C2" w:rsidRDefault="001647C5" w:rsidP="00030A3D">
      <w:pPr>
        <w:ind w:firstLine="426"/>
        <w:jc w:val="both"/>
        <w:rPr>
          <w:sz w:val="20"/>
          <w:szCs w:val="20"/>
        </w:rPr>
      </w:pPr>
      <w:r w:rsidRPr="00EB51C2">
        <w:rPr>
          <w:sz w:val="20"/>
          <w:szCs w:val="20"/>
        </w:rPr>
        <w:t>Методами компьютерного моделирования было исследовано влияние радиац</w:t>
      </w:r>
      <w:r w:rsidR="00A9534C" w:rsidRPr="00EB51C2">
        <w:rPr>
          <w:sz w:val="20"/>
          <w:szCs w:val="20"/>
        </w:rPr>
        <w:t>ионного излучения разных энергий</w:t>
      </w:r>
      <w:r w:rsidRPr="00EB51C2">
        <w:rPr>
          <w:sz w:val="20"/>
          <w:szCs w:val="20"/>
        </w:rPr>
        <w:t xml:space="preserve"> на 0.9% водный раствор </w:t>
      </w:r>
      <w:r w:rsidRPr="00EB51C2">
        <w:rPr>
          <w:position w:val="-4"/>
          <w:sz w:val="20"/>
          <w:szCs w:val="20"/>
        </w:rPr>
        <w:object w:dxaOrig="520" w:dyaOrig="220">
          <v:shape id="_x0000_i1123" type="#_x0000_t75" style="width:26.55pt;height:10.7pt" o:ole="">
            <v:imagedata r:id="rId196" o:title=""/>
          </v:shape>
          <o:OLEObject Type="Embed" ProgID="Equation.DSMT4" ShapeID="_x0000_i1123" DrawAspect="Content" ObjectID="_1549346450" r:id="rId198"/>
        </w:object>
      </w:r>
      <w:r w:rsidRPr="00EB51C2">
        <w:rPr>
          <w:sz w:val="20"/>
          <w:szCs w:val="20"/>
        </w:rPr>
        <w:t>. На основе проведенного анализа изменения радиальных функций распределения данной системы и изменения координационн</w:t>
      </w:r>
      <w:r w:rsidR="00EC447E" w:rsidRPr="00EB51C2">
        <w:rPr>
          <w:sz w:val="20"/>
          <w:szCs w:val="20"/>
        </w:rPr>
        <w:t>ых чисел было определено энергию</w:t>
      </w:r>
      <w:r w:rsidRPr="00EB51C2">
        <w:rPr>
          <w:sz w:val="20"/>
          <w:szCs w:val="20"/>
        </w:rPr>
        <w:t xml:space="preserve"> радиационного излучения при которой структурные преобразования в исследуемой системе являются минимальными.</w:t>
      </w:r>
    </w:p>
    <w:p w:rsidR="00030A3D" w:rsidRPr="00EB51C2" w:rsidRDefault="00030A3D" w:rsidP="00030A3D">
      <w:pPr>
        <w:ind w:firstLine="426"/>
        <w:jc w:val="both"/>
        <w:rPr>
          <w:sz w:val="20"/>
          <w:szCs w:val="20"/>
        </w:rPr>
      </w:pPr>
    </w:p>
    <w:p w:rsidR="001647C5" w:rsidRPr="00EB51C2" w:rsidRDefault="002A676F" w:rsidP="00030A3D">
      <w:pPr>
        <w:ind w:firstLine="426"/>
        <w:jc w:val="both"/>
        <w:rPr>
          <w:sz w:val="20"/>
          <w:szCs w:val="20"/>
        </w:rPr>
      </w:pPr>
      <w:r w:rsidRPr="00EB51C2">
        <w:rPr>
          <w:b/>
          <w:sz w:val="20"/>
          <w:szCs w:val="20"/>
        </w:rPr>
        <w:t>Ключевые слова:</w:t>
      </w:r>
      <w:r w:rsidRPr="00EB51C2">
        <w:rPr>
          <w:sz w:val="20"/>
          <w:szCs w:val="20"/>
        </w:rPr>
        <w:t xml:space="preserve"> </w:t>
      </w:r>
      <w:r w:rsidR="00682852" w:rsidRPr="00EB51C2">
        <w:rPr>
          <w:sz w:val="20"/>
          <w:szCs w:val="20"/>
        </w:rPr>
        <w:t>р</w:t>
      </w:r>
      <w:r w:rsidR="001647C5" w:rsidRPr="00EB51C2">
        <w:rPr>
          <w:sz w:val="20"/>
          <w:szCs w:val="20"/>
        </w:rPr>
        <w:t xml:space="preserve">адиационное излучение, фазовые переходы, жидкостные системы, </w:t>
      </w:r>
      <w:r w:rsidR="00682852" w:rsidRPr="00EB51C2">
        <w:rPr>
          <w:sz w:val="20"/>
          <w:szCs w:val="20"/>
        </w:rPr>
        <w:t>газовые</w:t>
      </w:r>
      <w:r w:rsidR="001647C5" w:rsidRPr="00EB51C2">
        <w:rPr>
          <w:sz w:val="20"/>
          <w:szCs w:val="20"/>
        </w:rPr>
        <w:t xml:space="preserve"> системы, сосуществование,</w:t>
      </w:r>
      <w:r w:rsidR="008D789A" w:rsidRPr="00EB51C2">
        <w:rPr>
          <w:sz w:val="20"/>
          <w:szCs w:val="20"/>
        </w:rPr>
        <w:t xml:space="preserve"> </w:t>
      </w:r>
      <w:r w:rsidR="001647C5" w:rsidRPr="00EB51C2">
        <w:rPr>
          <w:sz w:val="20"/>
          <w:szCs w:val="20"/>
        </w:rPr>
        <w:t>лучевая терапия, изменения параметров фазовых переходов.</w:t>
      </w:r>
    </w:p>
    <w:p w:rsidR="00030A3D" w:rsidRPr="00EB51C2" w:rsidRDefault="00030A3D" w:rsidP="00534BF5">
      <w:pPr>
        <w:jc w:val="both"/>
        <w:rPr>
          <w:sz w:val="20"/>
          <w:szCs w:val="20"/>
          <w:lang w:val="uk-UA"/>
        </w:rPr>
      </w:pPr>
    </w:p>
    <w:p w:rsidR="00030A3D" w:rsidRPr="00EB51C2" w:rsidRDefault="00030A3D">
      <w:pPr>
        <w:ind w:firstLine="426"/>
        <w:jc w:val="both"/>
        <w:rPr>
          <w:sz w:val="20"/>
          <w:szCs w:val="20"/>
          <w:lang w:val="uk-UA"/>
        </w:rPr>
      </w:pPr>
    </w:p>
    <w:p w:rsidR="002A676F" w:rsidRPr="00EB51C2" w:rsidRDefault="002A676F">
      <w:pPr>
        <w:ind w:firstLine="397"/>
        <w:jc w:val="center"/>
        <w:rPr>
          <w:b/>
          <w:spacing w:val="-8"/>
          <w:sz w:val="20"/>
          <w:szCs w:val="20"/>
          <w:lang w:val="uk-UA"/>
        </w:rPr>
      </w:pPr>
      <w:r w:rsidRPr="00EB51C2">
        <w:rPr>
          <w:b/>
          <w:spacing w:val="-8"/>
          <w:sz w:val="20"/>
          <w:szCs w:val="20"/>
          <w:lang w:val="uk-UA"/>
        </w:rPr>
        <w:t>SUMMARY</w:t>
      </w:r>
    </w:p>
    <w:p w:rsidR="00030A3D" w:rsidRPr="00EB51C2" w:rsidRDefault="00030A3D">
      <w:pPr>
        <w:ind w:firstLine="397"/>
        <w:jc w:val="center"/>
        <w:rPr>
          <w:b/>
          <w:bCs/>
          <w:sz w:val="20"/>
          <w:szCs w:val="20"/>
          <w:lang w:val="uk-UA"/>
        </w:rPr>
      </w:pPr>
    </w:p>
    <w:p w:rsidR="002A676F" w:rsidRPr="00534BF5" w:rsidRDefault="005E36E2">
      <w:pPr>
        <w:ind w:firstLine="426"/>
        <w:jc w:val="both"/>
        <w:rPr>
          <w:sz w:val="20"/>
          <w:szCs w:val="20"/>
          <w:lang w:val="en-US"/>
        </w:rPr>
      </w:pPr>
      <w:r w:rsidRPr="00534BF5">
        <w:rPr>
          <w:b/>
          <w:bCs/>
          <w:sz w:val="20"/>
          <w:szCs w:val="20"/>
          <w:lang w:val="en-US"/>
        </w:rPr>
        <w:t>Taradiy K.V</w:t>
      </w:r>
      <w:r w:rsidR="002A676F" w:rsidRPr="00534BF5">
        <w:rPr>
          <w:b/>
          <w:bCs/>
          <w:sz w:val="20"/>
          <w:szCs w:val="20"/>
          <w:lang w:val="en-US"/>
        </w:rPr>
        <w:t>.</w:t>
      </w:r>
      <w:r w:rsidRPr="00534BF5">
        <w:rPr>
          <w:b/>
          <w:bCs/>
          <w:sz w:val="20"/>
          <w:szCs w:val="20"/>
          <w:lang w:val="en-US"/>
        </w:rPr>
        <w:t xml:space="preserve"> </w:t>
      </w:r>
      <w:r w:rsidR="00824999" w:rsidRPr="00534BF5">
        <w:rPr>
          <w:b/>
          <w:bCs/>
          <w:sz w:val="20"/>
          <w:szCs w:val="20"/>
          <w:lang w:val="en-US"/>
        </w:rPr>
        <w:t>Influence of radiation on the parameters of phase transitions in liquid systems</w:t>
      </w:r>
      <w:r w:rsidR="002A676F" w:rsidRPr="00534BF5">
        <w:rPr>
          <w:b/>
          <w:bCs/>
          <w:sz w:val="20"/>
          <w:szCs w:val="20"/>
          <w:lang w:val="en-US"/>
        </w:rPr>
        <w:t>.</w:t>
      </w:r>
      <w:r w:rsidR="002A676F" w:rsidRPr="00534BF5">
        <w:rPr>
          <w:sz w:val="20"/>
          <w:szCs w:val="20"/>
          <w:lang w:val="en-US"/>
        </w:rPr>
        <w:t xml:space="preserve"> - Manuscript.</w:t>
      </w:r>
      <w:r w:rsidR="00534BF5" w:rsidRPr="00534BF5">
        <w:rPr>
          <w:lang w:val="en-US"/>
        </w:rPr>
        <w:t xml:space="preserve"> </w:t>
      </w:r>
      <w:r w:rsidR="00534BF5" w:rsidRPr="00534BF5">
        <w:rPr>
          <w:sz w:val="20"/>
          <w:szCs w:val="20"/>
          <w:lang w:val="en-US"/>
        </w:rPr>
        <w:t>Thesis for the degree of Candidate of Science in Physics and Mathematics, specialty 01.0</w:t>
      </w:r>
      <w:r w:rsidR="00534BF5">
        <w:rPr>
          <w:sz w:val="20"/>
          <w:szCs w:val="20"/>
          <w:lang w:val="uk-UA"/>
        </w:rPr>
        <w:t>4.14</w:t>
      </w:r>
      <w:r w:rsidR="00534BF5" w:rsidRPr="00534BF5">
        <w:rPr>
          <w:sz w:val="20"/>
          <w:szCs w:val="20"/>
          <w:lang w:val="en-US"/>
        </w:rPr>
        <w:t xml:space="preserve"> –</w:t>
      </w:r>
      <w:r w:rsidR="00EB6D71" w:rsidRPr="00B10366">
        <w:rPr>
          <w:sz w:val="20"/>
          <w:szCs w:val="20"/>
          <w:lang w:val="en-US"/>
        </w:rPr>
        <w:t xml:space="preserve"> </w:t>
      </w:r>
      <w:r w:rsidR="00EB6D71">
        <w:rPr>
          <w:sz w:val="20"/>
          <w:szCs w:val="20"/>
          <w:lang w:val="en-US"/>
        </w:rPr>
        <w:t>thermal physics and molecular physics</w:t>
      </w:r>
      <w:r w:rsidR="00534BF5">
        <w:rPr>
          <w:sz w:val="20"/>
          <w:szCs w:val="20"/>
          <w:lang w:val="uk-UA"/>
        </w:rPr>
        <w:t xml:space="preserve">. </w:t>
      </w:r>
      <w:r w:rsidR="00534BF5" w:rsidRPr="00534BF5">
        <w:rPr>
          <w:sz w:val="20"/>
          <w:szCs w:val="20"/>
          <w:lang w:val="en-US"/>
        </w:rPr>
        <w:t>– Taras Shevchenko National University of Kyiv of Ministry of Education and Science of Ukraine, Kyiv, 2016.</w:t>
      </w:r>
    </w:p>
    <w:p w:rsidR="00B80BE3" w:rsidRPr="00534BF5" w:rsidRDefault="00B80BE3" w:rsidP="00B80BE3">
      <w:pPr>
        <w:ind w:firstLine="426"/>
        <w:jc w:val="both"/>
        <w:rPr>
          <w:sz w:val="20"/>
          <w:szCs w:val="20"/>
          <w:lang w:val="uk-UA"/>
        </w:rPr>
      </w:pPr>
    </w:p>
    <w:p w:rsidR="00B80BE3" w:rsidRPr="00EB51C2" w:rsidRDefault="00B80BE3" w:rsidP="00B80BE3">
      <w:pPr>
        <w:jc w:val="both"/>
        <w:rPr>
          <w:sz w:val="20"/>
          <w:szCs w:val="20"/>
          <w:lang w:val="en-US"/>
        </w:rPr>
      </w:pPr>
      <w:r w:rsidRPr="00EB51C2">
        <w:rPr>
          <w:sz w:val="20"/>
          <w:szCs w:val="20"/>
          <w:lang w:val="en-US"/>
        </w:rPr>
        <w:tab/>
        <w:t>The work is dedicated to the study of influence of radiation emission of different types on the thermodynamic and structure properties of liquid and gaseous systems. The special attention is drawn to the study of phase transition parameters c</w:t>
      </w:r>
      <w:r w:rsidR="009801B3" w:rsidRPr="00EB51C2">
        <w:rPr>
          <w:sz w:val="20"/>
          <w:szCs w:val="20"/>
          <w:lang w:val="en-US"/>
        </w:rPr>
        <w:t xml:space="preserve">hange under irradiation. In this </w:t>
      </w:r>
      <w:r w:rsidRPr="00EB51C2">
        <w:rPr>
          <w:sz w:val="20"/>
          <w:szCs w:val="20"/>
          <w:lang w:val="en-US"/>
        </w:rPr>
        <w:t>work methods of classical st</w:t>
      </w:r>
      <w:r w:rsidR="009801B3" w:rsidRPr="00EB51C2">
        <w:rPr>
          <w:sz w:val="20"/>
          <w:szCs w:val="20"/>
          <w:lang w:val="en-US"/>
        </w:rPr>
        <w:t>atistical-mechanical approach are</w:t>
      </w:r>
      <w:r w:rsidRPr="00EB51C2">
        <w:rPr>
          <w:sz w:val="20"/>
          <w:szCs w:val="20"/>
          <w:lang w:val="en-US"/>
        </w:rPr>
        <w:t xml:space="preserve"> combined with the methods of thermodynamics and computer modeling. The theoretical background of this work was expanded with the statistical-mechanical methods of theory of liquids for the multi-component systems, which were evaluated as the generalization of the well-known methods for single-component systems. </w:t>
      </w:r>
    </w:p>
    <w:p w:rsidR="00B80BE3" w:rsidRPr="00EB51C2" w:rsidRDefault="00B80BE3" w:rsidP="00B80BE3">
      <w:pPr>
        <w:ind w:firstLine="426"/>
        <w:jc w:val="both"/>
        <w:rPr>
          <w:sz w:val="20"/>
          <w:szCs w:val="20"/>
          <w:lang w:val="en-US"/>
        </w:rPr>
      </w:pPr>
      <w:r w:rsidRPr="00EB51C2">
        <w:rPr>
          <w:sz w:val="20"/>
          <w:szCs w:val="20"/>
          <w:lang w:val="en-US"/>
        </w:rPr>
        <w:t>Using the methods of thermodynam</w:t>
      </w:r>
      <w:r w:rsidR="006844FC" w:rsidRPr="00EB51C2">
        <w:rPr>
          <w:sz w:val="20"/>
          <w:szCs w:val="20"/>
          <w:lang w:val="en-US"/>
        </w:rPr>
        <w:t>ics it</w:t>
      </w:r>
      <w:r w:rsidRPr="00EB51C2">
        <w:rPr>
          <w:sz w:val="20"/>
          <w:szCs w:val="20"/>
          <w:lang w:val="en-US"/>
        </w:rPr>
        <w:t xml:space="preserve"> was shown, that the radiation emission influence leads to the excitation of the part of molecules in the coexisting phases, which leads to the decrease of its chemical potentials due to both entropy and energetic contributions. The method for entropy and thermodynamic potentials evaluation under the influence of irradiation was generalized by means of expanding the entropy in the series of correlation potentials of multi-component system. The corresponding concentration dependencies of entropy, internal and free energy on the number of excited particles were obtained.</w:t>
      </w:r>
    </w:p>
    <w:p w:rsidR="00A77E41" w:rsidRPr="00EB51C2" w:rsidRDefault="00B80BE3" w:rsidP="00030A3D">
      <w:pPr>
        <w:ind w:firstLine="426"/>
        <w:jc w:val="both"/>
        <w:rPr>
          <w:sz w:val="20"/>
          <w:szCs w:val="20"/>
          <w:lang w:val="en-US"/>
        </w:rPr>
      </w:pPr>
      <w:r w:rsidRPr="00EB51C2">
        <w:rPr>
          <w:sz w:val="20"/>
          <w:szCs w:val="20"/>
          <w:lang w:val="en-US"/>
        </w:rPr>
        <w:t>By means of statisti</w:t>
      </w:r>
      <w:r w:rsidR="006844FC" w:rsidRPr="00EB51C2">
        <w:rPr>
          <w:sz w:val="20"/>
          <w:szCs w:val="20"/>
          <w:lang w:val="en-US"/>
        </w:rPr>
        <w:t>cal-mechanical approach combined</w:t>
      </w:r>
      <w:r w:rsidRPr="00EB51C2">
        <w:rPr>
          <w:sz w:val="20"/>
          <w:szCs w:val="20"/>
          <w:lang w:val="en-US"/>
        </w:rPr>
        <w:t xml:space="preserve"> with methods of computer modeling it was shown that the dependency of phase transition change on the concentration of the excited particles is of the quadratic type and according to the thermodynamic point of view corresponds to the model of regular solution. Accordingly, the quadratic type of the dependency of internal and free energy change was found in the vicinity of liquid-gas phase transition point. This comparison proves the applicability of the used models of regular solution in the thermodynamic approach for the evaluation of phase transitions parameters shift. In was found that the entropy contribution to the shift of thermodynamic potentials, which takes place due to irradiation plays the dominant role, whereas the energy factors ca</w:t>
      </w:r>
      <w:r w:rsidR="00D07CAE" w:rsidRPr="00EB51C2">
        <w:rPr>
          <w:sz w:val="20"/>
          <w:szCs w:val="20"/>
          <w:lang w:val="en-US"/>
        </w:rPr>
        <w:t>u</w:t>
      </w:r>
      <w:r w:rsidRPr="00EB51C2">
        <w:rPr>
          <w:sz w:val="20"/>
          <w:szCs w:val="20"/>
          <w:lang w:val="en-US"/>
        </w:rPr>
        <w:t>se only the minor corrections.</w:t>
      </w:r>
    </w:p>
    <w:p w:rsidR="00B80BE3" w:rsidRPr="00EB51C2" w:rsidRDefault="00B80BE3" w:rsidP="00B80BE3">
      <w:pPr>
        <w:ind w:firstLine="426"/>
        <w:jc w:val="both"/>
        <w:rPr>
          <w:sz w:val="20"/>
          <w:szCs w:val="20"/>
          <w:lang w:val="en-US"/>
        </w:rPr>
      </w:pPr>
      <w:r w:rsidRPr="00EB51C2">
        <w:rPr>
          <w:sz w:val="20"/>
          <w:szCs w:val="20"/>
          <w:lang w:val="en-US"/>
        </w:rPr>
        <w:t xml:space="preserve">Using methods of computed modeling the influence of irradiation on the 0.9% water solution of </w:t>
      </w:r>
      <w:r w:rsidRPr="00EB51C2">
        <w:rPr>
          <w:position w:val="-4"/>
          <w:sz w:val="20"/>
          <w:szCs w:val="20"/>
        </w:rPr>
        <w:object w:dxaOrig="520" w:dyaOrig="220">
          <v:shape id="_x0000_i1124" type="#_x0000_t75" style="width:26.55pt;height:10.7pt" o:ole="">
            <v:imagedata r:id="rId196" o:title=""/>
          </v:shape>
          <o:OLEObject Type="Embed" ProgID="Equation.DSMT4" ShapeID="_x0000_i1124" DrawAspect="Content" ObjectID="_1549346451" r:id="rId199"/>
        </w:object>
      </w:r>
      <w:r w:rsidRPr="00EB51C2">
        <w:rPr>
          <w:sz w:val="20"/>
          <w:szCs w:val="20"/>
          <w:lang w:val="en-US"/>
        </w:rPr>
        <w:t xml:space="preserve"> was studied. Basing on the performed analysis of the radial distribution function and coordination numbers change, the energy which causes the lowest structure changes in the regarded system was found.</w:t>
      </w:r>
    </w:p>
    <w:p w:rsidR="00B80BE3" w:rsidRPr="00EB51C2" w:rsidRDefault="00B80BE3">
      <w:pPr>
        <w:ind w:firstLine="426"/>
        <w:jc w:val="both"/>
        <w:rPr>
          <w:sz w:val="20"/>
          <w:szCs w:val="20"/>
          <w:lang w:val="en-US"/>
        </w:rPr>
      </w:pPr>
    </w:p>
    <w:p w:rsidR="002A676F" w:rsidRPr="00EB51C2" w:rsidRDefault="002A676F">
      <w:pPr>
        <w:ind w:firstLine="426"/>
        <w:jc w:val="both"/>
        <w:rPr>
          <w:sz w:val="20"/>
          <w:szCs w:val="20"/>
          <w:lang w:val="en-US"/>
        </w:rPr>
      </w:pPr>
      <w:r w:rsidRPr="00EB51C2">
        <w:rPr>
          <w:b/>
          <w:sz w:val="20"/>
          <w:szCs w:val="20"/>
          <w:lang w:val="uk-UA"/>
        </w:rPr>
        <w:t>Keywords</w:t>
      </w:r>
      <w:r w:rsidRPr="00EB51C2">
        <w:rPr>
          <w:sz w:val="20"/>
          <w:szCs w:val="20"/>
          <w:lang w:val="uk-UA"/>
        </w:rPr>
        <w:t xml:space="preserve">: </w:t>
      </w:r>
      <w:r w:rsidR="00B80BE3" w:rsidRPr="00EB51C2">
        <w:rPr>
          <w:sz w:val="20"/>
          <w:szCs w:val="20"/>
          <w:lang w:val="en-US"/>
        </w:rPr>
        <w:t>radiation emission, phase transitions, liquid systems,</w:t>
      </w:r>
      <w:r w:rsidR="00DF5F11" w:rsidRPr="00EB51C2">
        <w:rPr>
          <w:sz w:val="20"/>
          <w:szCs w:val="20"/>
          <w:lang w:val="en-US"/>
        </w:rPr>
        <w:t xml:space="preserve"> gaseous systems, coexistence</w:t>
      </w:r>
      <w:r w:rsidR="00B80BE3" w:rsidRPr="00EB51C2">
        <w:rPr>
          <w:sz w:val="20"/>
          <w:szCs w:val="20"/>
          <w:lang w:val="en-US"/>
        </w:rPr>
        <w:t>, beam therapy, phase transition parameters change.</w:t>
      </w:r>
    </w:p>
    <w:p w:rsidR="00B80BE3" w:rsidRPr="00EB51C2" w:rsidRDefault="00B80BE3">
      <w:pPr>
        <w:ind w:firstLine="397"/>
        <w:jc w:val="both"/>
        <w:rPr>
          <w:lang w:val="en-US"/>
        </w:rPr>
      </w:pPr>
    </w:p>
    <w:sectPr w:rsidR="00B80BE3" w:rsidRPr="00EB51C2" w:rsidSect="000D1AE9">
      <w:headerReference w:type="default" r:id="rId200"/>
      <w:footerReference w:type="default" r:id="rId201"/>
      <w:pgSz w:w="8391" w:h="11906"/>
      <w:pgMar w:top="1021" w:right="594" w:bottom="851" w:left="709" w:header="709" w:footer="720" w:gutter="0"/>
      <w:pgNumType w:start="0"/>
      <w:cols w:space="720"/>
      <w:titlePg/>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1956" w:rsidRDefault="000D1956">
      <w:r>
        <w:separator/>
      </w:r>
    </w:p>
  </w:endnote>
  <w:endnote w:type="continuationSeparator" w:id="0">
    <w:p w:rsidR="000D1956" w:rsidRDefault="000D1956">
      <w:r>
        <w:continuationSeparator/>
      </w:r>
    </w:p>
  </w:endnote>
  <w:endnote w:type="continuationNotice" w:id="1">
    <w:p w:rsidR="000D1956" w:rsidRDefault="000D19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FBX1200">
    <w:altName w:val="SimSun"/>
    <w:charset w:val="88"/>
    <w:family w:val="auto"/>
    <w:pitch w:val="default"/>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BF5" w:rsidRDefault="00534BF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1956" w:rsidRDefault="000D1956">
      <w:r>
        <w:separator/>
      </w:r>
    </w:p>
  </w:footnote>
  <w:footnote w:type="continuationSeparator" w:id="0">
    <w:p w:rsidR="000D1956" w:rsidRDefault="000D1956">
      <w:r>
        <w:continuationSeparator/>
      </w:r>
    </w:p>
  </w:footnote>
  <w:footnote w:type="continuationNotice" w:id="1">
    <w:p w:rsidR="000D1956" w:rsidRDefault="000D195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BF5" w:rsidRDefault="00534BF5">
    <w:pPr>
      <w:pStyle w:val="a8"/>
      <w:rPr>
        <w:sz w:val="20"/>
        <w:szCs w:val="20"/>
        <w:lang w:val="en-US"/>
      </w:rPr>
    </w:pPr>
    <w:r>
      <w:rPr>
        <w:noProof/>
        <w:lang w:eastAsia="ru-RU"/>
      </w:rPr>
      <mc:AlternateContent>
        <mc:Choice Requires="wps">
          <w:drawing>
            <wp:anchor distT="0" distB="0" distL="0" distR="0" simplePos="0" relativeHeight="251657728" behindDoc="0" locked="0" layoutInCell="1" allowOverlap="1" wp14:editId="54FD6D84">
              <wp:simplePos x="0" y="0"/>
              <wp:positionH relativeFrom="margin">
                <wp:align>center</wp:align>
              </wp:positionH>
              <wp:positionV relativeFrom="paragraph">
                <wp:posOffset>635</wp:posOffset>
              </wp:positionV>
              <wp:extent cx="127000" cy="146050"/>
              <wp:effectExtent l="0" t="0" r="0" b="0"/>
              <wp:wrapSquare wrapText="largest"/>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460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4BF5" w:rsidRDefault="00534BF5">
                          <w:pPr>
                            <w:pStyle w:val="a8"/>
                          </w:pPr>
                          <w:r>
                            <w:rPr>
                              <w:rStyle w:val="a4"/>
                              <w:sz w:val="20"/>
                              <w:szCs w:val="20"/>
                            </w:rPr>
                            <w:fldChar w:fldCharType="begin"/>
                          </w:r>
                          <w:r>
                            <w:rPr>
                              <w:rStyle w:val="a4"/>
                              <w:sz w:val="20"/>
                              <w:szCs w:val="20"/>
                            </w:rPr>
                            <w:instrText xml:space="preserve"> PAGE </w:instrText>
                          </w:r>
                          <w:r>
                            <w:rPr>
                              <w:rStyle w:val="a4"/>
                              <w:sz w:val="20"/>
                              <w:szCs w:val="20"/>
                            </w:rPr>
                            <w:fldChar w:fldCharType="separate"/>
                          </w:r>
                          <w:r w:rsidR="007562F7">
                            <w:rPr>
                              <w:rStyle w:val="a4"/>
                              <w:noProof/>
                              <w:sz w:val="20"/>
                              <w:szCs w:val="20"/>
                            </w:rPr>
                            <w:t>1</w:t>
                          </w:r>
                          <w:r>
                            <w:rPr>
                              <w:rStyle w:val="a4"/>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5pt;width:10pt;height:11.5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" stroked="f">
              <v:fill opacity="0"/>
              <v:textbox inset="0,0,0,0">
                <w:txbxContent>
                  <w:p w:rsidR="00534BF5" w:rsidRDefault="00534BF5">
                    <w:pPr>
                      <w:pStyle w:val="a8"/>
                    </w:pPr>
                    <w:r>
                      <w:rPr>
                        <w:rStyle w:val="a4"/>
                        <w:sz w:val="20"/>
                        <w:szCs w:val="20"/>
                      </w:rPr>
                      <w:fldChar w:fldCharType="begin"/>
                    </w:r>
                    <w:r>
                      <w:rPr>
                        <w:rStyle w:val="a4"/>
                        <w:sz w:val="20"/>
                        <w:szCs w:val="20"/>
                      </w:rPr>
                      <w:instrText xml:space="preserve"> PAGE </w:instrText>
                    </w:r>
                    <w:r>
                      <w:rPr>
                        <w:rStyle w:val="a4"/>
                        <w:sz w:val="20"/>
                        <w:szCs w:val="20"/>
                      </w:rPr>
                      <w:fldChar w:fldCharType="separate"/>
                    </w:r>
                    <w:r w:rsidR="007562F7">
                      <w:rPr>
                        <w:rStyle w:val="a4"/>
                        <w:noProof/>
                        <w:sz w:val="20"/>
                        <w:szCs w:val="20"/>
                      </w:rPr>
                      <w:t>1</w:t>
                    </w:r>
                    <w:r>
                      <w:rPr>
                        <w:rStyle w:val="a4"/>
                        <w:sz w:val="20"/>
                        <w:szCs w:val="20"/>
                      </w:rPr>
                      <w:fldChar w:fldCharType="end"/>
                    </w:r>
                  </w:p>
                </w:txbxContent>
              </v:textbox>
              <w10:wrap type="square" side="largest"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4"/>
      <w:suff w:val="nothing"/>
      <w:lvlText w:val=""/>
      <w:lvlJc w:val="left"/>
      <w:pPr>
        <w:tabs>
          <w:tab w:val="num" w:pos="864"/>
        </w:tabs>
        <w:ind w:left="864" w:hanging="864"/>
      </w:pPr>
    </w:lvl>
    <w:lvl w:ilvl="4">
      <w:start w:val="1"/>
      <w:numFmt w:val="none"/>
      <w:pStyle w:val="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3"/>
    <w:lvl w:ilvl="0">
      <w:start w:val="1"/>
      <w:numFmt w:val="decimal"/>
      <w:lvlText w:val="%1."/>
      <w:lvlJc w:val="left"/>
      <w:pPr>
        <w:tabs>
          <w:tab w:val="num" w:pos="0"/>
        </w:tabs>
        <w:ind w:left="720" w:hanging="360"/>
      </w:pPr>
      <w:rPr>
        <w:rFonts w:hint="default"/>
        <w:sz w:val="20"/>
        <w:szCs w:val="20"/>
        <w:lang w:val="ru-RU"/>
      </w:rPr>
    </w:lvl>
  </w:abstractNum>
  <w:abstractNum w:abstractNumId="2" w15:restartNumberingAfterBreak="0">
    <w:nsid w:val="00000003"/>
    <w:multiLevelType w:val="singleLevel"/>
    <w:tmpl w:val="00000003"/>
    <w:name w:val="WW8Num8"/>
    <w:lvl w:ilvl="0">
      <w:start w:val="1"/>
      <w:numFmt w:val="decimal"/>
      <w:pStyle w:val="2"/>
      <w:lvlText w:val="%1."/>
      <w:lvlJc w:val="left"/>
      <w:pPr>
        <w:tabs>
          <w:tab w:val="num" w:pos="360"/>
        </w:tabs>
        <w:ind w:left="360" w:hanging="360"/>
      </w:pPr>
      <w:rPr>
        <w:b w:val="0"/>
      </w:rPr>
    </w:lvl>
  </w:abstractNum>
  <w:abstractNum w:abstractNumId="3" w15:restartNumberingAfterBreak="0">
    <w:nsid w:val="00000004"/>
    <w:multiLevelType w:val="multilevel"/>
    <w:tmpl w:val="00000004"/>
    <w:name w:val="WW8Num9"/>
    <w:lvl w:ilvl="0">
      <w:start w:val="1"/>
      <w:numFmt w:val="decimal"/>
      <w:lvlText w:val="%1."/>
      <w:lvlJc w:val="left"/>
      <w:pPr>
        <w:tabs>
          <w:tab w:val="num" w:pos="872"/>
        </w:tabs>
        <w:ind w:left="872" w:hanging="360"/>
      </w:pPr>
      <w:rPr>
        <w:b w:val="0"/>
        <w:i w:val="0"/>
        <w:iCs/>
        <w:sz w:val="20"/>
        <w:szCs w:val="20"/>
        <w:lang w:val="uk-UA"/>
      </w:rPr>
    </w:lvl>
    <w:lvl w:ilvl="1">
      <w:start w:val="1"/>
      <w:numFmt w:val="decimal"/>
      <w:lvlText w:val="%2)"/>
      <w:lvlJc w:val="left"/>
      <w:pPr>
        <w:tabs>
          <w:tab w:val="num" w:pos="1592"/>
        </w:tabs>
        <w:ind w:left="1592" w:hanging="360"/>
      </w:pPr>
      <w:rPr>
        <w:rFonts w:hint="default"/>
        <w:sz w:val="20"/>
        <w:szCs w:val="20"/>
        <w:lang w:val="uk-UA"/>
      </w:rPr>
    </w:lvl>
    <w:lvl w:ilvl="2">
      <w:start w:val="1"/>
      <w:numFmt w:val="lowerRoman"/>
      <w:lvlText w:val="%3."/>
      <w:lvlJc w:val="right"/>
      <w:pPr>
        <w:tabs>
          <w:tab w:val="num" w:pos="2312"/>
        </w:tabs>
        <w:ind w:left="2312" w:hanging="180"/>
      </w:pPr>
    </w:lvl>
    <w:lvl w:ilvl="3">
      <w:start w:val="1"/>
      <w:numFmt w:val="decimal"/>
      <w:lvlText w:val="%4."/>
      <w:lvlJc w:val="left"/>
      <w:pPr>
        <w:tabs>
          <w:tab w:val="num" w:pos="3032"/>
        </w:tabs>
        <w:ind w:left="3032" w:hanging="360"/>
      </w:pPr>
    </w:lvl>
    <w:lvl w:ilvl="4">
      <w:start w:val="1"/>
      <w:numFmt w:val="lowerLetter"/>
      <w:lvlText w:val="%5."/>
      <w:lvlJc w:val="left"/>
      <w:pPr>
        <w:tabs>
          <w:tab w:val="num" w:pos="3752"/>
        </w:tabs>
        <w:ind w:left="3752" w:hanging="360"/>
      </w:pPr>
    </w:lvl>
    <w:lvl w:ilvl="5">
      <w:start w:val="1"/>
      <w:numFmt w:val="lowerRoman"/>
      <w:lvlText w:val="%6."/>
      <w:lvlJc w:val="right"/>
      <w:pPr>
        <w:tabs>
          <w:tab w:val="num" w:pos="4472"/>
        </w:tabs>
        <w:ind w:left="4472" w:hanging="180"/>
      </w:pPr>
    </w:lvl>
    <w:lvl w:ilvl="6">
      <w:start w:val="1"/>
      <w:numFmt w:val="decimal"/>
      <w:lvlText w:val="%7."/>
      <w:lvlJc w:val="left"/>
      <w:pPr>
        <w:tabs>
          <w:tab w:val="num" w:pos="5192"/>
        </w:tabs>
        <w:ind w:left="5192" w:hanging="360"/>
      </w:pPr>
    </w:lvl>
    <w:lvl w:ilvl="7">
      <w:start w:val="1"/>
      <w:numFmt w:val="lowerLetter"/>
      <w:lvlText w:val="%8."/>
      <w:lvlJc w:val="left"/>
      <w:pPr>
        <w:tabs>
          <w:tab w:val="num" w:pos="5912"/>
        </w:tabs>
        <w:ind w:left="5912" w:hanging="360"/>
      </w:pPr>
    </w:lvl>
    <w:lvl w:ilvl="8">
      <w:start w:val="1"/>
      <w:numFmt w:val="lowerRoman"/>
      <w:lvlText w:val="%9."/>
      <w:lvlJc w:val="right"/>
      <w:pPr>
        <w:tabs>
          <w:tab w:val="num" w:pos="6632"/>
        </w:tabs>
        <w:ind w:left="6632" w:hanging="180"/>
      </w:pPr>
    </w:lvl>
  </w:abstractNum>
  <w:abstractNum w:abstractNumId="4" w15:restartNumberingAfterBreak="0">
    <w:nsid w:val="00000005"/>
    <w:multiLevelType w:val="singleLevel"/>
    <w:tmpl w:val="00000005"/>
    <w:name w:val="WW8Num11"/>
    <w:lvl w:ilvl="0">
      <w:start w:val="1"/>
      <w:numFmt w:val="decimal"/>
      <w:lvlText w:val="%1."/>
      <w:lvlJc w:val="left"/>
      <w:pPr>
        <w:tabs>
          <w:tab w:val="num" w:pos="0"/>
        </w:tabs>
        <w:ind w:left="720" w:hanging="360"/>
      </w:pPr>
      <w:rPr>
        <w:rFonts w:eastAsia="SFBX1200" w:hint="default"/>
        <w:b w:val="0"/>
        <w:bCs/>
        <w:sz w:val="20"/>
        <w:szCs w:val="20"/>
        <w:lang w:val="uk-UA"/>
      </w:rPr>
    </w:lvl>
  </w:abstractNum>
  <w:abstractNum w:abstractNumId="5" w15:restartNumberingAfterBreak="0">
    <w:nsid w:val="349B6D5A"/>
    <w:multiLevelType w:val="hybridMultilevel"/>
    <w:tmpl w:val="E0DE43A4"/>
    <w:lvl w:ilvl="0" w:tplc="770CAD3E">
      <w:start w:val="1"/>
      <w:numFmt w:val="decimal"/>
      <w:lvlText w:val="%1)"/>
      <w:lvlJc w:val="left"/>
      <w:pPr>
        <w:ind w:left="720" w:hanging="360"/>
      </w:pPr>
      <w:rPr>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3E1B4E04"/>
    <w:multiLevelType w:val="hybridMultilevel"/>
    <w:tmpl w:val="1E7010D2"/>
    <w:lvl w:ilvl="0" w:tplc="4D9CC028">
      <w:start w:val="1"/>
      <w:numFmt w:val="decimal"/>
      <w:pStyle w:val="Figure"/>
      <w:lvlText w:val="Рис.5.%1."/>
      <w:lvlJc w:val="left"/>
      <w:pPr>
        <w:tabs>
          <w:tab w:val="num" w:pos="1080"/>
        </w:tabs>
        <w:ind w:left="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bi-Wan">
    <w15:presenceInfo w15:providerId="None" w15:userId="Obi-W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705"/>
    <w:rsid w:val="000007D0"/>
    <w:rsid w:val="00000D14"/>
    <w:rsid w:val="00000F4C"/>
    <w:rsid w:val="0000434F"/>
    <w:rsid w:val="00005976"/>
    <w:rsid w:val="00006ED0"/>
    <w:rsid w:val="000072A1"/>
    <w:rsid w:val="00010094"/>
    <w:rsid w:val="00010B6E"/>
    <w:rsid w:val="00011CC4"/>
    <w:rsid w:val="00011EF4"/>
    <w:rsid w:val="00014BCD"/>
    <w:rsid w:val="000173E8"/>
    <w:rsid w:val="000178E3"/>
    <w:rsid w:val="00024014"/>
    <w:rsid w:val="00024658"/>
    <w:rsid w:val="00030921"/>
    <w:rsid w:val="00030A3D"/>
    <w:rsid w:val="000325BA"/>
    <w:rsid w:val="00032764"/>
    <w:rsid w:val="00033F5A"/>
    <w:rsid w:val="00036459"/>
    <w:rsid w:val="00040C20"/>
    <w:rsid w:val="00041831"/>
    <w:rsid w:val="00041A8F"/>
    <w:rsid w:val="000427FF"/>
    <w:rsid w:val="000436B9"/>
    <w:rsid w:val="000438B6"/>
    <w:rsid w:val="0004485D"/>
    <w:rsid w:val="0004576D"/>
    <w:rsid w:val="00047971"/>
    <w:rsid w:val="00053284"/>
    <w:rsid w:val="0005330E"/>
    <w:rsid w:val="00053509"/>
    <w:rsid w:val="000536B2"/>
    <w:rsid w:val="000551D4"/>
    <w:rsid w:val="00056782"/>
    <w:rsid w:val="00062565"/>
    <w:rsid w:val="0006320F"/>
    <w:rsid w:val="00065292"/>
    <w:rsid w:val="00065B9B"/>
    <w:rsid w:val="0006752D"/>
    <w:rsid w:val="00071461"/>
    <w:rsid w:val="000715E6"/>
    <w:rsid w:val="00072A9B"/>
    <w:rsid w:val="00072EC3"/>
    <w:rsid w:val="00073089"/>
    <w:rsid w:val="000735DF"/>
    <w:rsid w:val="000762F2"/>
    <w:rsid w:val="00077105"/>
    <w:rsid w:val="00077275"/>
    <w:rsid w:val="000778B4"/>
    <w:rsid w:val="00080C8D"/>
    <w:rsid w:val="0008299C"/>
    <w:rsid w:val="00082CA3"/>
    <w:rsid w:val="00083871"/>
    <w:rsid w:val="00086373"/>
    <w:rsid w:val="0008639B"/>
    <w:rsid w:val="00087039"/>
    <w:rsid w:val="000876FC"/>
    <w:rsid w:val="00087BFB"/>
    <w:rsid w:val="00094586"/>
    <w:rsid w:val="00094DDA"/>
    <w:rsid w:val="00094EA1"/>
    <w:rsid w:val="00096DBC"/>
    <w:rsid w:val="000A1392"/>
    <w:rsid w:val="000A16B6"/>
    <w:rsid w:val="000A16BA"/>
    <w:rsid w:val="000A21D6"/>
    <w:rsid w:val="000A230A"/>
    <w:rsid w:val="000A2970"/>
    <w:rsid w:val="000A2FED"/>
    <w:rsid w:val="000A4DB2"/>
    <w:rsid w:val="000A6740"/>
    <w:rsid w:val="000A783C"/>
    <w:rsid w:val="000A78F2"/>
    <w:rsid w:val="000B02CA"/>
    <w:rsid w:val="000B0FB3"/>
    <w:rsid w:val="000B24AA"/>
    <w:rsid w:val="000B3E59"/>
    <w:rsid w:val="000C17BC"/>
    <w:rsid w:val="000C2D8C"/>
    <w:rsid w:val="000C63EF"/>
    <w:rsid w:val="000C6445"/>
    <w:rsid w:val="000D189A"/>
    <w:rsid w:val="000D1956"/>
    <w:rsid w:val="000D1AE9"/>
    <w:rsid w:val="000D2CFC"/>
    <w:rsid w:val="000D4D3C"/>
    <w:rsid w:val="000D5BCF"/>
    <w:rsid w:val="000D5C29"/>
    <w:rsid w:val="000D6AFC"/>
    <w:rsid w:val="000D6D5E"/>
    <w:rsid w:val="000E03C4"/>
    <w:rsid w:val="000E0B52"/>
    <w:rsid w:val="000E6D52"/>
    <w:rsid w:val="000F0A20"/>
    <w:rsid w:val="000F17D0"/>
    <w:rsid w:val="000F21A9"/>
    <w:rsid w:val="000F4568"/>
    <w:rsid w:val="000F4D5A"/>
    <w:rsid w:val="000F545A"/>
    <w:rsid w:val="000F7546"/>
    <w:rsid w:val="000F75F8"/>
    <w:rsid w:val="000F7D8D"/>
    <w:rsid w:val="001015C1"/>
    <w:rsid w:val="00101D3A"/>
    <w:rsid w:val="0010355F"/>
    <w:rsid w:val="001044B5"/>
    <w:rsid w:val="00110DD6"/>
    <w:rsid w:val="0011194D"/>
    <w:rsid w:val="0011222D"/>
    <w:rsid w:val="00113002"/>
    <w:rsid w:val="001142DA"/>
    <w:rsid w:val="00117E43"/>
    <w:rsid w:val="0012021F"/>
    <w:rsid w:val="00121082"/>
    <w:rsid w:val="0012298E"/>
    <w:rsid w:val="001230E9"/>
    <w:rsid w:val="001236C8"/>
    <w:rsid w:val="00123FAA"/>
    <w:rsid w:val="0012633B"/>
    <w:rsid w:val="0013058C"/>
    <w:rsid w:val="0013170E"/>
    <w:rsid w:val="00134307"/>
    <w:rsid w:val="001350CB"/>
    <w:rsid w:val="001357A6"/>
    <w:rsid w:val="00135EA0"/>
    <w:rsid w:val="00136871"/>
    <w:rsid w:val="00141646"/>
    <w:rsid w:val="0014171D"/>
    <w:rsid w:val="00141EAB"/>
    <w:rsid w:val="00141F13"/>
    <w:rsid w:val="00143B65"/>
    <w:rsid w:val="00144E9A"/>
    <w:rsid w:val="00145233"/>
    <w:rsid w:val="001455EE"/>
    <w:rsid w:val="00146923"/>
    <w:rsid w:val="00150C31"/>
    <w:rsid w:val="00151650"/>
    <w:rsid w:val="00152172"/>
    <w:rsid w:val="00152A09"/>
    <w:rsid w:val="0015325F"/>
    <w:rsid w:val="00156A43"/>
    <w:rsid w:val="00156FE3"/>
    <w:rsid w:val="00160D9B"/>
    <w:rsid w:val="00161C15"/>
    <w:rsid w:val="0016255A"/>
    <w:rsid w:val="001636DD"/>
    <w:rsid w:val="00163D24"/>
    <w:rsid w:val="001647C5"/>
    <w:rsid w:val="00167822"/>
    <w:rsid w:val="00167A53"/>
    <w:rsid w:val="00172227"/>
    <w:rsid w:val="00172568"/>
    <w:rsid w:val="0017263A"/>
    <w:rsid w:val="00175949"/>
    <w:rsid w:val="00175DEA"/>
    <w:rsid w:val="00180AC0"/>
    <w:rsid w:val="00181201"/>
    <w:rsid w:val="00181248"/>
    <w:rsid w:val="00182841"/>
    <w:rsid w:val="00183DF6"/>
    <w:rsid w:val="00186BDE"/>
    <w:rsid w:val="00187CE2"/>
    <w:rsid w:val="00195842"/>
    <w:rsid w:val="00197E28"/>
    <w:rsid w:val="001A1E18"/>
    <w:rsid w:val="001A1E54"/>
    <w:rsid w:val="001A3FCB"/>
    <w:rsid w:val="001A4FC2"/>
    <w:rsid w:val="001A5EB5"/>
    <w:rsid w:val="001A79CE"/>
    <w:rsid w:val="001B08C1"/>
    <w:rsid w:val="001B1669"/>
    <w:rsid w:val="001B31DC"/>
    <w:rsid w:val="001B32F2"/>
    <w:rsid w:val="001B49BF"/>
    <w:rsid w:val="001B6362"/>
    <w:rsid w:val="001B67F0"/>
    <w:rsid w:val="001B6C45"/>
    <w:rsid w:val="001C18AF"/>
    <w:rsid w:val="001C28CC"/>
    <w:rsid w:val="001C6F5E"/>
    <w:rsid w:val="001D22E2"/>
    <w:rsid w:val="001D23B5"/>
    <w:rsid w:val="001D49ED"/>
    <w:rsid w:val="001D5A6E"/>
    <w:rsid w:val="001D6B78"/>
    <w:rsid w:val="001D6FFC"/>
    <w:rsid w:val="001D77C5"/>
    <w:rsid w:val="001D78E5"/>
    <w:rsid w:val="001E309D"/>
    <w:rsid w:val="001E32E1"/>
    <w:rsid w:val="001E3DB2"/>
    <w:rsid w:val="001E5B19"/>
    <w:rsid w:val="001E73CE"/>
    <w:rsid w:val="001E7DB1"/>
    <w:rsid w:val="001E7E50"/>
    <w:rsid w:val="001F0E5E"/>
    <w:rsid w:val="001F1FC2"/>
    <w:rsid w:val="001F4D0C"/>
    <w:rsid w:val="001F5250"/>
    <w:rsid w:val="00201D90"/>
    <w:rsid w:val="00202740"/>
    <w:rsid w:val="00202863"/>
    <w:rsid w:val="00203C4D"/>
    <w:rsid w:val="00204AB8"/>
    <w:rsid w:val="00205262"/>
    <w:rsid w:val="00205815"/>
    <w:rsid w:val="002062E9"/>
    <w:rsid w:val="00206875"/>
    <w:rsid w:val="002133EB"/>
    <w:rsid w:val="00213846"/>
    <w:rsid w:val="00214D93"/>
    <w:rsid w:val="00215590"/>
    <w:rsid w:val="0021597B"/>
    <w:rsid w:val="002168CF"/>
    <w:rsid w:val="00217024"/>
    <w:rsid w:val="00220346"/>
    <w:rsid w:val="00222E60"/>
    <w:rsid w:val="00223BCC"/>
    <w:rsid w:val="0022405F"/>
    <w:rsid w:val="00225888"/>
    <w:rsid w:val="00225DE3"/>
    <w:rsid w:val="0022734C"/>
    <w:rsid w:val="00227585"/>
    <w:rsid w:val="0023130A"/>
    <w:rsid w:val="0023356E"/>
    <w:rsid w:val="0023448C"/>
    <w:rsid w:val="00234B71"/>
    <w:rsid w:val="002359CE"/>
    <w:rsid w:val="00237400"/>
    <w:rsid w:val="00246F8D"/>
    <w:rsid w:val="00247509"/>
    <w:rsid w:val="00250388"/>
    <w:rsid w:val="00251878"/>
    <w:rsid w:val="002548AF"/>
    <w:rsid w:val="00255928"/>
    <w:rsid w:val="00255BC9"/>
    <w:rsid w:val="002566D5"/>
    <w:rsid w:val="00260D41"/>
    <w:rsid w:val="00261535"/>
    <w:rsid w:val="002745D6"/>
    <w:rsid w:val="00276426"/>
    <w:rsid w:val="002774A2"/>
    <w:rsid w:val="0028130A"/>
    <w:rsid w:val="002823F0"/>
    <w:rsid w:val="0028535B"/>
    <w:rsid w:val="00287694"/>
    <w:rsid w:val="00290D98"/>
    <w:rsid w:val="00291C42"/>
    <w:rsid w:val="00292E8A"/>
    <w:rsid w:val="00293BC6"/>
    <w:rsid w:val="00294208"/>
    <w:rsid w:val="00295506"/>
    <w:rsid w:val="00296867"/>
    <w:rsid w:val="002A2FED"/>
    <w:rsid w:val="002A30CC"/>
    <w:rsid w:val="002A52CF"/>
    <w:rsid w:val="002A676F"/>
    <w:rsid w:val="002A7EDB"/>
    <w:rsid w:val="002B064B"/>
    <w:rsid w:val="002B0802"/>
    <w:rsid w:val="002B159A"/>
    <w:rsid w:val="002B35BE"/>
    <w:rsid w:val="002B376A"/>
    <w:rsid w:val="002B4A3D"/>
    <w:rsid w:val="002B5623"/>
    <w:rsid w:val="002C063D"/>
    <w:rsid w:val="002C1625"/>
    <w:rsid w:val="002C350E"/>
    <w:rsid w:val="002C45D7"/>
    <w:rsid w:val="002C4748"/>
    <w:rsid w:val="002C76EC"/>
    <w:rsid w:val="002D192F"/>
    <w:rsid w:val="002D2BB8"/>
    <w:rsid w:val="002D4744"/>
    <w:rsid w:val="002D6569"/>
    <w:rsid w:val="002E001F"/>
    <w:rsid w:val="002E037F"/>
    <w:rsid w:val="002E04C3"/>
    <w:rsid w:val="002E0BA3"/>
    <w:rsid w:val="002E3397"/>
    <w:rsid w:val="002E3777"/>
    <w:rsid w:val="002E3DF2"/>
    <w:rsid w:val="002E4710"/>
    <w:rsid w:val="002E4A76"/>
    <w:rsid w:val="002E6CFB"/>
    <w:rsid w:val="002E7C0A"/>
    <w:rsid w:val="002F0DCF"/>
    <w:rsid w:val="002F475C"/>
    <w:rsid w:val="002F4D04"/>
    <w:rsid w:val="002F52DE"/>
    <w:rsid w:val="002F5BE7"/>
    <w:rsid w:val="002F5C73"/>
    <w:rsid w:val="002F5EE9"/>
    <w:rsid w:val="002F61A2"/>
    <w:rsid w:val="002F6E23"/>
    <w:rsid w:val="002F78E6"/>
    <w:rsid w:val="002F7E0F"/>
    <w:rsid w:val="00300597"/>
    <w:rsid w:val="003015DD"/>
    <w:rsid w:val="00301F8A"/>
    <w:rsid w:val="00303018"/>
    <w:rsid w:val="0030464C"/>
    <w:rsid w:val="00304CE0"/>
    <w:rsid w:val="00304FD2"/>
    <w:rsid w:val="0030590A"/>
    <w:rsid w:val="003068E4"/>
    <w:rsid w:val="00307822"/>
    <w:rsid w:val="00311024"/>
    <w:rsid w:val="00312A1E"/>
    <w:rsid w:val="00315682"/>
    <w:rsid w:val="003177E0"/>
    <w:rsid w:val="00320C3C"/>
    <w:rsid w:val="00321FDC"/>
    <w:rsid w:val="0032354D"/>
    <w:rsid w:val="00325CD2"/>
    <w:rsid w:val="00326CDA"/>
    <w:rsid w:val="00330A3A"/>
    <w:rsid w:val="00335C0A"/>
    <w:rsid w:val="00336567"/>
    <w:rsid w:val="00341989"/>
    <w:rsid w:val="003446FB"/>
    <w:rsid w:val="0034666B"/>
    <w:rsid w:val="00347239"/>
    <w:rsid w:val="00351169"/>
    <w:rsid w:val="00351B6F"/>
    <w:rsid w:val="003522BA"/>
    <w:rsid w:val="00352F47"/>
    <w:rsid w:val="0035304E"/>
    <w:rsid w:val="00353C84"/>
    <w:rsid w:val="00354172"/>
    <w:rsid w:val="0035435D"/>
    <w:rsid w:val="003557E6"/>
    <w:rsid w:val="00356542"/>
    <w:rsid w:val="00356856"/>
    <w:rsid w:val="00357B1C"/>
    <w:rsid w:val="003620B5"/>
    <w:rsid w:val="00362F54"/>
    <w:rsid w:val="0036388C"/>
    <w:rsid w:val="00364720"/>
    <w:rsid w:val="00364DDF"/>
    <w:rsid w:val="003656BA"/>
    <w:rsid w:val="00365EF6"/>
    <w:rsid w:val="00380991"/>
    <w:rsid w:val="003809AD"/>
    <w:rsid w:val="003840B5"/>
    <w:rsid w:val="00386D1E"/>
    <w:rsid w:val="00390029"/>
    <w:rsid w:val="003917B4"/>
    <w:rsid w:val="003924AC"/>
    <w:rsid w:val="0039321F"/>
    <w:rsid w:val="00396106"/>
    <w:rsid w:val="003A0434"/>
    <w:rsid w:val="003A0741"/>
    <w:rsid w:val="003A2103"/>
    <w:rsid w:val="003A238E"/>
    <w:rsid w:val="003A2C6D"/>
    <w:rsid w:val="003A3173"/>
    <w:rsid w:val="003A7A2B"/>
    <w:rsid w:val="003B0DA5"/>
    <w:rsid w:val="003B23F0"/>
    <w:rsid w:val="003B53E6"/>
    <w:rsid w:val="003C042C"/>
    <w:rsid w:val="003C04A4"/>
    <w:rsid w:val="003C39BF"/>
    <w:rsid w:val="003C60D4"/>
    <w:rsid w:val="003C6454"/>
    <w:rsid w:val="003C6C5E"/>
    <w:rsid w:val="003D13F7"/>
    <w:rsid w:val="003D26CA"/>
    <w:rsid w:val="003D2BB6"/>
    <w:rsid w:val="003D6F90"/>
    <w:rsid w:val="003D7151"/>
    <w:rsid w:val="003E08B0"/>
    <w:rsid w:val="003E1522"/>
    <w:rsid w:val="003E1CF6"/>
    <w:rsid w:val="003E3EAB"/>
    <w:rsid w:val="003E6851"/>
    <w:rsid w:val="003E6BEC"/>
    <w:rsid w:val="003E7518"/>
    <w:rsid w:val="003E7820"/>
    <w:rsid w:val="003F0D0D"/>
    <w:rsid w:val="003F149A"/>
    <w:rsid w:val="003F17C1"/>
    <w:rsid w:val="003F304A"/>
    <w:rsid w:val="003F3B0B"/>
    <w:rsid w:val="003F3D0A"/>
    <w:rsid w:val="003F4959"/>
    <w:rsid w:val="003F4A0D"/>
    <w:rsid w:val="003F4F76"/>
    <w:rsid w:val="003F51D2"/>
    <w:rsid w:val="003F6AE1"/>
    <w:rsid w:val="003F7DA0"/>
    <w:rsid w:val="004002C2"/>
    <w:rsid w:val="00402C54"/>
    <w:rsid w:val="00410C80"/>
    <w:rsid w:val="004129BD"/>
    <w:rsid w:val="00413DF4"/>
    <w:rsid w:val="00421147"/>
    <w:rsid w:val="00423AF1"/>
    <w:rsid w:val="004264A7"/>
    <w:rsid w:val="00427481"/>
    <w:rsid w:val="00431CC2"/>
    <w:rsid w:val="00433613"/>
    <w:rsid w:val="00433CB8"/>
    <w:rsid w:val="00433E3F"/>
    <w:rsid w:val="00434138"/>
    <w:rsid w:val="00435DD8"/>
    <w:rsid w:val="00436033"/>
    <w:rsid w:val="004374C1"/>
    <w:rsid w:val="0043751C"/>
    <w:rsid w:val="00440DA3"/>
    <w:rsid w:val="00441CBE"/>
    <w:rsid w:val="00442669"/>
    <w:rsid w:val="00444C88"/>
    <w:rsid w:val="00445664"/>
    <w:rsid w:val="00447800"/>
    <w:rsid w:val="00456B9B"/>
    <w:rsid w:val="00460636"/>
    <w:rsid w:val="00460909"/>
    <w:rsid w:val="004613A8"/>
    <w:rsid w:val="004635B7"/>
    <w:rsid w:val="00463EDE"/>
    <w:rsid w:val="00464A47"/>
    <w:rsid w:val="00471561"/>
    <w:rsid w:val="00474E3D"/>
    <w:rsid w:val="004770AB"/>
    <w:rsid w:val="00480BCB"/>
    <w:rsid w:val="004815ED"/>
    <w:rsid w:val="00483BC4"/>
    <w:rsid w:val="0048648D"/>
    <w:rsid w:val="004906E7"/>
    <w:rsid w:val="00491839"/>
    <w:rsid w:val="00492A51"/>
    <w:rsid w:val="00492AEE"/>
    <w:rsid w:val="00492B30"/>
    <w:rsid w:val="004A1337"/>
    <w:rsid w:val="004A1814"/>
    <w:rsid w:val="004A268C"/>
    <w:rsid w:val="004A3BD1"/>
    <w:rsid w:val="004A44CC"/>
    <w:rsid w:val="004A4D24"/>
    <w:rsid w:val="004A63F6"/>
    <w:rsid w:val="004A7743"/>
    <w:rsid w:val="004B0C8C"/>
    <w:rsid w:val="004B1594"/>
    <w:rsid w:val="004B1994"/>
    <w:rsid w:val="004B5568"/>
    <w:rsid w:val="004B5B6C"/>
    <w:rsid w:val="004B6395"/>
    <w:rsid w:val="004B701B"/>
    <w:rsid w:val="004C35C4"/>
    <w:rsid w:val="004C366E"/>
    <w:rsid w:val="004C473E"/>
    <w:rsid w:val="004C474E"/>
    <w:rsid w:val="004C492B"/>
    <w:rsid w:val="004C689C"/>
    <w:rsid w:val="004C77CA"/>
    <w:rsid w:val="004D081D"/>
    <w:rsid w:val="004D2388"/>
    <w:rsid w:val="004D59C0"/>
    <w:rsid w:val="004E2FBF"/>
    <w:rsid w:val="004E3A66"/>
    <w:rsid w:val="004E3AB1"/>
    <w:rsid w:val="004E44EB"/>
    <w:rsid w:val="004E5DB8"/>
    <w:rsid w:val="004E7279"/>
    <w:rsid w:val="004E7A02"/>
    <w:rsid w:val="004F1DAD"/>
    <w:rsid w:val="004F2092"/>
    <w:rsid w:val="004F2AA0"/>
    <w:rsid w:val="004F377F"/>
    <w:rsid w:val="004F3AD1"/>
    <w:rsid w:val="004F4654"/>
    <w:rsid w:val="004F6099"/>
    <w:rsid w:val="004F676F"/>
    <w:rsid w:val="00502695"/>
    <w:rsid w:val="0050313D"/>
    <w:rsid w:val="00503776"/>
    <w:rsid w:val="00504A22"/>
    <w:rsid w:val="005071CD"/>
    <w:rsid w:val="005102E3"/>
    <w:rsid w:val="005106E1"/>
    <w:rsid w:val="0051135C"/>
    <w:rsid w:val="00513571"/>
    <w:rsid w:val="00524735"/>
    <w:rsid w:val="005277E4"/>
    <w:rsid w:val="005313A3"/>
    <w:rsid w:val="00531405"/>
    <w:rsid w:val="00534BF5"/>
    <w:rsid w:val="005417AC"/>
    <w:rsid w:val="00544871"/>
    <w:rsid w:val="00545FB7"/>
    <w:rsid w:val="00546795"/>
    <w:rsid w:val="00546D46"/>
    <w:rsid w:val="0055340F"/>
    <w:rsid w:val="00553792"/>
    <w:rsid w:val="00553A26"/>
    <w:rsid w:val="005548B6"/>
    <w:rsid w:val="00557BD7"/>
    <w:rsid w:val="0056104C"/>
    <w:rsid w:val="005621F1"/>
    <w:rsid w:val="005658E8"/>
    <w:rsid w:val="00573276"/>
    <w:rsid w:val="00577855"/>
    <w:rsid w:val="00581C79"/>
    <w:rsid w:val="005956B2"/>
    <w:rsid w:val="00596652"/>
    <w:rsid w:val="005A1ECD"/>
    <w:rsid w:val="005A2B2A"/>
    <w:rsid w:val="005A336E"/>
    <w:rsid w:val="005A37DD"/>
    <w:rsid w:val="005A4E98"/>
    <w:rsid w:val="005A5ABB"/>
    <w:rsid w:val="005A7FCD"/>
    <w:rsid w:val="005B161F"/>
    <w:rsid w:val="005B2298"/>
    <w:rsid w:val="005B3569"/>
    <w:rsid w:val="005B3BCE"/>
    <w:rsid w:val="005B55F8"/>
    <w:rsid w:val="005B5AFF"/>
    <w:rsid w:val="005C0E5A"/>
    <w:rsid w:val="005C0E8C"/>
    <w:rsid w:val="005C47A0"/>
    <w:rsid w:val="005C4D5A"/>
    <w:rsid w:val="005C6628"/>
    <w:rsid w:val="005C6916"/>
    <w:rsid w:val="005C7AED"/>
    <w:rsid w:val="005C7DBC"/>
    <w:rsid w:val="005D1786"/>
    <w:rsid w:val="005D2D48"/>
    <w:rsid w:val="005D39F1"/>
    <w:rsid w:val="005D53A2"/>
    <w:rsid w:val="005D5649"/>
    <w:rsid w:val="005D6342"/>
    <w:rsid w:val="005D659C"/>
    <w:rsid w:val="005D72D7"/>
    <w:rsid w:val="005E034B"/>
    <w:rsid w:val="005E1C3D"/>
    <w:rsid w:val="005E27B7"/>
    <w:rsid w:val="005E36E2"/>
    <w:rsid w:val="005E41A0"/>
    <w:rsid w:val="005E559B"/>
    <w:rsid w:val="005E5EA8"/>
    <w:rsid w:val="005E5FCF"/>
    <w:rsid w:val="005E7445"/>
    <w:rsid w:val="005F01D3"/>
    <w:rsid w:val="005F064F"/>
    <w:rsid w:val="005F2188"/>
    <w:rsid w:val="005F21E8"/>
    <w:rsid w:val="005F2D37"/>
    <w:rsid w:val="005F321C"/>
    <w:rsid w:val="005F4BF9"/>
    <w:rsid w:val="005F60FE"/>
    <w:rsid w:val="005F6322"/>
    <w:rsid w:val="005F6B80"/>
    <w:rsid w:val="005F7D0E"/>
    <w:rsid w:val="00600FE3"/>
    <w:rsid w:val="00601C38"/>
    <w:rsid w:val="00602448"/>
    <w:rsid w:val="00602F25"/>
    <w:rsid w:val="0060616F"/>
    <w:rsid w:val="006109C3"/>
    <w:rsid w:val="00611068"/>
    <w:rsid w:val="0061186A"/>
    <w:rsid w:val="0061236D"/>
    <w:rsid w:val="00612E04"/>
    <w:rsid w:val="00614989"/>
    <w:rsid w:val="00620F94"/>
    <w:rsid w:val="006213B7"/>
    <w:rsid w:val="006214D0"/>
    <w:rsid w:val="0062176A"/>
    <w:rsid w:val="00625881"/>
    <w:rsid w:val="0062606B"/>
    <w:rsid w:val="00633254"/>
    <w:rsid w:val="00633D45"/>
    <w:rsid w:val="00635643"/>
    <w:rsid w:val="00637586"/>
    <w:rsid w:val="00642F54"/>
    <w:rsid w:val="00643835"/>
    <w:rsid w:val="00646898"/>
    <w:rsid w:val="00651C9C"/>
    <w:rsid w:val="00653804"/>
    <w:rsid w:val="00660132"/>
    <w:rsid w:val="0066062E"/>
    <w:rsid w:val="00662F62"/>
    <w:rsid w:val="00663027"/>
    <w:rsid w:val="00664657"/>
    <w:rsid w:val="006649E0"/>
    <w:rsid w:val="00664A4E"/>
    <w:rsid w:val="00665B1B"/>
    <w:rsid w:val="0066692D"/>
    <w:rsid w:val="006672AA"/>
    <w:rsid w:val="00667C6A"/>
    <w:rsid w:val="00671651"/>
    <w:rsid w:val="00672AC6"/>
    <w:rsid w:val="006743BC"/>
    <w:rsid w:val="00675DC4"/>
    <w:rsid w:val="0067650B"/>
    <w:rsid w:val="006826B4"/>
    <w:rsid w:val="0068271F"/>
    <w:rsid w:val="00682852"/>
    <w:rsid w:val="00682DA8"/>
    <w:rsid w:val="006844FC"/>
    <w:rsid w:val="00685E72"/>
    <w:rsid w:val="006861E6"/>
    <w:rsid w:val="006876B6"/>
    <w:rsid w:val="006877D8"/>
    <w:rsid w:val="0068797C"/>
    <w:rsid w:val="006946ED"/>
    <w:rsid w:val="006950B2"/>
    <w:rsid w:val="006A1847"/>
    <w:rsid w:val="006A32BA"/>
    <w:rsid w:val="006A489F"/>
    <w:rsid w:val="006A655C"/>
    <w:rsid w:val="006A71AE"/>
    <w:rsid w:val="006B159E"/>
    <w:rsid w:val="006B16EF"/>
    <w:rsid w:val="006B1A86"/>
    <w:rsid w:val="006B2D87"/>
    <w:rsid w:val="006B6730"/>
    <w:rsid w:val="006B6FF1"/>
    <w:rsid w:val="006C21D7"/>
    <w:rsid w:val="006C48B8"/>
    <w:rsid w:val="006C6304"/>
    <w:rsid w:val="006C7B9E"/>
    <w:rsid w:val="006D1251"/>
    <w:rsid w:val="006D3066"/>
    <w:rsid w:val="006D3410"/>
    <w:rsid w:val="006D4FC8"/>
    <w:rsid w:val="006D65BC"/>
    <w:rsid w:val="006E068F"/>
    <w:rsid w:val="006E2D50"/>
    <w:rsid w:val="006E2DE3"/>
    <w:rsid w:val="006E4ACD"/>
    <w:rsid w:val="006E5266"/>
    <w:rsid w:val="006E52D3"/>
    <w:rsid w:val="006E5B57"/>
    <w:rsid w:val="006F3459"/>
    <w:rsid w:val="006F647B"/>
    <w:rsid w:val="006F722B"/>
    <w:rsid w:val="007002E0"/>
    <w:rsid w:val="0070093B"/>
    <w:rsid w:val="0070129A"/>
    <w:rsid w:val="0070137D"/>
    <w:rsid w:val="00701E90"/>
    <w:rsid w:val="007021FB"/>
    <w:rsid w:val="00703341"/>
    <w:rsid w:val="0070350E"/>
    <w:rsid w:val="007037EB"/>
    <w:rsid w:val="00706A31"/>
    <w:rsid w:val="00706B52"/>
    <w:rsid w:val="00707E4A"/>
    <w:rsid w:val="00711C30"/>
    <w:rsid w:val="00713392"/>
    <w:rsid w:val="00713CA4"/>
    <w:rsid w:val="00715E68"/>
    <w:rsid w:val="00722C55"/>
    <w:rsid w:val="00724466"/>
    <w:rsid w:val="00724E2F"/>
    <w:rsid w:val="007256CB"/>
    <w:rsid w:val="007305EE"/>
    <w:rsid w:val="00732C81"/>
    <w:rsid w:val="007330BF"/>
    <w:rsid w:val="00733B15"/>
    <w:rsid w:val="00733C81"/>
    <w:rsid w:val="0073405F"/>
    <w:rsid w:val="007413CF"/>
    <w:rsid w:val="007429A9"/>
    <w:rsid w:val="007438BC"/>
    <w:rsid w:val="00744C67"/>
    <w:rsid w:val="00744D85"/>
    <w:rsid w:val="007451A9"/>
    <w:rsid w:val="00745D8A"/>
    <w:rsid w:val="00746A02"/>
    <w:rsid w:val="0074703A"/>
    <w:rsid w:val="007501F3"/>
    <w:rsid w:val="00751474"/>
    <w:rsid w:val="00753494"/>
    <w:rsid w:val="00753F5D"/>
    <w:rsid w:val="007542CD"/>
    <w:rsid w:val="0075541E"/>
    <w:rsid w:val="007562F7"/>
    <w:rsid w:val="00756A0F"/>
    <w:rsid w:val="007575B7"/>
    <w:rsid w:val="007608B2"/>
    <w:rsid w:val="00761102"/>
    <w:rsid w:val="00761AEC"/>
    <w:rsid w:val="0076538A"/>
    <w:rsid w:val="00765E37"/>
    <w:rsid w:val="00766641"/>
    <w:rsid w:val="0077123A"/>
    <w:rsid w:val="007734C4"/>
    <w:rsid w:val="0077428D"/>
    <w:rsid w:val="0077640F"/>
    <w:rsid w:val="007773EB"/>
    <w:rsid w:val="00781845"/>
    <w:rsid w:val="00781922"/>
    <w:rsid w:val="00781C26"/>
    <w:rsid w:val="00783D38"/>
    <w:rsid w:val="00785601"/>
    <w:rsid w:val="00787D99"/>
    <w:rsid w:val="00790597"/>
    <w:rsid w:val="00790B3C"/>
    <w:rsid w:val="007927A8"/>
    <w:rsid w:val="00794B86"/>
    <w:rsid w:val="00795024"/>
    <w:rsid w:val="007A1286"/>
    <w:rsid w:val="007A358C"/>
    <w:rsid w:val="007A3666"/>
    <w:rsid w:val="007A4480"/>
    <w:rsid w:val="007A4BA8"/>
    <w:rsid w:val="007A5D80"/>
    <w:rsid w:val="007A7713"/>
    <w:rsid w:val="007A778E"/>
    <w:rsid w:val="007B141F"/>
    <w:rsid w:val="007B1A2B"/>
    <w:rsid w:val="007B254D"/>
    <w:rsid w:val="007B38C5"/>
    <w:rsid w:val="007B5272"/>
    <w:rsid w:val="007B5D1B"/>
    <w:rsid w:val="007B6493"/>
    <w:rsid w:val="007B6B0A"/>
    <w:rsid w:val="007B793F"/>
    <w:rsid w:val="007C027A"/>
    <w:rsid w:val="007C3AFE"/>
    <w:rsid w:val="007C3E55"/>
    <w:rsid w:val="007C6D32"/>
    <w:rsid w:val="007D036E"/>
    <w:rsid w:val="007D0449"/>
    <w:rsid w:val="007D0853"/>
    <w:rsid w:val="007D441D"/>
    <w:rsid w:val="007D6AC1"/>
    <w:rsid w:val="007D765E"/>
    <w:rsid w:val="007E0EE0"/>
    <w:rsid w:val="007E28C2"/>
    <w:rsid w:val="007E2D18"/>
    <w:rsid w:val="007E4318"/>
    <w:rsid w:val="007E4CDD"/>
    <w:rsid w:val="007E6F62"/>
    <w:rsid w:val="007E7347"/>
    <w:rsid w:val="007F0842"/>
    <w:rsid w:val="007F0F08"/>
    <w:rsid w:val="007F66A6"/>
    <w:rsid w:val="007F6A07"/>
    <w:rsid w:val="007F6A8F"/>
    <w:rsid w:val="00800601"/>
    <w:rsid w:val="008009D6"/>
    <w:rsid w:val="00801A8D"/>
    <w:rsid w:val="0080260D"/>
    <w:rsid w:val="00806A09"/>
    <w:rsid w:val="008119F5"/>
    <w:rsid w:val="0081476F"/>
    <w:rsid w:val="008155CB"/>
    <w:rsid w:val="00821B96"/>
    <w:rsid w:val="008229AC"/>
    <w:rsid w:val="00822A8B"/>
    <w:rsid w:val="00823BE1"/>
    <w:rsid w:val="008242BF"/>
    <w:rsid w:val="00824999"/>
    <w:rsid w:val="0082776F"/>
    <w:rsid w:val="00827FB1"/>
    <w:rsid w:val="00830399"/>
    <w:rsid w:val="00831275"/>
    <w:rsid w:val="0083374E"/>
    <w:rsid w:val="00836DA0"/>
    <w:rsid w:val="008373E3"/>
    <w:rsid w:val="00840775"/>
    <w:rsid w:val="00840D5F"/>
    <w:rsid w:val="0084302B"/>
    <w:rsid w:val="0084386D"/>
    <w:rsid w:val="00845B07"/>
    <w:rsid w:val="0084644C"/>
    <w:rsid w:val="008477E1"/>
    <w:rsid w:val="008478FA"/>
    <w:rsid w:val="00852219"/>
    <w:rsid w:val="00853E4F"/>
    <w:rsid w:val="008606A4"/>
    <w:rsid w:val="00861C4A"/>
    <w:rsid w:val="00863324"/>
    <w:rsid w:val="00863453"/>
    <w:rsid w:val="00863542"/>
    <w:rsid w:val="00864689"/>
    <w:rsid w:val="00865BD5"/>
    <w:rsid w:val="008671DC"/>
    <w:rsid w:val="0086773B"/>
    <w:rsid w:val="008677FC"/>
    <w:rsid w:val="00870E9F"/>
    <w:rsid w:val="0087117D"/>
    <w:rsid w:val="00871D8C"/>
    <w:rsid w:val="00874F07"/>
    <w:rsid w:val="00876FC4"/>
    <w:rsid w:val="008839A0"/>
    <w:rsid w:val="00884791"/>
    <w:rsid w:val="00887BE7"/>
    <w:rsid w:val="00890857"/>
    <w:rsid w:val="00892227"/>
    <w:rsid w:val="00892881"/>
    <w:rsid w:val="00894520"/>
    <w:rsid w:val="0089494E"/>
    <w:rsid w:val="00894D6E"/>
    <w:rsid w:val="00896597"/>
    <w:rsid w:val="00896768"/>
    <w:rsid w:val="00897849"/>
    <w:rsid w:val="008A1793"/>
    <w:rsid w:val="008A1B04"/>
    <w:rsid w:val="008A3185"/>
    <w:rsid w:val="008A50C4"/>
    <w:rsid w:val="008A51CC"/>
    <w:rsid w:val="008A71D8"/>
    <w:rsid w:val="008B0A58"/>
    <w:rsid w:val="008B14CD"/>
    <w:rsid w:val="008B2544"/>
    <w:rsid w:val="008B30EB"/>
    <w:rsid w:val="008B39A2"/>
    <w:rsid w:val="008B3EC1"/>
    <w:rsid w:val="008B49EE"/>
    <w:rsid w:val="008B4EE0"/>
    <w:rsid w:val="008B5C9E"/>
    <w:rsid w:val="008B5DEB"/>
    <w:rsid w:val="008B6532"/>
    <w:rsid w:val="008C0390"/>
    <w:rsid w:val="008C157F"/>
    <w:rsid w:val="008C20DA"/>
    <w:rsid w:val="008C235D"/>
    <w:rsid w:val="008C28CD"/>
    <w:rsid w:val="008C2DDF"/>
    <w:rsid w:val="008C3807"/>
    <w:rsid w:val="008C5484"/>
    <w:rsid w:val="008C66DC"/>
    <w:rsid w:val="008C67EA"/>
    <w:rsid w:val="008D1087"/>
    <w:rsid w:val="008D1EA1"/>
    <w:rsid w:val="008D2D53"/>
    <w:rsid w:val="008D31AC"/>
    <w:rsid w:val="008D4468"/>
    <w:rsid w:val="008D4A3F"/>
    <w:rsid w:val="008D7386"/>
    <w:rsid w:val="008D789A"/>
    <w:rsid w:val="008E170D"/>
    <w:rsid w:val="008E2C38"/>
    <w:rsid w:val="008E3FFE"/>
    <w:rsid w:val="008E4C31"/>
    <w:rsid w:val="008E4E8C"/>
    <w:rsid w:val="008E54D0"/>
    <w:rsid w:val="008E5DC0"/>
    <w:rsid w:val="008E6172"/>
    <w:rsid w:val="008E769D"/>
    <w:rsid w:val="008F193D"/>
    <w:rsid w:val="008F24E5"/>
    <w:rsid w:val="008F332B"/>
    <w:rsid w:val="008F3B32"/>
    <w:rsid w:val="008F41EC"/>
    <w:rsid w:val="008F4D98"/>
    <w:rsid w:val="008F53F9"/>
    <w:rsid w:val="008F7EFE"/>
    <w:rsid w:val="0090008E"/>
    <w:rsid w:val="00901695"/>
    <w:rsid w:val="009017A5"/>
    <w:rsid w:val="009055FC"/>
    <w:rsid w:val="00906002"/>
    <w:rsid w:val="00907C49"/>
    <w:rsid w:val="009105AD"/>
    <w:rsid w:val="00911010"/>
    <w:rsid w:val="0091123E"/>
    <w:rsid w:val="009118FF"/>
    <w:rsid w:val="00911A6A"/>
    <w:rsid w:val="00914483"/>
    <w:rsid w:val="00915FA9"/>
    <w:rsid w:val="00916629"/>
    <w:rsid w:val="00916935"/>
    <w:rsid w:val="00917456"/>
    <w:rsid w:val="00917588"/>
    <w:rsid w:val="00917E58"/>
    <w:rsid w:val="00920A6F"/>
    <w:rsid w:val="009216A5"/>
    <w:rsid w:val="00921A31"/>
    <w:rsid w:val="00923523"/>
    <w:rsid w:val="00923B53"/>
    <w:rsid w:val="009258C4"/>
    <w:rsid w:val="00926AEE"/>
    <w:rsid w:val="00926DB6"/>
    <w:rsid w:val="009278A6"/>
    <w:rsid w:val="0093008E"/>
    <w:rsid w:val="0093057F"/>
    <w:rsid w:val="009312F4"/>
    <w:rsid w:val="00932148"/>
    <w:rsid w:val="00934AD9"/>
    <w:rsid w:val="00936072"/>
    <w:rsid w:val="00940BD1"/>
    <w:rsid w:val="0094373D"/>
    <w:rsid w:val="00945C98"/>
    <w:rsid w:val="0094775A"/>
    <w:rsid w:val="00952C6D"/>
    <w:rsid w:val="00954D1B"/>
    <w:rsid w:val="009556D8"/>
    <w:rsid w:val="00956ACC"/>
    <w:rsid w:val="009573D7"/>
    <w:rsid w:val="00960455"/>
    <w:rsid w:val="00960EE0"/>
    <w:rsid w:val="00965DE2"/>
    <w:rsid w:val="00970AB8"/>
    <w:rsid w:val="00972868"/>
    <w:rsid w:val="00972FA2"/>
    <w:rsid w:val="00974382"/>
    <w:rsid w:val="009756F9"/>
    <w:rsid w:val="009801B3"/>
    <w:rsid w:val="0098168A"/>
    <w:rsid w:val="00981DC2"/>
    <w:rsid w:val="009824F1"/>
    <w:rsid w:val="00983962"/>
    <w:rsid w:val="00985EF4"/>
    <w:rsid w:val="00987682"/>
    <w:rsid w:val="00990D36"/>
    <w:rsid w:val="00992CA4"/>
    <w:rsid w:val="00993779"/>
    <w:rsid w:val="009942AC"/>
    <w:rsid w:val="00994CD7"/>
    <w:rsid w:val="00997455"/>
    <w:rsid w:val="009A002B"/>
    <w:rsid w:val="009A122A"/>
    <w:rsid w:val="009A1A46"/>
    <w:rsid w:val="009A59FC"/>
    <w:rsid w:val="009A65C4"/>
    <w:rsid w:val="009A6DB5"/>
    <w:rsid w:val="009A7267"/>
    <w:rsid w:val="009B0391"/>
    <w:rsid w:val="009B14E2"/>
    <w:rsid w:val="009B3252"/>
    <w:rsid w:val="009B3312"/>
    <w:rsid w:val="009B3DF1"/>
    <w:rsid w:val="009B58B1"/>
    <w:rsid w:val="009B5A02"/>
    <w:rsid w:val="009B787C"/>
    <w:rsid w:val="009C186D"/>
    <w:rsid w:val="009C2629"/>
    <w:rsid w:val="009C31ED"/>
    <w:rsid w:val="009C460E"/>
    <w:rsid w:val="009C507E"/>
    <w:rsid w:val="009C645C"/>
    <w:rsid w:val="009C6DFC"/>
    <w:rsid w:val="009C6E47"/>
    <w:rsid w:val="009D0B1B"/>
    <w:rsid w:val="009D1C20"/>
    <w:rsid w:val="009D325E"/>
    <w:rsid w:val="009D45E6"/>
    <w:rsid w:val="009D4E01"/>
    <w:rsid w:val="009D6C35"/>
    <w:rsid w:val="009D7E0D"/>
    <w:rsid w:val="009E02FA"/>
    <w:rsid w:val="009E08F6"/>
    <w:rsid w:val="009E6319"/>
    <w:rsid w:val="009F0F4B"/>
    <w:rsid w:val="009F33FD"/>
    <w:rsid w:val="009F4080"/>
    <w:rsid w:val="009F43E9"/>
    <w:rsid w:val="009F4738"/>
    <w:rsid w:val="009F5B2C"/>
    <w:rsid w:val="009F5BFB"/>
    <w:rsid w:val="009F5D98"/>
    <w:rsid w:val="00A04A70"/>
    <w:rsid w:val="00A05F3F"/>
    <w:rsid w:val="00A05F81"/>
    <w:rsid w:val="00A06CF8"/>
    <w:rsid w:val="00A07297"/>
    <w:rsid w:val="00A107F3"/>
    <w:rsid w:val="00A12228"/>
    <w:rsid w:val="00A12735"/>
    <w:rsid w:val="00A14122"/>
    <w:rsid w:val="00A14782"/>
    <w:rsid w:val="00A15014"/>
    <w:rsid w:val="00A21A98"/>
    <w:rsid w:val="00A24E68"/>
    <w:rsid w:val="00A26AA4"/>
    <w:rsid w:val="00A31358"/>
    <w:rsid w:val="00A32259"/>
    <w:rsid w:val="00A34802"/>
    <w:rsid w:val="00A35DE1"/>
    <w:rsid w:val="00A404BA"/>
    <w:rsid w:val="00A44092"/>
    <w:rsid w:val="00A452F2"/>
    <w:rsid w:val="00A46C26"/>
    <w:rsid w:val="00A50EDE"/>
    <w:rsid w:val="00A5186D"/>
    <w:rsid w:val="00A529C8"/>
    <w:rsid w:val="00A53513"/>
    <w:rsid w:val="00A5469F"/>
    <w:rsid w:val="00A55A26"/>
    <w:rsid w:val="00A60A4E"/>
    <w:rsid w:val="00A62F54"/>
    <w:rsid w:val="00A643AE"/>
    <w:rsid w:val="00A66F68"/>
    <w:rsid w:val="00A67FE9"/>
    <w:rsid w:val="00A70E97"/>
    <w:rsid w:val="00A73121"/>
    <w:rsid w:val="00A748FC"/>
    <w:rsid w:val="00A77E41"/>
    <w:rsid w:val="00A81309"/>
    <w:rsid w:val="00A82448"/>
    <w:rsid w:val="00A83107"/>
    <w:rsid w:val="00A84838"/>
    <w:rsid w:val="00A90FD3"/>
    <w:rsid w:val="00A91C46"/>
    <w:rsid w:val="00A92502"/>
    <w:rsid w:val="00A92AEF"/>
    <w:rsid w:val="00A9450A"/>
    <w:rsid w:val="00A94F8D"/>
    <w:rsid w:val="00A9534C"/>
    <w:rsid w:val="00A97F4F"/>
    <w:rsid w:val="00AA2079"/>
    <w:rsid w:val="00AA549C"/>
    <w:rsid w:val="00AA679E"/>
    <w:rsid w:val="00AB135E"/>
    <w:rsid w:val="00AB2180"/>
    <w:rsid w:val="00AB2459"/>
    <w:rsid w:val="00AB3147"/>
    <w:rsid w:val="00AB4199"/>
    <w:rsid w:val="00AB5CDF"/>
    <w:rsid w:val="00AB5CEF"/>
    <w:rsid w:val="00AB65E9"/>
    <w:rsid w:val="00AB6650"/>
    <w:rsid w:val="00AB6DBC"/>
    <w:rsid w:val="00AC23BA"/>
    <w:rsid w:val="00AC25D7"/>
    <w:rsid w:val="00AC4969"/>
    <w:rsid w:val="00AC595E"/>
    <w:rsid w:val="00AC654F"/>
    <w:rsid w:val="00AC67E5"/>
    <w:rsid w:val="00AD0159"/>
    <w:rsid w:val="00AD0411"/>
    <w:rsid w:val="00AD0C06"/>
    <w:rsid w:val="00AD18C2"/>
    <w:rsid w:val="00AD21EC"/>
    <w:rsid w:val="00AD2F08"/>
    <w:rsid w:val="00AD5884"/>
    <w:rsid w:val="00AE3636"/>
    <w:rsid w:val="00AE3777"/>
    <w:rsid w:val="00AE718D"/>
    <w:rsid w:val="00AF0623"/>
    <w:rsid w:val="00AF1C9F"/>
    <w:rsid w:val="00AF2897"/>
    <w:rsid w:val="00AF3C31"/>
    <w:rsid w:val="00AF6A1D"/>
    <w:rsid w:val="00B00AD2"/>
    <w:rsid w:val="00B0159B"/>
    <w:rsid w:val="00B01828"/>
    <w:rsid w:val="00B0241A"/>
    <w:rsid w:val="00B02817"/>
    <w:rsid w:val="00B03CC1"/>
    <w:rsid w:val="00B06D7F"/>
    <w:rsid w:val="00B070F0"/>
    <w:rsid w:val="00B10366"/>
    <w:rsid w:val="00B11E37"/>
    <w:rsid w:val="00B12D89"/>
    <w:rsid w:val="00B14C75"/>
    <w:rsid w:val="00B20916"/>
    <w:rsid w:val="00B22482"/>
    <w:rsid w:val="00B23246"/>
    <w:rsid w:val="00B23D51"/>
    <w:rsid w:val="00B25494"/>
    <w:rsid w:val="00B27C68"/>
    <w:rsid w:val="00B3259A"/>
    <w:rsid w:val="00B328F6"/>
    <w:rsid w:val="00B33452"/>
    <w:rsid w:val="00B33DFB"/>
    <w:rsid w:val="00B36E2D"/>
    <w:rsid w:val="00B3773D"/>
    <w:rsid w:val="00B40465"/>
    <w:rsid w:val="00B411A0"/>
    <w:rsid w:val="00B415D2"/>
    <w:rsid w:val="00B41C9D"/>
    <w:rsid w:val="00B50320"/>
    <w:rsid w:val="00B53C84"/>
    <w:rsid w:val="00B542C5"/>
    <w:rsid w:val="00B547D6"/>
    <w:rsid w:val="00B54862"/>
    <w:rsid w:val="00B54B53"/>
    <w:rsid w:val="00B561DD"/>
    <w:rsid w:val="00B5649B"/>
    <w:rsid w:val="00B57497"/>
    <w:rsid w:val="00B57796"/>
    <w:rsid w:val="00B61AF3"/>
    <w:rsid w:val="00B631CF"/>
    <w:rsid w:val="00B639D1"/>
    <w:rsid w:val="00B6419B"/>
    <w:rsid w:val="00B646B2"/>
    <w:rsid w:val="00B6570A"/>
    <w:rsid w:val="00B65A80"/>
    <w:rsid w:val="00B66108"/>
    <w:rsid w:val="00B66495"/>
    <w:rsid w:val="00B70790"/>
    <w:rsid w:val="00B70FB4"/>
    <w:rsid w:val="00B74506"/>
    <w:rsid w:val="00B75679"/>
    <w:rsid w:val="00B80129"/>
    <w:rsid w:val="00B80A8A"/>
    <w:rsid w:val="00B80BE3"/>
    <w:rsid w:val="00B8118B"/>
    <w:rsid w:val="00B830F6"/>
    <w:rsid w:val="00B8409C"/>
    <w:rsid w:val="00B84BC5"/>
    <w:rsid w:val="00B84F33"/>
    <w:rsid w:val="00B8618C"/>
    <w:rsid w:val="00B867B7"/>
    <w:rsid w:val="00B87E47"/>
    <w:rsid w:val="00BA11B2"/>
    <w:rsid w:val="00BA20CB"/>
    <w:rsid w:val="00BA2814"/>
    <w:rsid w:val="00BA312E"/>
    <w:rsid w:val="00BA5311"/>
    <w:rsid w:val="00BA615A"/>
    <w:rsid w:val="00BA777B"/>
    <w:rsid w:val="00BB054E"/>
    <w:rsid w:val="00BB11AE"/>
    <w:rsid w:val="00BB67D7"/>
    <w:rsid w:val="00BB69E9"/>
    <w:rsid w:val="00BC3234"/>
    <w:rsid w:val="00BC36C4"/>
    <w:rsid w:val="00BD02DF"/>
    <w:rsid w:val="00BD292D"/>
    <w:rsid w:val="00BD30F7"/>
    <w:rsid w:val="00BD4578"/>
    <w:rsid w:val="00BD46B8"/>
    <w:rsid w:val="00BD4F2C"/>
    <w:rsid w:val="00BD52DE"/>
    <w:rsid w:val="00BE0396"/>
    <w:rsid w:val="00BE2356"/>
    <w:rsid w:val="00BE312A"/>
    <w:rsid w:val="00BE5EDC"/>
    <w:rsid w:val="00BE6060"/>
    <w:rsid w:val="00BE6D59"/>
    <w:rsid w:val="00BF20F9"/>
    <w:rsid w:val="00BF4D61"/>
    <w:rsid w:val="00BF65AA"/>
    <w:rsid w:val="00BF6F34"/>
    <w:rsid w:val="00BF7237"/>
    <w:rsid w:val="00BF776B"/>
    <w:rsid w:val="00C02A94"/>
    <w:rsid w:val="00C04343"/>
    <w:rsid w:val="00C05977"/>
    <w:rsid w:val="00C05A4A"/>
    <w:rsid w:val="00C0676D"/>
    <w:rsid w:val="00C074C2"/>
    <w:rsid w:val="00C074C8"/>
    <w:rsid w:val="00C14CE5"/>
    <w:rsid w:val="00C16942"/>
    <w:rsid w:val="00C243F3"/>
    <w:rsid w:val="00C24D73"/>
    <w:rsid w:val="00C25D5B"/>
    <w:rsid w:val="00C26BFF"/>
    <w:rsid w:val="00C273B8"/>
    <w:rsid w:val="00C27DEC"/>
    <w:rsid w:val="00C3050C"/>
    <w:rsid w:val="00C330CD"/>
    <w:rsid w:val="00C34FDF"/>
    <w:rsid w:val="00C36256"/>
    <w:rsid w:val="00C376A8"/>
    <w:rsid w:val="00C40009"/>
    <w:rsid w:val="00C40817"/>
    <w:rsid w:val="00C40852"/>
    <w:rsid w:val="00C410DB"/>
    <w:rsid w:val="00C44C33"/>
    <w:rsid w:val="00C44E1A"/>
    <w:rsid w:val="00C46BAC"/>
    <w:rsid w:val="00C50039"/>
    <w:rsid w:val="00C520EF"/>
    <w:rsid w:val="00C52FA6"/>
    <w:rsid w:val="00C53218"/>
    <w:rsid w:val="00C54180"/>
    <w:rsid w:val="00C54DB7"/>
    <w:rsid w:val="00C5541F"/>
    <w:rsid w:val="00C55DE1"/>
    <w:rsid w:val="00C56028"/>
    <w:rsid w:val="00C5605F"/>
    <w:rsid w:val="00C56B45"/>
    <w:rsid w:val="00C56E76"/>
    <w:rsid w:val="00C60264"/>
    <w:rsid w:val="00C6376D"/>
    <w:rsid w:val="00C63A71"/>
    <w:rsid w:val="00C65DD3"/>
    <w:rsid w:val="00C666EE"/>
    <w:rsid w:val="00C6773B"/>
    <w:rsid w:val="00C67A01"/>
    <w:rsid w:val="00C7123E"/>
    <w:rsid w:val="00C724F8"/>
    <w:rsid w:val="00C72FBB"/>
    <w:rsid w:val="00C73AE4"/>
    <w:rsid w:val="00C7555F"/>
    <w:rsid w:val="00C76DA3"/>
    <w:rsid w:val="00C772B3"/>
    <w:rsid w:val="00C8124A"/>
    <w:rsid w:val="00C81BC6"/>
    <w:rsid w:val="00C83C23"/>
    <w:rsid w:val="00C845CE"/>
    <w:rsid w:val="00C85761"/>
    <w:rsid w:val="00C87450"/>
    <w:rsid w:val="00C87E33"/>
    <w:rsid w:val="00C91E5B"/>
    <w:rsid w:val="00C92230"/>
    <w:rsid w:val="00C95E8B"/>
    <w:rsid w:val="00C9601F"/>
    <w:rsid w:val="00C96D10"/>
    <w:rsid w:val="00C97642"/>
    <w:rsid w:val="00C97D77"/>
    <w:rsid w:val="00C97F97"/>
    <w:rsid w:val="00CA2B1D"/>
    <w:rsid w:val="00CA6A10"/>
    <w:rsid w:val="00CA6BA4"/>
    <w:rsid w:val="00CB1CB8"/>
    <w:rsid w:val="00CB1D3D"/>
    <w:rsid w:val="00CB2FF9"/>
    <w:rsid w:val="00CB321C"/>
    <w:rsid w:val="00CB75CA"/>
    <w:rsid w:val="00CC38AB"/>
    <w:rsid w:val="00CC4DEB"/>
    <w:rsid w:val="00CC7ABA"/>
    <w:rsid w:val="00CD5190"/>
    <w:rsid w:val="00CD6BA5"/>
    <w:rsid w:val="00CD703B"/>
    <w:rsid w:val="00CD7635"/>
    <w:rsid w:val="00CE0E4E"/>
    <w:rsid w:val="00CE27D7"/>
    <w:rsid w:val="00CE2E45"/>
    <w:rsid w:val="00CE3B8A"/>
    <w:rsid w:val="00CE52BC"/>
    <w:rsid w:val="00CF09F4"/>
    <w:rsid w:val="00CF3651"/>
    <w:rsid w:val="00CF40C8"/>
    <w:rsid w:val="00CF43E7"/>
    <w:rsid w:val="00CF4D64"/>
    <w:rsid w:val="00CF51C0"/>
    <w:rsid w:val="00CF5608"/>
    <w:rsid w:val="00CF61AB"/>
    <w:rsid w:val="00CF6830"/>
    <w:rsid w:val="00D0265B"/>
    <w:rsid w:val="00D05328"/>
    <w:rsid w:val="00D062FB"/>
    <w:rsid w:val="00D07CAE"/>
    <w:rsid w:val="00D10C3C"/>
    <w:rsid w:val="00D14CAD"/>
    <w:rsid w:val="00D14F3A"/>
    <w:rsid w:val="00D16C3C"/>
    <w:rsid w:val="00D20080"/>
    <w:rsid w:val="00D22BCA"/>
    <w:rsid w:val="00D22C59"/>
    <w:rsid w:val="00D24846"/>
    <w:rsid w:val="00D25A14"/>
    <w:rsid w:val="00D27EB3"/>
    <w:rsid w:val="00D3065E"/>
    <w:rsid w:val="00D30F20"/>
    <w:rsid w:val="00D34DAE"/>
    <w:rsid w:val="00D36D60"/>
    <w:rsid w:val="00D37CDE"/>
    <w:rsid w:val="00D41CCF"/>
    <w:rsid w:val="00D42C01"/>
    <w:rsid w:val="00D42D28"/>
    <w:rsid w:val="00D43635"/>
    <w:rsid w:val="00D44FD8"/>
    <w:rsid w:val="00D472E8"/>
    <w:rsid w:val="00D47713"/>
    <w:rsid w:val="00D5069A"/>
    <w:rsid w:val="00D515AE"/>
    <w:rsid w:val="00D51668"/>
    <w:rsid w:val="00D53917"/>
    <w:rsid w:val="00D541AA"/>
    <w:rsid w:val="00D546B0"/>
    <w:rsid w:val="00D551C8"/>
    <w:rsid w:val="00D55519"/>
    <w:rsid w:val="00D56F93"/>
    <w:rsid w:val="00D62053"/>
    <w:rsid w:val="00D624B4"/>
    <w:rsid w:val="00D628B1"/>
    <w:rsid w:val="00D635EB"/>
    <w:rsid w:val="00D64355"/>
    <w:rsid w:val="00D66731"/>
    <w:rsid w:val="00D66D75"/>
    <w:rsid w:val="00D67570"/>
    <w:rsid w:val="00D67C43"/>
    <w:rsid w:val="00D67FD0"/>
    <w:rsid w:val="00D702B7"/>
    <w:rsid w:val="00D71919"/>
    <w:rsid w:val="00D71EF2"/>
    <w:rsid w:val="00D80B13"/>
    <w:rsid w:val="00D8251E"/>
    <w:rsid w:val="00D83E08"/>
    <w:rsid w:val="00D84519"/>
    <w:rsid w:val="00D9375B"/>
    <w:rsid w:val="00D9454C"/>
    <w:rsid w:val="00DA13DB"/>
    <w:rsid w:val="00DA66B2"/>
    <w:rsid w:val="00DA674F"/>
    <w:rsid w:val="00DB175B"/>
    <w:rsid w:val="00DB2DF2"/>
    <w:rsid w:val="00DB3FAC"/>
    <w:rsid w:val="00DB4528"/>
    <w:rsid w:val="00DB75AC"/>
    <w:rsid w:val="00DC2D33"/>
    <w:rsid w:val="00DC42E4"/>
    <w:rsid w:val="00DC5407"/>
    <w:rsid w:val="00DD051B"/>
    <w:rsid w:val="00DD1492"/>
    <w:rsid w:val="00DD2B74"/>
    <w:rsid w:val="00DD35A2"/>
    <w:rsid w:val="00DD4FD7"/>
    <w:rsid w:val="00DD60ED"/>
    <w:rsid w:val="00DE0147"/>
    <w:rsid w:val="00DE3470"/>
    <w:rsid w:val="00DE3613"/>
    <w:rsid w:val="00DE57FF"/>
    <w:rsid w:val="00DE6396"/>
    <w:rsid w:val="00DE7829"/>
    <w:rsid w:val="00DF3456"/>
    <w:rsid w:val="00DF5E8A"/>
    <w:rsid w:val="00DF5ECB"/>
    <w:rsid w:val="00DF5F11"/>
    <w:rsid w:val="00DF6F97"/>
    <w:rsid w:val="00DF7AF1"/>
    <w:rsid w:val="00E002C5"/>
    <w:rsid w:val="00E003C4"/>
    <w:rsid w:val="00E00D95"/>
    <w:rsid w:val="00E01F9B"/>
    <w:rsid w:val="00E03B70"/>
    <w:rsid w:val="00E04CC6"/>
    <w:rsid w:val="00E0644A"/>
    <w:rsid w:val="00E07E7E"/>
    <w:rsid w:val="00E07EC0"/>
    <w:rsid w:val="00E122F9"/>
    <w:rsid w:val="00E1544A"/>
    <w:rsid w:val="00E16AA3"/>
    <w:rsid w:val="00E177B8"/>
    <w:rsid w:val="00E20619"/>
    <w:rsid w:val="00E318B0"/>
    <w:rsid w:val="00E3396B"/>
    <w:rsid w:val="00E33BFC"/>
    <w:rsid w:val="00E3423F"/>
    <w:rsid w:val="00E345A8"/>
    <w:rsid w:val="00E3733F"/>
    <w:rsid w:val="00E407E0"/>
    <w:rsid w:val="00E40D87"/>
    <w:rsid w:val="00E42058"/>
    <w:rsid w:val="00E4390A"/>
    <w:rsid w:val="00E447C1"/>
    <w:rsid w:val="00E45200"/>
    <w:rsid w:val="00E456CB"/>
    <w:rsid w:val="00E45D15"/>
    <w:rsid w:val="00E479C4"/>
    <w:rsid w:val="00E47BFB"/>
    <w:rsid w:val="00E51177"/>
    <w:rsid w:val="00E516E2"/>
    <w:rsid w:val="00E5176C"/>
    <w:rsid w:val="00E51BBD"/>
    <w:rsid w:val="00E52435"/>
    <w:rsid w:val="00E52C49"/>
    <w:rsid w:val="00E53FB8"/>
    <w:rsid w:val="00E5476A"/>
    <w:rsid w:val="00E56A28"/>
    <w:rsid w:val="00E57C06"/>
    <w:rsid w:val="00E61F47"/>
    <w:rsid w:val="00E62369"/>
    <w:rsid w:val="00E64924"/>
    <w:rsid w:val="00E656E5"/>
    <w:rsid w:val="00E70D57"/>
    <w:rsid w:val="00E71887"/>
    <w:rsid w:val="00E7234E"/>
    <w:rsid w:val="00E72369"/>
    <w:rsid w:val="00E73C0D"/>
    <w:rsid w:val="00E742EE"/>
    <w:rsid w:val="00E743C3"/>
    <w:rsid w:val="00E7470E"/>
    <w:rsid w:val="00E751C2"/>
    <w:rsid w:val="00E82E3C"/>
    <w:rsid w:val="00E83D84"/>
    <w:rsid w:val="00E856AD"/>
    <w:rsid w:val="00E86EC4"/>
    <w:rsid w:val="00E92D4D"/>
    <w:rsid w:val="00E93D50"/>
    <w:rsid w:val="00E94EAE"/>
    <w:rsid w:val="00E96B30"/>
    <w:rsid w:val="00EA1BD0"/>
    <w:rsid w:val="00EA62DA"/>
    <w:rsid w:val="00EA6A5C"/>
    <w:rsid w:val="00EA7F3D"/>
    <w:rsid w:val="00EB1F51"/>
    <w:rsid w:val="00EB269C"/>
    <w:rsid w:val="00EB4520"/>
    <w:rsid w:val="00EB4AA3"/>
    <w:rsid w:val="00EB51C2"/>
    <w:rsid w:val="00EB6D71"/>
    <w:rsid w:val="00EC04F3"/>
    <w:rsid w:val="00EC447E"/>
    <w:rsid w:val="00EC48DF"/>
    <w:rsid w:val="00EC4C89"/>
    <w:rsid w:val="00EC56C7"/>
    <w:rsid w:val="00EC6EF3"/>
    <w:rsid w:val="00ED0AF4"/>
    <w:rsid w:val="00ED26DE"/>
    <w:rsid w:val="00ED3A17"/>
    <w:rsid w:val="00ED3D49"/>
    <w:rsid w:val="00ED5C29"/>
    <w:rsid w:val="00ED5E04"/>
    <w:rsid w:val="00EE2FFA"/>
    <w:rsid w:val="00EE424E"/>
    <w:rsid w:val="00EE479E"/>
    <w:rsid w:val="00EF3F3A"/>
    <w:rsid w:val="00EF52E9"/>
    <w:rsid w:val="00EF6114"/>
    <w:rsid w:val="00EF698E"/>
    <w:rsid w:val="00EF7C65"/>
    <w:rsid w:val="00F035A1"/>
    <w:rsid w:val="00F03B60"/>
    <w:rsid w:val="00F059A3"/>
    <w:rsid w:val="00F11D51"/>
    <w:rsid w:val="00F134A5"/>
    <w:rsid w:val="00F17368"/>
    <w:rsid w:val="00F1792F"/>
    <w:rsid w:val="00F20D9F"/>
    <w:rsid w:val="00F210B7"/>
    <w:rsid w:val="00F21D10"/>
    <w:rsid w:val="00F228F2"/>
    <w:rsid w:val="00F23632"/>
    <w:rsid w:val="00F24770"/>
    <w:rsid w:val="00F24955"/>
    <w:rsid w:val="00F259EA"/>
    <w:rsid w:val="00F301D6"/>
    <w:rsid w:val="00F313FD"/>
    <w:rsid w:val="00F31752"/>
    <w:rsid w:val="00F33005"/>
    <w:rsid w:val="00F33BBE"/>
    <w:rsid w:val="00F356A0"/>
    <w:rsid w:val="00F37AC8"/>
    <w:rsid w:val="00F40E26"/>
    <w:rsid w:val="00F43C75"/>
    <w:rsid w:val="00F442D9"/>
    <w:rsid w:val="00F45176"/>
    <w:rsid w:val="00F45218"/>
    <w:rsid w:val="00F45279"/>
    <w:rsid w:val="00F455AE"/>
    <w:rsid w:val="00F45B4D"/>
    <w:rsid w:val="00F466BD"/>
    <w:rsid w:val="00F46F35"/>
    <w:rsid w:val="00F47F4F"/>
    <w:rsid w:val="00F5101F"/>
    <w:rsid w:val="00F52DB2"/>
    <w:rsid w:val="00F53845"/>
    <w:rsid w:val="00F53C19"/>
    <w:rsid w:val="00F56FCA"/>
    <w:rsid w:val="00F573A5"/>
    <w:rsid w:val="00F60540"/>
    <w:rsid w:val="00F60E2A"/>
    <w:rsid w:val="00F61D1B"/>
    <w:rsid w:val="00F62365"/>
    <w:rsid w:val="00F63D23"/>
    <w:rsid w:val="00F64E17"/>
    <w:rsid w:val="00F70162"/>
    <w:rsid w:val="00F706AD"/>
    <w:rsid w:val="00F73787"/>
    <w:rsid w:val="00F7740A"/>
    <w:rsid w:val="00F80455"/>
    <w:rsid w:val="00F81215"/>
    <w:rsid w:val="00F81FD7"/>
    <w:rsid w:val="00F83E77"/>
    <w:rsid w:val="00F8452B"/>
    <w:rsid w:val="00F8464A"/>
    <w:rsid w:val="00F86CC5"/>
    <w:rsid w:val="00F871D4"/>
    <w:rsid w:val="00F8799E"/>
    <w:rsid w:val="00F90341"/>
    <w:rsid w:val="00F90AB1"/>
    <w:rsid w:val="00F93D34"/>
    <w:rsid w:val="00F97AB0"/>
    <w:rsid w:val="00FA0D66"/>
    <w:rsid w:val="00FA1C7A"/>
    <w:rsid w:val="00FA41B4"/>
    <w:rsid w:val="00FA4384"/>
    <w:rsid w:val="00FA7992"/>
    <w:rsid w:val="00FA7A92"/>
    <w:rsid w:val="00FB2483"/>
    <w:rsid w:val="00FB2725"/>
    <w:rsid w:val="00FB460D"/>
    <w:rsid w:val="00FB4CEF"/>
    <w:rsid w:val="00FB77D9"/>
    <w:rsid w:val="00FC0351"/>
    <w:rsid w:val="00FC13A7"/>
    <w:rsid w:val="00FC1705"/>
    <w:rsid w:val="00FC26C4"/>
    <w:rsid w:val="00FC748E"/>
    <w:rsid w:val="00FC787D"/>
    <w:rsid w:val="00FD0995"/>
    <w:rsid w:val="00FD3A93"/>
    <w:rsid w:val="00FD3ABA"/>
    <w:rsid w:val="00FD3DE3"/>
    <w:rsid w:val="00FD432B"/>
    <w:rsid w:val="00FD4D6F"/>
    <w:rsid w:val="00FD5B52"/>
    <w:rsid w:val="00FD6C12"/>
    <w:rsid w:val="00FD6D1E"/>
    <w:rsid w:val="00FE2A85"/>
    <w:rsid w:val="00FE2AA4"/>
    <w:rsid w:val="00FE4317"/>
    <w:rsid w:val="00FE52ED"/>
    <w:rsid w:val="00FF0540"/>
    <w:rsid w:val="00FF05B4"/>
    <w:rsid w:val="00FF070B"/>
    <w:rsid w:val="00FF2C97"/>
    <w:rsid w:val="00FF4E8F"/>
    <w:rsid w:val="00FF5E45"/>
    <w:rsid w:val="00FF62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2CD38ED"/>
  <w15:docId w15:val="{108761BB-8254-4B14-AE84-42AE76CFE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479E"/>
    <w:pPr>
      <w:suppressAutoHyphens/>
    </w:pPr>
    <w:rPr>
      <w:sz w:val="24"/>
      <w:szCs w:val="24"/>
      <w:lang w:eastAsia="ar-SA"/>
    </w:rPr>
  </w:style>
  <w:style w:type="paragraph" w:styleId="1">
    <w:name w:val="heading 1"/>
    <w:basedOn w:val="a"/>
    <w:next w:val="a"/>
    <w:qFormat/>
    <w:rsid w:val="00EE479E"/>
    <w:pPr>
      <w:keepNext/>
      <w:numPr>
        <w:numId w:val="1"/>
      </w:numPr>
      <w:spacing w:before="240" w:after="60" w:line="360" w:lineRule="auto"/>
      <w:ind w:left="0" w:firstLine="567"/>
      <w:jc w:val="center"/>
      <w:outlineLvl w:val="0"/>
    </w:pPr>
    <w:rPr>
      <w:rFonts w:ascii="Arial" w:hAnsi="Arial" w:cs="Arial"/>
      <w:b/>
      <w:bCs/>
      <w:kern w:val="1"/>
      <w:sz w:val="32"/>
      <w:szCs w:val="32"/>
    </w:rPr>
  </w:style>
  <w:style w:type="paragraph" w:styleId="20">
    <w:name w:val="heading 2"/>
    <w:basedOn w:val="a"/>
    <w:next w:val="a"/>
    <w:link w:val="21"/>
    <w:uiPriority w:val="9"/>
    <w:semiHidden/>
    <w:unhideWhenUsed/>
    <w:qFormat/>
    <w:rsid w:val="005F60FE"/>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B02817"/>
    <w:pPr>
      <w:keepNext/>
      <w:spacing w:before="240" w:after="60"/>
      <w:outlineLvl w:val="2"/>
    </w:pPr>
    <w:rPr>
      <w:rFonts w:ascii="Calibri Light" w:hAnsi="Calibri Light"/>
      <w:b/>
      <w:bCs/>
      <w:sz w:val="26"/>
      <w:szCs w:val="26"/>
    </w:rPr>
  </w:style>
  <w:style w:type="paragraph" w:styleId="4">
    <w:name w:val="heading 4"/>
    <w:basedOn w:val="a"/>
    <w:next w:val="a"/>
    <w:qFormat/>
    <w:rsid w:val="00EE479E"/>
    <w:pPr>
      <w:keepNext/>
      <w:numPr>
        <w:ilvl w:val="3"/>
        <w:numId w:val="1"/>
      </w:numPr>
      <w:spacing w:before="240" w:after="60" w:line="276" w:lineRule="auto"/>
      <w:outlineLvl w:val="3"/>
    </w:pPr>
    <w:rPr>
      <w:rFonts w:ascii="Calibri" w:hAnsi="Calibri" w:cs="Calibri"/>
      <w:b/>
      <w:bCs/>
      <w:sz w:val="28"/>
      <w:szCs w:val="28"/>
      <w:lang w:val="uk-UA"/>
    </w:rPr>
  </w:style>
  <w:style w:type="paragraph" w:styleId="5">
    <w:name w:val="heading 5"/>
    <w:basedOn w:val="a"/>
    <w:next w:val="a"/>
    <w:qFormat/>
    <w:rsid w:val="00EE479E"/>
    <w:pPr>
      <w:numPr>
        <w:ilvl w:val="4"/>
        <w:numId w:val="1"/>
      </w:numPr>
      <w:spacing w:before="240" w:after="60"/>
      <w:outlineLvl w:val="4"/>
    </w:pPr>
    <w:rPr>
      <w:rFonts w:ascii="Calibri" w:hAnsi="Calibri"/>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EE479E"/>
    <w:rPr>
      <w:rFonts w:ascii="Times New Roman" w:hAnsi="Times New Roman" w:cs="Times New Roman" w:hint="default"/>
      <w:b/>
      <w:i w:val="0"/>
      <w:caps w:val="0"/>
      <w:smallCaps w:val="0"/>
      <w:strike w:val="0"/>
      <w:dstrike w:val="0"/>
      <w:vanish w:val="0"/>
      <w:color w:val="auto"/>
      <w:position w:val="0"/>
      <w:sz w:val="26"/>
      <w:szCs w:val="26"/>
      <w:vertAlign w:val="baseline"/>
      <w:lang w:val="uk-UA"/>
    </w:rPr>
  </w:style>
  <w:style w:type="character" w:customStyle="1" w:styleId="WW8Num2z0">
    <w:name w:val="WW8Num2z0"/>
    <w:rsid w:val="00EE479E"/>
    <w:rPr>
      <w:rFonts w:hint="default"/>
      <w:b/>
      <w:i/>
      <w:iCs/>
      <w:lang w:val="ru-RU"/>
    </w:rPr>
  </w:style>
  <w:style w:type="character" w:customStyle="1" w:styleId="WW8Num3z0">
    <w:name w:val="WW8Num3z0"/>
    <w:rsid w:val="00EE479E"/>
    <w:rPr>
      <w:rFonts w:hint="default"/>
      <w:sz w:val="20"/>
      <w:szCs w:val="20"/>
      <w:lang w:val="ru-RU"/>
    </w:rPr>
  </w:style>
  <w:style w:type="character" w:customStyle="1" w:styleId="WW8Num4z0">
    <w:name w:val="WW8Num4z0"/>
    <w:rsid w:val="00EE479E"/>
    <w:rPr>
      <w:rFonts w:ascii="Wingdings" w:hAnsi="Wingdings" w:cs="Wingdings" w:hint="default"/>
    </w:rPr>
  </w:style>
  <w:style w:type="character" w:customStyle="1" w:styleId="WW8Num4z1">
    <w:name w:val="WW8Num4z1"/>
    <w:rsid w:val="00EE479E"/>
    <w:rPr>
      <w:rFonts w:ascii="Courier New" w:hAnsi="Courier New" w:cs="Courier New" w:hint="default"/>
    </w:rPr>
  </w:style>
  <w:style w:type="character" w:customStyle="1" w:styleId="WW8Num4z3">
    <w:name w:val="WW8Num4z3"/>
    <w:rsid w:val="00EE479E"/>
    <w:rPr>
      <w:rFonts w:ascii="Symbol" w:hAnsi="Symbol" w:cs="Symbol" w:hint="default"/>
    </w:rPr>
  </w:style>
  <w:style w:type="character" w:customStyle="1" w:styleId="WW8Num5z0">
    <w:name w:val="WW8Num5z0"/>
    <w:rsid w:val="00EE479E"/>
  </w:style>
  <w:style w:type="character" w:customStyle="1" w:styleId="WW8Num5z1">
    <w:name w:val="WW8Num5z1"/>
    <w:rsid w:val="00EE479E"/>
  </w:style>
  <w:style w:type="character" w:customStyle="1" w:styleId="WW8Num5z2">
    <w:name w:val="WW8Num5z2"/>
    <w:rsid w:val="00EE479E"/>
  </w:style>
  <w:style w:type="character" w:customStyle="1" w:styleId="WW8Num5z3">
    <w:name w:val="WW8Num5z3"/>
    <w:rsid w:val="00EE479E"/>
  </w:style>
  <w:style w:type="character" w:customStyle="1" w:styleId="WW8Num5z4">
    <w:name w:val="WW8Num5z4"/>
    <w:rsid w:val="00EE479E"/>
  </w:style>
  <w:style w:type="character" w:customStyle="1" w:styleId="WW8Num5z5">
    <w:name w:val="WW8Num5z5"/>
    <w:rsid w:val="00EE479E"/>
  </w:style>
  <w:style w:type="character" w:customStyle="1" w:styleId="WW8Num5z6">
    <w:name w:val="WW8Num5z6"/>
    <w:rsid w:val="00EE479E"/>
  </w:style>
  <w:style w:type="character" w:customStyle="1" w:styleId="WW8Num5z7">
    <w:name w:val="WW8Num5z7"/>
    <w:rsid w:val="00EE479E"/>
  </w:style>
  <w:style w:type="character" w:customStyle="1" w:styleId="WW8Num5z8">
    <w:name w:val="WW8Num5z8"/>
    <w:rsid w:val="00EE479E"/>
  </w:style>
  <w:style w:type="character" w:customStyle="1" w:styleId="WW8Num6z0">
    <w:name w:val="WW8Num6z0"/>
    <w:rsid w:val="00EE479E"/>
  </w:style>
  <w:style w:type="character" w:customStyle="1" w:styleId="WW8Num6z1">
    <w:name w:val="WW8Num6z1"/>
    <w:rsid w:val="00EE479E"/>
  </w:style>
  <w:style w:type="character" w:customStyle="1" w:styleId="WW8Num6z2">
    <w:name w:val="WW8Num6z2"/>
    <w:rsid w:val="00EE479E"/>
  </w:style>
  <w:style w:type="character" w:customStyle="1" w:styleId="WW8Num6z3">
    <w:name w:val="WW8Num6z3"/>
    <w:rsid w:val="00EE479E"/>
  </w:style>
  <w:style w:type="character" w:customStyle="1" w:styleId="WW8Num6z4">
    <w:name w:val="WW8Num6z4"/>
    <w:rsid w:val="00EE479E"/>
  </w:style>
  <w:style w:type="character" w:customStyle="1" w:styleId="WW8Num6z5">
    <w:name w:val="WW8Num6z5"/>
    <w:rsid w:val="00EE479E"/>
  </w:style>
  <w:style w:type="character" w:customStyle="1" w:styleId="WW8Num6z6">
    <w:name w:val="WW8Num6z6"/>
    <w:rsid w:val="00EE479E"/>
  </w:style>
  <w:style w:type="character" w:customStyle="1" w:styleId="WW8Num6z7">
    <w:name w:val="WW8Num6z7"/>
    <w:rsid w:val="00EE479E"/>
  </w:style>
  <w:style w:type="character" w:customStyle="1" w:styleId="WW8Num6z8">
    <w:name w:val="WW8Num6z8"/>
    <w:rsid w:val="00EE479E"/>
  </w:style>
  <w:style w:type="character" w:customStyle="1" w:styleId="WW8Num7z0">
    <w:name w:val="WW8Num7z0"/>
    <w:rsid w:val="00EE479E"/>
  </w:style>
  <w:style w:type="character" w:customStyle="1" w:styleId="WW8Num7z1">
    <w:name w:val="WW8Num7z1"/>
    <w:rsid w:val="00EE479E"/>
  </w:style>
  <w:style w:type="character" w:customStyle="1" w:styleId="WW8Num7z2">
    <w:name w:val="WW8Num7z2"/>
    <w:rsid w:val="00EE479E"/>
  </w:style>
  <w:style w:type="character" w:customStyle="1" w:styleId="WW8Num7z3">
    <w:name w:val="WW8Num7z3"/>
    <w:rsid w:val="00EE479E"/>
  </w:style>
  <w:style w:type="character" w:customStyle="1" w:styleId="WW8Num7z4">
    <w:name w:val="WW8Num7z4"/>
    <w:rsid w:val="00EE479E"/>
  </w:style>
  <w:style w:type="character" w:customStyle="1" w:styleId="WW8Num7z5">
    <w:name w:val="WW8Num7z5"/>
    <w:rsid w:val="00EE479E"/>
  </w:style>
  <w:style w:type="character" w:customStyle="1" w:styleId="WW8Num7z6">
    <w:name w:val="WW8Num7z6"/>
    <w:rsid w:val="00EE479E"/>
  </w:style>
  <w:style w:type="character" w:customStyle="1" w:styleId="WW8Num7z7">
    <w:name w:val="WW8Num7z7"/>
    <w:rsid w:val="00EE479E"/>
  </w:style>
  <w:style w:type="character" w:customStyle="1" w:styleId="WW8Num7z8">
    <w:name w:val="WW8Num7z8"/>
    <w:rsid w:val="00EE479E"/>
  </w:style>
  <w:style w:type="character" w:customStyle="1" w:styleId="WW8Num8z0">
    <w:name w:val="WW8Num8z0"/>
    <w:rsid w:val="00EE479E"/>
    <w:rPr>
      <w:b w:val="0"/>
    </w:rPr>
  </w:style>
  <w:style w:type="character" w:customStyle="1" w:styleId="WW8Num8z1">
    <w:name w:val="WW8Num8z1"/>
    <w:rsid w:val="00EE479E"/>
  </w:style>
  <w:style w:type="character" w:customStyle="1" w:styleId="WW8Num8z2">
    <w:name w:val="WW8Num8z2"/>
    <w:rsid w:val="00EE479E"/>
  </w:style>
  <w:style w:type="character" w:customStyle="1" w:styleId="WW8Num8z3">
    <w:name w:val="WW8Num8z3"/>
    <w:rsid w:val="00EE479E"/>
  </w:style>
  <w:style w:type="character" w:customStyle="1" w:styleId="WW8Num8z4">
    <w:name w:val="WW8Num8z4"/>
    <w:rsid w:val="00EE479E"/>
  </w:style>
  <w:style w:type="character" w:customStyle="1" w:styleId="WW8Num8z5">
    <w:name w:val="WW8Num8z5"/>
    <w:rsid w:val="00EE479E"/>
  </w:style>
  <w:style w:type="character" w:customStyle="1" w:styleId="WW8Num8z6">
    <w:name w:val="WW8Num8z6"/>
    <w:rsid w:val="00EE479E"/>
  </w:style>
  <w:style w:type="character" w:customStyle="1" w:styleId="WW8Num8z7">
    <w:name w:val="WW8Num8z7"/>
    <w:rsid w:val="00EE479E"/>
  </w:style>
  <w:style w:type="character" w:customStyle="1" w:styleId="WW8Num8z8">
    <w:name w:val="WW8Num8z8"/>
    <w:rsid w:val="00EE479E"/>
  </w:style>
  <w:style w:type="character" w:customStyle="1" w:styleId="WW8Num9z0">
    <w:name w:val="WW8Num9z0"/>
    <w:rsid w:val="00EE479E"/>
    <w:rPr>
      <w:b w:val="0"/>
      <w:i w:val="0"/>
      <w:iCs/>
      <w:sz w:val="20"/>
      <w:szCs w:val="20"/>
      <w:lang w:val="uk-UA"/>
    </w:rPr>
  </w:style>
  <w:style w:type="character" w:customStyle="1" w:styleId="WW8Num9z1">
    <w:name w:val="WW8Num9z1"/>
    <w:rsid w:val="00EE479E"/>
    <w:rPr>
      <w:rFonts w:hint="default"/>
      <w:sz w:val="20"/>
      <w:szCs w:val="20"/>
      <w:lang w:val="uk-UA"/>
    </w:rPr>
  </w:style>
  <w:style w:type="character" w:customStyle="1" w:styleId="WW8Num9z2">
    <w:name w:val="WW8Num9z2"/>
    <w:rsid w:val="00EE479E"/>
  </w:style>
  <w:style w:type="character" w:customStyle="1" w:styleId="WW8Num9z3">
    <w:name w:val="WW8Num9z3"/>
    <w:rsid w:val="00EE479E"/>
  </w:style>
  <w:style w:type="character" w:customStyle="1" w:styleId="WW8Num9z4">
    <w:name w:val="WW8Num9z4"/>
    <w:rsid w:val="00EE479E"/>
  </w:style>
  <w:style w:type="character" w:customStyle="1" w:styleId="WW8Num9z5">
    <w:name w:val="WW8Num9z5"/>
    <w:rsid w:val="00EE479E"/>
  </w:style>
  <w:style w:type="character" w:customStyle="1" w:styleId="WW8Num9z6">
    <w:name w:val="WW8Num9z6"/>
    <w:rsid w:val="00EE479E"/>
  </w:style>
  <w:style w:type="character" w:customStyle="1" w:styleId="WW8Num9z7">
    <w:name w:val="WW8Num9z7"/>
    <w:rsid w:val="00EE479E"/>
  </w:style>
  <w:style w:type="character" w:customStyle="1" w:styleId="WW8Num9z8">
    <w:name w:val="WW8Num9z8"/>
    <w:rsid w:val="00EE479E"/>
  </w:style>
  <w:style w:type="character" w:customStyle="1" w:styleId="WW8Num10z0">
    <w:name w:val="WW8Num10z0"/>
    <w:rsid w:val="00EE479E"/>
  </w:style>
  <w:style w:type="character" w:customStyle="1" w:styleId="WW8Num10z1">
    <w:name w:val="WW8Num10z1"/>
    <w:rsid w:val="00EE479E"/>
  </w:style>
  <w:style w:type="character" w:customStyle="1" w:styleId="WW8Num10z2">
    <w:name w:val="WW8Num10z2"/>
    <w:rsid w:val="00EE479E"/>
  </w:style>
  <w:style w:type="character" w:customStyle="1" w:styleId="WW8Num10z3">
    <w:name w:val="WW8Num10z3"/>
    <w:rsid w:val="00EE479E"/>
  </w:style>
  <w:style w:type="character" w:customStyle="1" w:styleId="WW8Num10z4">
    <w:name w:val="WW8Num10z4"/>
    <w:rsid w:val="00EE479E"/>
  </w:style>
  <w:style w:type="character" w:customStyle="1" w:styleId="WW8Num10z5">
    <w:name w:val="WW8Num10z5"/>
    <w:rsid w:val="00EE479E"/>
  </w:style>
  <w:style w:type="character" w:customStyle="1" w:styleId="WW8Num10z6">
    <w:name w:val="WW8Num10z6"/>
    <w:rsid w:val="00EE479E"/>
  </w:style>
  <w:style w:type="character" w:customStyle="1" w:styleId="WW8Num10z7">
    <w:name w:val="WW8Num10z7"/>
    <w:rsid w:val="00EE479E"/>
  </w:style>
  <w:style w:type="character" w:customStyle="1" w:styleId="WW8Num10z8">
    <w:name w:val="WW8Num10z8"/>
    <w:rsid w:val="00EE479E"/>
  </w:style>
  <w:style w:type="character" w:customStyle="1" w:styleId="WW8Num11z0">
    <w:name w:val="WW8Num11z0"/>
    <w:rsid w:val="00EE479E"/>
    <w:rPr>
      <w:rFonts w:eastAsia="SFBX1200" w:hint="default"/>
      <w:b w:val="0"/>
      <w:bCs/>
      <w:sz w:val="20"/>
      <w:szCs w:val="20"/>
      <w:lang w:val="uk-UA"/>
    </w:rPr>
  </w:style>
  <w:style w:type="character" w:customStyle="1" w:styleId="WW8Num11z1">
    <w:name w:val="WW8Num11z1"/>
    <w:rsid w:val="00EE479E"/>
  </w:style>
  <w:style w:type="character" w:customStyle="1" w:styleId="WW8Num11z2">
    <w:name w:val="WW8Num11z2"/>
    <w:rsid w:val="00EE479E"/>
  </w:style>
  <w:style w:type="character" w:customStyle="1" w:styleId="WW8Num11z3">
    <w:name w:val="WW8Num11z3"/>
    <w:rsid w:val="00EE479E"/>
  </w:style>
  <w:style w:type="character" w:customStyle="1" w:styleId="WW8Num11z4">
    <w:name w:val="WW8Num11z4"/>
    <w:rsid w:val="00EE479E"/>
  </w:style>
  <w:style w:type="character" w:customStyle="1" w:styleId="WW8Num11z5">
    <w:name w:val="WW8Num11z5"/>
    <w:rsid w:val="00EE479E"/>
  </w:style>
  <w:style w:type="character" w:customStyle="1" w:styleId="WW8Num11z6">
    <w:name w:val="WW8Num11z6"/>
    <w:rsid w:val="00EE479E"/>
  </w:style>
  <w:style w:type="character" w:customStyle="1" w:styleId="WW8Num11z7">
    <w:name w:val="WW8Num11z7"/>
    <w:rsid w:val="00EE479E"/>
  </w:style>
  <w:style w:type="character" w:customStyle="1" w:styleId="WW8Num11z8">
    <w:name w:val="WW8Num11z8"/>
    <w:rsid w:val="00EE479E"/>
  </w:style>
  <w:style w:type="character" w:customStyle="1" w:styleId="WW8Num12z0">
    <w:name w:val="WW8Num12z0"/>
    <w:rsid w:val="00EE479E"/>
  </w:style>
  <w:style w:type="character" w:customStyle="1" w:styleId="WW8Num12z1">
    <w:name w:val="WW8Num12z1"/>
    <w:rsid w:val="00EE479E"/>
  </w:style>
  <w:style w:type="character" w:customStyle="1" w:styleId="WW8Num12z2">
    <w:name w:val="WW8Num12z2"/>
    <w:rsid w:val="00EE479E"/>
  </w:style>
  <w:style w:type="character" w:customStyle="1" w:styleId="WW8Num12z3">
    <w:name w:val="WW8Num12z3"/>
    <w:rsid w:val="00EE479E"/>
  </w:style>
  <w:style w:type="character" w:customStyle="1" w:styleId="WW8Num12z4">
    <w:name w:val="WW8Num12z4"/>
    <w:rsid w:val="00EE479E"/>
  </w:style>
  <w:style w:type="character" w:customStyle="1" w:styleId="WW8Num12z5">
    <w:name w:val="WW8Num12z5"/>
    <w:rsid w:val="00EE479E"/>
  </w:style>
  <w:style w:type="character" w:customStyle="1" w:styleId="WW8Num12z6">
    <w:name w:val="WW8Num12z6"/>
    <w:rsid w:val="00EE479E"/>
  </w:style>
  <w:style w:type="character" w:customStyle="1" w:styleId="WW8Num12z7">
    <w:name w:val="WW8Num12z7"/>
    <w:rsid w:val="00EE479E"/>
  </w:style>
  <w:style w:type="character" w:customStyle="1" w:styleId="WW8Num12z8">
    <w:name w:val="WW8Num12z8"/>
    <w:rsid w:val="00EE479E"/>
  </w:style>
  <w:style w:type="character" w:customStyle="1" w:styleId="WW8Num13z0">
    <w:name w:val="WW8Num13z0"/>
    <w:rsid w:val="00EE479E"/>
  </w:style>
  <w:style w:type="character" w:customStyle="1" w:styleId="WW8Num13z1">
    <w:name w:val="WW8Num13z1"/>
    <w:rsid w:val="00EE479E"/>
  </w:style>
  <w:style w:type="character" w:customStyle="1" w:styleId="WW8Num13z2">
    <w:name w:val="WW8Num13z2"/>
    <w:rsid w:val="00EE479E"/>
  </w:style>
  <w:style w:type="character" w:customStyle="1" w:styleId="WW8Num13z3">
    <w:name w:val="WW8Num13z3"/>
    <w:rsid w:val="00EE479E"/>
  </w:style>
  <w:style w:type="character" w:customStyle="1" w:styleId="WW8Num13z4">
    <w:name w:val="WW8Num13z4"/>
    <w:rsid w:val="00EE479E"/>
  </w:style>
  <w:style w:type="character" w:customStyle="1" w:styleId="WW8Num13z5">
    <w:name w:val="WW8Num13z5"/>
    <w:rsid w:val="00EE479E"/>
  </w:style>
  <w:style w:type="character" w:customStyle="1" w:styleId="WW8Num13z6">
    <w:name w:val="WW8Num13z6"/>
    <w:rsid w:val="00EE479E"/>
  </w:style>
  <w:style w:type="character" w:customStyle="1" w:styleId="WW8Num13z7">
    <w:name w:val="WW8Num13z7"/>
    <w:rsid w:val="00EE479E"/>
  </w:style>
  <w:style w:type="character" w:customStyle="1" w:styleId="WW8Num13z8">
    <w:name w:val="WW8Num13z8"/>
    <w:rsid w:val="00EE479E"/>
  </w:style>
  <w:style w:type="character" w:customStyle="1" w:styleId="WW8Num14z0">
    <w:name w:val="WW8Num14z0"/>
    <w:rsid w:val="00EE479E"/>
  </w:style>
  <w:style w:type="character" w:customStyle="1" w:styleId="WW8Num14z1">
    <w:name w:val="WW8Num14z1"/>
    <w:rsid w:val="00EE479E"/>
  </w:style>
  <w:style w:type="character" w:customStyle="1" w:styleId="WW8Num14z2">
    <w:name w:val="WW8Num14z2"/>
    <w:rsid w:val="00EE479E"/>
  </w:style>
  <w:style w:type="character" w:customStyle="1" w:styleId="WW8Num14z3">
    <w:name w:val="WW8Num14z3"/>
    <w:rsid w:val="00EE479E"/>
  </w:style>
  <w:style w:type="character" w:customStyle="1" w:styleId="WW8Num14z4">
    <w:name w:val="WW8Num14z4"/>
    <w:rsid w:val="00EE479E"/>
  </w:style>
  <w:style w:type="character" w:customStyle="1" w:styleId="WW8Num14z5">
    <w:name w:val="WW8Num14z5"/>
    <w:rsid w:val="00EE479E"/>
  </w:style>
  <w:style w:type="character" w:customStyle="1" w:styleId="WW8Num14z6">
    <w:name w:val="WW8Num14z6"/>
    <w:rsid w:val="00EE479E"/>
  </w:style>
  <w:style w:type="character" w:customStyle="1" w:styleId="WW8Num14z7">
    <w:name w:val="WW8Num14z7"/>
    <w:rsid w:val="00EE479E"/>
  </w:style>
  <w:style w:type="character" w:customStyle="1" w:styleId="WW8Num14z8">
    <w:name w:val="WW8Num14z8"/>
    <w:rsid w:val="00EE479E"/>
  </w:style>
  <w:style w:type="character" w:customStyle="1" w:styleId="10">
    <w:name w:val="Основной шрифт абзаца1"/>
    <w:rsid w:val="00EE479E"/>
  </w:style>
  <w:style w:type="character" w:customStyle="1" w:styleId="11">
    <w:name w:val="Заголовок 1 Знак"/>
    <w:rsid w:val="00EE479E"/>
    <w:rPr>
      <w:rFonts w:ascii="Arial" w:hAnsi="Arial" w:cs="Arial"/>
      <w:b/>
      <w:bCs/>
      <w:kern w:val="1"/>
      <w:sz w:val="32"/>
      <w:szCs w:val="32"/>
      <w:lang w:val="ru-RU" w:eastAsia="ar-SA" w:bidi="ar-SA"/>
    </w:rPr>
  </w:style>
  <w:style w:type="character" w:customStyle="1" w:styleId="a3">
    <w:name w:val="Символ сноски"/>
    <w:rsid w:val="00EE479E"/>
    <w:rPr>
      <w:vertAlign w:val="superscript"/>
    </w:rPr>
  </w:style>
  <w:style w:type="character" w:styleId="a4">
    <w:name w:val="page number"/>
    <w:basedOn w:val="10"/>
    <w:rsid w:val="00EE479E"/>
  </w:style>
  <w:style w:type="character" w:customStyle="1" w:styleId="textbold">
    <w:name w:val="textbold"/>
    <w:basedOn w:val="10"/>
    <w:rsid w:val="00EE479E"/>
  </w:style>
  <w:style w:type="character" w:customStyle="1" w:styleId="MTDisplayEquation">
    <w:name w:val="MTDisplayEquation Знак"/>
    <w:rsid w:val="00EE479E"/>
    <w:rPr>
      <w:lang w:val="en-US"/>
    </w:rPr>
  </w:style>
  <w:style w:type="character" w:customStyle="1" w:styleId="a5">
    <w:name w:val="Основной текст с отступом Знак"/>
    <w:rsid w:val="00EE479E"/>
    <w:rPr>
      <w:sz w:val="28"/>
      <w:szCs w:val="28"/>
      <w:lang w:val="uk-UA"/>
    </w:rPr>
  </w:style>
  <w:style w:type="character" w:customStyle="1" w:styleId="50">
    <w:name w:val="Заголовок 5 Знак"/>
    <w:rsid w:val="00EE479E"/>
    <w:rPr>
      <w:rFonts w:ascii="Calibri" w:eastAsia="Times New Roman" w:hAnsi="Calibri" w:cs="Times New Roman"/>
      <w:b/>
      <w:bCs/>
      <w:i/>
      <w:iCs/>
      <w:sz w:val="26"/>
      <w:szCs w:val="26"/>
    </w:rPr>
  </w:style>
  <w:style w:type="character" w:customStyle="1" w:styleId="40">
    <w:name w:val="Заголовок 4 Знак"/>
    <w:rsid w:val="00EE479E"/>
    <w:rPr>
      <w:rFonts w:ascii="Calibri" w:hAnsi="Calibri" w:cs="Calibri"/>
      <w:b/>
      <w:bCs/>
      <w:sz w:val="28"/>
      <w:szCs w:val="28"/>
    </w:rPr>
  </w:style>
  <w:style w:type="character" w:customStyle="1" w:styleId="hps">
    <w:name w:val="hps"/>
    <w:rsid w:val="00EE479E"/>
  </w:style>
  <w:style w:type="paragraph" w:customStyle="1" w:styleId="12">
    <w:name w:val="Заголовок1"/>
    <w:basedOn w:val="a"/>
    <w:next w:val="a6"/>
    <w:rsid w:val="00EE479E"/>
    <w:pPr>
      <w:keepNext/>
      <w:spacing w:before="240" w:after="120"/>
    </w:pPr>
    <w:rPr>
      <w:rFonts w:ascii="Arial" w:eastAsia="Arial Unicode MS" w:hAnsi="Arial" w:cs="Mangal"/>
      <w:sz w:val="28"/>
      <w:szCs w:val="28"/>
    </w:rPr>
  </w:style>
  <w:style w:type="paragraph" w:styleId="a6">
    <w:name w:val="Body Text"/>
    <w:basedOn w:val="a"/>
    <w:rsid w:val="00EE479E"/>
    <w:pPr>
      <w:spacing w:after="120"/>
    </w:pPr>
  </w:style>
  <w:style w:type="paragraph" w:styleId="a7">
    <w:name w:val="List"/>
    <w:basedOn w:val="a6"/>
    <w:rsid w:val="00EE479E"/>
    <w:rPr>
      <w:rFonts w:cs="Mangal"/>
    </w:rPr>
  </w:style>
  <w:style w:type="paragraph" w:customStyle="1" w:styleId="13">
    <w:name w:val="Название1"/>
    <w:basedOn w:val="a"/>
    <w:rsid w:val="00EE479E"/>
    <w:pPr>
      <w:suppressLineNumbers/>
      <w:spacing w:before="120" w:after="120"/>
    </w:pPr>
    <w:rPr>
      <w:rFonts w:cs="Mangal"/>
      <w:i/>
      <w:iCs/>
    </w:rPr>
  </w:style>
  <w:style w:type="paragraph" w:customStyle="1" w:styleId="14">
    <w:name w:val="Указатель1"/>
    <w:basedOn w:val="a"/>
    <w:rsid w:val="00EE479E"/>
    <w:pPr>
      <w:suppressLineNumbers/>
    </w:pPr>
    <w:rPr>
      <w:rFonts w:cs="Mangal"/>
    </w:rPr>
  </w:style>
  <w:style w:type="paragraph" w:customStyle="1" w:styleId="Default">
    <w:name w:val="Default"/>
    <w:rsid w:val="00EE479E"/>
    <w:pPr>
      <w:suppressAutoHyphens/>
      <w:autoSpaceDE w:val="0"/>
    </w:pPr>
    <w:rPr>
      <w:color w:val="000000"/>
      <w:sz w:val="24"/>
      <w:szCs w:val="24"/>
      <w:lang w:eastAsia="ar-SA"/>
    </w:rPr>
  </w:style>
  <w:style w:type="paragraph" w:styleId="a8">
    <w:name w:val="header"/>
    <w:basedOn w:val="a"/>
    <w:rsid w:val="00EE479E"/>
    <w:pPr>
      <w:tabs>
        <w:tab w:val="center" w:pos="4677"/>
        <w:tab w:val="right" w:pos="9355"/>
      </w:tabs>
    </w:pPr>
  </w:style>
  <w:style w:type="paragraph" w:styleId="a9">
    <w:name w:val="footer"/>
    <w:basedOn w:val="a"/>
    <w:rsid w:val="00EE479E"/>
    <w:pPr>
      <w:tabs>
        <w:tab w:val="center" w:pos="4677"/>
        <w:tab w:val="right" w:pos="9355"/>
      </w:tabs>
    </w:pPr>
  </w:style>
  <w:style w:type="paragraph" w:customStyle="1" w:styleId="MTDisplayEquation0">
    <w:name w:val="MTDisplayEquation"/>
    <w:basedOn w:val="a"/>
    <w:next w:val="a"/>
    <w:link w:val="MTDisplayEquation1"/>
    <w:rsid w:val="00EE479E"/>
    <w:pPr>
      <w:tabs>
        <w:tab w:val="center" w:pos="3260"/>
        <w:tab w:val="right" w:pos="6520"/>
      </w:tabs>
      <w:jc w:val="both"/>
    </w:pPr>
    <w:rPr>
      <w:sz w:val="20"/>
      <w:szCs w:val="20"/>
      <w:lang w:val="en-US"/>
    </w:rPr>
  </w:style>
  <w:style w:type="paragraph" w:styleId="aa">
    <w:name w:val="List Paragraph"/>
    <w:basedOn w:val="a"/>
    <w:qFormat/>
    <w:rsid w:val="00EE479E"/>
    <w:pPr>
      <w:ind w:left="720"/>
    </w:pPr>
  </w:style>
  <w:style w:type="paragraph" w:customStyle="1" w:styleId="1251">
    <w:name w:val="!Стиль Первая строка:  125 см1"/>
    <w:basedOn w:val="a"/>
    <w:rsid w:val="00EE479E"/>
    <w:pPr>
      <w:widowControl w:val="0"/>
      <w:snapToGrid w:val="0"/>
      <w:ind w:firstLine="709"/>
      <w:jc w:val="both"/>
    </w:pPr>
    <w:rPr>
      <w:sz w:val="28"/>
      <w:szCs w:val="28"/>
    </w:rPr>
  </w:style>
  <w:style w:type="paragraph" w:customStyle="1" w:styleId="31">
    <w:name w:val="Основной текст 31"/>
    <w:basedOn w:val="a"/>
    <w:rsid w:val="00EE479E"/>
    <w:pPr>
      <w:jc w:val="center"/>
    </w:pPr>
    <w:rPr>
      <w:b/>
      <w:bCs/>
      <w:sz w:val="28"/>
      <w:szCs w:val="28"/>
      <w:lang w:val="uk-UA"/>
    </w:rPr>
  </w:style>
  <w:style w:type="paragraph" w:customStyle="1" w:styleId="BodytextIndented">
    <w:name w:val="BodytextIndented"/>
    <w:basedOn w:val="a"/>
    <w:rsid w:val="00EE479E"/>
    <w:pPr>
      <w:ind w:firstLine="284"/>
      <w:jc w:val="both"/>
    </w:pPr>
    <w:rPr>
      <w:rFonts w:ascii="Times" w:hAnsi="Times" w:cs="Times"/>
      <w:iCs/>
      <w:color w:val="000000"/>
      <w:sz w:val="22"/>
      <w:szCs w:val="22"/>
      <w:lang w:val="en-US"/>
    </w:rPr>
  </w:style>
  <w:style w:type="paragraph" w:styleId="ab">
    <w:name w:val="Body Text Indent"/>
    <w:basedOn w:val="a"/>
    <w:rsid w:val="00EE479E"/>
    <w:pPr>
      <w:widowControl w:val="0"/>
      <w:snapToGrid w:val="0"/>
      <w:ind w:firstLine="708"/>
      <w:jc w:val="both"/>
    </w:pPr>
    <w:rPr>
      <w:sz w:val="28"/>
      <w:szCs w:val="28"/>
      <w:lang w:val="uk-UA"/>
    </w:rPr>
  </w:style>
  <w:style w:type="paragraph" w:customStyle="1" w:styleId="2">
    <w:name w:val="Стиль2"/>
    <w:basedOn w:val="a"/>
    <w:rsid w:val="00EE479E"/>
    <w:pPr>
      <w:widowControl w:val="0"/>
      <w:numPr>
        <w:numId w:val="3"/>
      </w:numPr>
      <w:snapToGrid w:val="0"/>
      <w:jc w:val="both"/>
    </w:pPr>
    <w:rPr>
      <w:sz w:val="28"/>
      <w:szCs w:val="28"/>
    </w:rPr>
  </w:style>
  <w:style w:type="paragraph" w:customStyle="1" w:styleId="ac">
    <w:name w:val="Звичайний (веб)"/>
    <w:basedOn w:val="a"/>
    <w:rsid w:val="00EE479E"/>
    <w:pPr>
      <w:spacing w:before="280" w:after="280"/>
    </w:pPr>
    <w:rPr>
      <w:lang w:val="uk-UA"/>
    </w:rPr>
  </w:style>
  <w:style w:type="paragraph" w:customStyle="1" w:styleId="p1a">
    <w:name w:val="p1a"/>
    <w:basedOn w:val="a"/>
    <w:next w:val="a"/>
    <w:rsid w:val="00EE479E"/>
    <w:pPr>
      <w:overflowPunct w:val="0"/>
      <w:autoSpaceDE w:val="0"/>
      <w:spacing w:line="240" w:lineRule="atLeast"/>
      <w:jc w:val="both"/>
      <w:textAlignment w:val="baseline"/>
    </w:pPr>
    <w:rPr>
      <w:rFonts w:ascii="Times" w:hAnsi="Times" w:cs="Times"/>
      <w:sz w:val="20"/>
      <w:szCs w:val="20"/>
      <w:lang w:val="en-US"/>
    </w:rPr>
  </w:style>
  <w:style w:type="paragraph" w:customStyle="1" w:styleId="ad">
    <w:name w:val="Содержимое таблицы"/>
    <w:basedOn w:val="a"/>
    <w:rsid w:val="00EE479E"/>
    <w:pPr>
      <w:suppressLineNumbers/>
    </w:pPr>
  </w:style>
  <w:style w:type="paragraph" w:customStyle="1" w:styleId="ae">
    <w:name w:val="Заголовок таблицы"/>
    <w:basedOn w:val="ad"/>
    <w:rsid w:val="00EE479E"/>
    <w:pPr>
      <w:jc w:val="center"/>
    </w:pPr>
    <w:rPr>
      <w:b/>
      <w:bCs/>
    </w:rPr>
  </w:style>
  <w:style w:type="paragraph" w:customStyle="1" w:styleId="af">
    <w:name w:val="Содержимое врезки"/>
    <w:basedOn w:val="a6"/>
    <w:rsid w:val="00EE479E"/>
  </w:style>
  <w:style w:type="character" w:customStyle="1" w:styleId="MTEquationSection">
    <w:name w:val="MTEquationSection"/>
    <w:rsid w:val="004C77CA"/>
    <w:rPr>
      <w:b/>
      <w:vanish/>
      <w:color w:val="FF0000"/>
      <w:sz w:val="20"/>
      <w:szCs w:val="20"/>
      <w:lang w:val="uk-UA"/>
    </w:rPr>
  </w:style>
  <w:style w:type="paragraph" w:customStyle="1" w:styleId="af0">
    <w:name w:val="ФОРМУЛА"/>
    <w:basedOn w:val="MTDisplayEquation0"/>
    <w:link w:val="af1"/>
    <w:qFormat/>
    <w:rsid w:val="00AB2180"/>
    <w:pPr>
      <w:tabs>
        <w:tab w:val="clear" w:pos="3260"/>
        <w:tab w:val="clear" w:pos="6520"/>
        <w:tab w:val="center" w:pos="3402"/>
        <w:tab w:val="right" w:pos="7088"/>
      </w:tabs>
    </w:pPr>
  </w:style>
  <w:style w:type="table" w:styleId="af2">
    <w:name w:val="Table Grid"/>
    <w:basedOn w:val="a1"/>
    <w:uiPriority w:val="59"/>
    <w:rsid w:val="00EC4C8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DisplayEquation1">
    <w:name w:val="MTDisplayEquation Знак1"/>
    <w:link w:val="MTDisplayEquation0"/>
    <w:rsid w:val="004C77CA"/>
    <w:rPr>
      <w:lang w:val="en-US" w:eastAsia="ar-SA"/>
    </w:rPr>
  </w:style>
  <w:style w:type="character" w:customStyle="1" w:styleId="af1">
    <w:name w:val="ФОРМУЛА Знак"/>
    <w:link w:val="af0"/>
    <w:rsid w:val="00AB2180"/>
    <w:rPr>
      <w:lang w:val="en-US" w:eastAsia="ar-SA"/>
    </w:rPr>
  </w:style>
  <w:style w:type="paragraph" w:styleId="af3">
    <w:name w:val="Normal (Web)"/>
    <w:basedOn w:val="a"/>
    <w:uiPriority w:val="99"/>
    <w:unhideWhenUsed/>
    <w:rsid w:val="008B4EE0"/>
    <w:pPr>
      <w:suppressAutoHyphens w:val="0"/>
      <w:spacing w:before="100" w:beforeAutospacing="1" w:after="100" w:afterAutospacing="1"/>
    </w:pPr>
    <w:rPr>
      <w:lang w:eastAsia="ru-RU"/>
    </w:rPr>
  </w:style>
  <w:style w:type="table" w:styleId="3-1">
    <w:name w:val="Medium Grid 3 Accent 1"/>
    <w:basedOn w:val="a1"/>
    <w:uiPriority w:val="69"/>
    <w:rsid w:val="008B4EE0"/>
    <w:rPr>
      <w:rFonts w:ascii="Calibri" w:eastAsia="Calibri" w:hAnsi="Calibri"/>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customStyle="1" w:styleId="af4">
    <w:name w:val="Подпись рисунка"/>
    <w:basedOn w:val="a"/>
    <w:link w:val="af5"/>
    <w:qFormat/>
    <w:rsid w:val="0034666B"/>
    <w:pPr>
      <w:suppressAutoHyphens w:val="0"/>
      <w:spacing w:after="200"/>
      <w:ind w:left="1134" w:hanging="567"/>
      <w:jc w:val="both"/>
    </w:pPr>
    <w:rPr>
      <w:rFonts w:eastAsia="Calibri"/>
      <w:sz w:val="20"/>
      <w:szCs w:val="20"/>
      <w:lang w:val="uk-UA" w:eastAsia="en-US"/>
    </w:rPr>
  </w:style>
  <w:style w:type="character" w:customStyle="1" w:styleId="af5">
    <w:name w:val="Подпись рисунка Знак"/>
    <w:link w:val="af4"/>
    <w:rsid w:val="0034666B"/>
    <w:rPr>
      <w:rFonts w:eastAsia="Calibri"/>
      <w:lang w:val="uk-UA" w:eastAsia="en-US"/>
    </w:rPr>
  </w:style>
  <w:style w:type="character" w:customStyle="1" w:styleId="30">
    <w:name w:val="Заголовок 3 Знак"/>
    <w:link w:val="3"/>
    <w:uiPriority w:val="9"/>
    <w:semiHidden/>
    <w:rsid w:val="00B02817"/>
    <w:rPr>
      <w:rFonts w:ascii="Calibri Light" w:eastAsia="Times New Roman" w:hAnsi="Calibri Light" w:cs="Times New Roman"/>
      <w:b/>
      <w:bCs/>
      <w:sz w:val="26"/>
      <w:szCs w:val="26"/>
      <w:lang w:eastAsia="ar-SA"/>
    </w:rPr>
  </w:style>
  <w:style w:type="paragraph" w:customStyle="1" w:styleId="Figure">
    <w:name w:val="Figure"/>
    <w:basedOn w:val="a"/>
    <w:rsid w:val="0023130A"/>
    <w:pPr>
      <w:numPr>
        <w:numId w:val="7"/>
      </w:numPr>
      <w:suppressAutoHyphens w:val="0"/>
      <w:spacing w:before="120" w:after="120" w:line="360" w:lineRule="auto"/>
      <w:jc w:val="both"/>
    </w:pPr>
    <w:rPr>
      <w:szCs w:val="20"/>
      <w:lang w:eastAsia="en-US"/>
    </w:rPr>
  </w:style>
  <w:style w:type="paragraph" w:styleId="af6">
    <w:name w:val="Balloon Text"/>
    <w:basedOn w:val="a"/>
    <w:link w:val="af7"/>
    <w:uiPriority w:val="99"/>
    <w:semiHidden/>
    <w:unhideWhenUsed/>
    <w:rsid w:val="00CC38AB"/>
    <w:rPr>
      <w:rFonts w:ascii="Tahoma" w:hAnsi="Tahoma" w:cs="Tahoma"/>
      <w:sz w:val="16"/>
      <w:szCs w:val="16"/>
    </w:rPr>
  </w:style>
  <w:style w:type="character" w:customStyle="1" w:styleId="af7">
    <w:name w:val="Текст выноски Знак"/>
    <w:basedOn w:val="a0"/>
    <w:link w:val="af6"/>
    <w:uiPriority w:val="99"/>
    <w:semiHidden/>
    <w:rsid w:val="00CC38AB"/>
    <w:rPr>
      <w:rFonts w:ascii="Tahoma" w:hAnsi="Tahoma" w:cs="Tahoma"/>
      <w:sz w:val="16"/>
      <w:szCs w:val="16"/>
      <w:lang w:eastAsia="ar-SA"/>
    </w:rPr>
  </w:style>
  <w:style w:type="character" w:customStyle="1" w:styleId="21">
    <w:name w:val="Заголовок 2 Знак"/>
    <w:basedOn w:val="a0"/>
    <w:link w:val="20"/>
    <w:uiPriority w:val="9"/>
    <w:semiHidden/>
    <w:rsid w:val="005F60FE"/>
    <w:rPr>
      <w:rFonts w:asciiTheme="majorHAnsi" w:eastAsiaTheme="majorEastAsia" w:hAnsiTheme="majorHAnsi" w:cstheme="majorBidi"/>
      <w:b/>
      <w:bCs/>
      <w:color w:val="5B9BD5" w:themeColor="accent1"/>
      <w:sz w:val="26"/>
      <w:szCs w:val="26"/>
      <w:lang w:eastAsia="ar-SA"/>
    </w:rPr>
  </w:style>
  <w:style w:type="paragraph" w:styleId="af8">
    <w:name w:val="Revision"/>
    <w:hidden/>
    <w:uiPriority w:val="99"/>
    <w:semiHidden/>
    <w:rsid w:val="00291C42"/>
    <w:rPr>
      <w:sz w:val="24"/>
      <w:szCs w:val="24"/>
      <w:lang w:eastAsia="ar-SA"/>
    </w:rPr>
  </w:style>
  <w:style w:type="character" w:styleId="af9">
    <w:name w:val="annotation reference"/>
    <w:basedOn w:val="a0"/>
    <w:uiPriority w:val="99"/>
    <w:semiHidden/>
    <w:unhideWhenUsed/>
    <w:rsid w:val="008D4468"/>
    <w:rPr>
      <w:sz w:val="16"/>
      <w:szCs w:val="16"/>
    </w:rPr>
  </w:style>
  <w:style w:type="paragraph" w:styleId="afa">
    <w:name w:val="annotation text"/>
    <w:basedOn w:val="a"/>
    <w:link w:val="afb"/>
    <w:uiPriority w:val="99"/>
    <w:semiHidden/>
    <w:unhideWhenUsed/>
    <w:rsid w:val="008D4468"/>
    <w:rPr>
      <w:sz w:val="20"/>
      <w:szCs w:val="20"/>
    </w:rPr>
  </w:style>
  <w:style w:type="character" w:customStyle="1" w:styleId="afb">
    <w:name w:val="Текст примечания Знак"/>
    <w:basedOn w:val="a0"/>
    <w:link w:val="afa"/>
    <w:uiPriority w:val="99"/>
    <w:semiHidden/>
    <w:rsid w:val="008D4468"/>
    <w:rPr>
      <w:lang w:eastAsia="ar-SA"/>
    </w:rPr>
  </w:style>
  <w:style w:type="paragraph" w:styleId="afc">
    <w:name w:val="annotation subject"/>
    <w:basedOn w:val="afa"/>
    <w:next w:val="afa"/>
    <w:link w:val="afd"/>
    <w:uiPriority w:val="99"/>
    <w:semiHidden/>
    <w:unhideWhenUsed/>
    <w:rsid w:val="008D4468"/>
    <w:rPr>
      <w:b/>
      <w:bCs/>
    </w:rPr>
  </w:style>
  <w:style w:type="character" w:customStyle="1" w:styleId="afd">
    <w:name w:val="Тема примечания Знак"/>
    <w:basedOn w:val="afb"/>
    <w:link w:val="afc"/>
    <w:uiPriority w:val="99"/>
    <w:semiHidden/>
    <w:rsid w:val="008D4468"/>
    <w:rPr>
      <w:b/>
      <w:bC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542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oleObject" Target="embeddings/oleObject64.bin"/><Relationship Id="rId159" Type="http://schemas.openxmlformats.org/officeDocument/2006/relationships/image" Target="media/image76.jpeg"/><Relationship Id="rId170" Type="http://schemas.openxmlformats.org/officeDocument/2006/relationships/oleObject" Target="embeddings/oleObject80.bin"/><Relationship Id="rId191" Type="http://schemas.openxmlformats.org/officeDocument/2006/relationships/oleObject" Target="embeddings/oleObject87.bin"/><Relationship Id="rId107" Type="http://schemas.openxmlformats.org/officeDocument/2006/relationships/image" Target="media/image52.wmf"/><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oleObject" Target="embeddings/oleObject59.bin"/><Relationship Id="rId149" Type="http://schemas.openxmlformats.org/officeDocument/2006/relationships/image" Target="media/image72.wmf"/><Relationship Id="rId5" Type="http://schemas.openxmlformats.org/officeDocument/2006/relationships/webSettings" Target="webSettings.xml"/><Relationship Id="rId95" Type="http://schemas.openxmlformats.org/officeDocument/2006/relationships/oleObject" Target="embeddings/oleObject44.bin"/><Relationship Id="rId160" Type="http://schemas.openxmlformats.org/officeDocument/2006/relationships/image" Target="media/image77.jpeg"/><Relationship Id="rId181" Type="http://schemas.openxmlformats.org/officeDocument/2006/relationships/image" Target="media/image90.jpeg"/><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oleObject" Target="embeddings/oleObject54.bin"/><Relationship Id="rId139" Type="http://schemas.openxmlformats.org/officeDocument/2006/relationships/image" Target="media/image68.emf"/><Relationship Id="rId85" Type="http://schemas.openxmlformats.org/officeDocument/2006/relationships/oleObject" Target="embeddings/oleObject39.bin"/><Relationship Id="rId150" Type="http://schemas.openxmlformats.org/officeDocument/2006/relationships/oleObject" Target="embeddings/oleObject71.bin"/><Relationship Id="rId171" Type="http://schemas.openxmlformats.org/officeDocument/2006/relationships/image" Target="media/image84.jpeg"/><Relationship Id="rId192" Type="http://schemas.openxmlformats.org/officeDocument/2006/relationships/image" Target="media/image98.wmf"/><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49.bin"/><Relationship Id="rId129" Type="http://schemas.openxmlformats.org/officeDocument/2006/relationships/image" Target="media/image63.wmf"/><Relationship Id="rId54" Type="http://schemas.openxmlformats.org/officeDocument/2006/relationships/image" Target="media/image24.wmf"/><Relationship Id="rId75" Type="http://schemas.openxmlformats.org/officeDocument/2006/relationships/oleObject" Target="embeddings/oleObject34.bin"/><Relationship Id="rId96" Type="http://schemas.openxmlformats.org/officeDocument/2006/relationships/oleObject" Target="embeddings/oleObject45.bin"/><Relationship Id="rId140" Type="http://schemas.openxmlformats.org/officeDocument/2006/relationships/oleObject" Target="embeddings/oleObject65.bin"/><Relationship Id="rId161" Type="http://schemas.openxmlformats.org/officeDocument/2006/relationships/image" Target="media/image78.wmf"/><Relationship Id="rId182" Type="http://schemas.openxmlformats.org/officeDocument/2006/relationships/image" Target="media/image91.jpeg"/><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image" Target="media/image58.wmf"/><Relationship Id="rId44" Type="http://schemas.openxmlformats.org/officeDocument/2006/relationships/image" Target="media/image19.emf"/><Relationship Id="rId65" Type="http://schemas.openxmlformats.org/officeDocument/2006/relationships/oleObject" Target="embeddings/oleObject29.bin"/><Relationship Id="rId86" Type="http://schemas.openxmlformats.org/officeDocument/2006/relationships/image" Target="media/image40.wmf"/><Relationship Id="rId130" Type="http://schemas.openxmlformats.org/officeDocument/2006/relationships/oleObject" Target="embeddings/oleObject60.bin"/><Relationship Id="rId151" Type="http://schemas.openxmlformats.org/officeDocument/2006/relationships/image" Target="media/image73.wmf"/><Relationship Id="rId172" Type="http://schemas.openxmlformats.org/officeDocument/2006/relationships/image" Target="media/image85.jpeg"/><Relationship Id="rId193" Type="http://schemas.openxmlformats.org/officeDocument/2006/relationships/oleObject" Target="embeddings/oleObject88.bin"/><Relationship Id="rId13" Type="http://schemas.openxmlformats.org/officeDocument/2006/relationships/oleObject" Target="embeddings/oleObject3.bin"/><Relationship Id="rId109" Type="http://schemas.openxmlformats.org/officeDocument/2006/relationships/image" Target="media/image53.wmf"/><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6.bin"/><Relationship Id="rId120" Type="http://schemas.openxmlformats.org/officeDocument/2006/relationships/oleObject" Target="embeddings/oleObject55.bin"/><Relationship Id="rId141" Type="http://schemas.openxmlformats.org/officeDocument/2006/relationships/image" Target="media/image69.emf"/><Relationship Id="rId7" Type="http://schemas.openxmlformats.org/officeDocument/2006/relationships/endnotes" Target="endnotes.xml"/><Relationship Id="rId162" Type="http://schemas.openxmlformats.org/officeDocument/2006/relationships/oleObject" Target="embeddings/oleObject77.bin"/><Relationship Id="rId183" Type="http://schemas.openxmlformats.org/officeDocument/2006/relationships/image" Target="media/image92.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oleObject" Target="embeddings/oleObject50.bin"/><Relationship Id="rId115" Type="http://schemas.openxmlformats.org/officeDocument/2006/relationships/image" Target="media/image56.wmf"/><Relationship Id="rId131" Type="http://schemas.openxmlformats.org/officeDocument/2006/relationships/image" Target="media/image64.wmf"/><Relationship Id="rId136" Type="http://schemas.openxmlformats.org/officeDocument/2006/relationships/oleObject" Target="embeddings/oleObject63.bin"/><Relationship Id="rId157" Type="http://schemas.openxmlformats.org/officeDocument/2006/relationships/image" Target="media/image75.wmf"/><Relationship Id="rId178" Type="http://schemas.openxmlformats.org/officeDocument/2006/relationships/image" Target="media/image89.wmf"/><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oleObject" Target="embeddings/oleObject72.bin"/><Relationship Id="rId173" Type="http://schemas.openxmlformats.org/officeDocument/2006/relationships/image" Target="media/image86.wmf"/><Relationship Id="rId194" Type="http://schemas.openxmlformats.org/officeDocument/2006/relationships/image" Target="media/image99.wmf"/><Relationship Id="rId199" Type="http://schemas.openxmlformats.org/officeDocument/2006/relationships/oleObject" Target="embeddings/oleObject92.bin"/><Relationship Id="rId203" Type="http://schemas.microsoft.com/office/2011/relationships/people" Target="people.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png"/><Relationship Id="rId105" Type="http://schemas.openxmlformats.org/officeDocument/2006/relationships/image" Target="media/image51.wmf"/><Relationship Id="rId126" Type="http://schemas.openxmlformats.org/officeDocument/2006/relationships/oleObject" Target="embeddings/oleObject58.bin"/><Relationship Id="rId147" Type="http://schemas.openxmlformats.org/officeDocument/2006/relationships/oleObject" Target="embeddings/oleObject69.bin"/><Relationship Id="rId168" Type="http://schemas.openxmlformats.org/officeDocument/2006/relationships/oleObject" Target="embeddings/oleObject79.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5.png"/><Relationship Id="rId121" Type="http://schemas.openxmlformats.org/officeDocument/2006/relationships/image" Target="media/image59.wmf"/><Relationship Id="rId142" Type="http://schemas.openxmlformats.org/officeDocument/2006/relationships/oleObject" Target="embeddings/oleObject66.bin"/><Relationship Id="rId163" Type="http://schemas.openxmlformats.org/officeDocument/2006/relationships/image" Target="media/image79.wmf"/><Relationship Id="rId184" Type="http://schemas.openxmlformats.org/officeDocument/2006/relationships/oleObject" Target="embeddings/oleObject85.bin"/><Relationship Id="rId189" Type="http://schemas.openxmlformats.org/officeDocument/2006/relationships/image" Target="media/image96.jpeg"/><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oleObject" Target="embeddings/oleObject53.bin"/><Relationship Id="rId137" Type="http://schemas.openxmlformats.org/officeDocument/2006/relationships/image" Target="media/image67.wmf"/><Relationship Id="rId158" Type="http://schemas.openxmlformats.org/officeDocument/2006/relationships/oleObject" Target="embeddings/oleObject76.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image" Target="media/image54.wmf"/><Relationship Id="rId132" Type="http://schemas.openxmlformats.org/officeDocument/2006/relationships/oleObject" Target="embeddings/oleObject61.bin"/><Relationship Id="rId153" Type="http://schemas.openxmlformats.org/officeDocument/2006/relationships/oleObject" Target="embeddings/oleObject73.bin"/><Relationship Id="rId174" Type="http://schemas.openxmlformats.org/officeDocument/2006/relationships/oleObject" Target="embeddings/oleObject81.bin"/><Relationship Id="rId179" Type="http://schemas.openxmlformats.org/officeDocument/2006/relationships/oleObject" Target="embeddings/oleObject83.bin"/><Relationship Id="rId195" Type="http://schemas.openxmlformats.org/officeDocument/2006/relationships/oleObject" Target="embeddings/oleObject89.bin"/><Relationship Id="rId190" Type="http://schemas.openxmlformats.org/officeDocument/2006/relationships/image" Target="media/image97.wmf"/><Relationship Id="rId204" Type="http://schemas.openxmlformats.org/officeDocument/2006/relationships/theme" Target="theme/theme1.xm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oleObject" Target="embeddings/oleObject48.bin"/><Relationship Id="rId127" Type="http://schemas.openxmlformats.org/officeDocument/2006/relationships/image" Target="media/image62.e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image" Target="media/image46.png"/><Relationship Id="rId101" Type="http://schemas.openxmlformats.org/officeDocument/2006/relationships/image" Target="media/image48.png"/><Relationship Id="rId122" Type="http://schemas.openxmlformats.org/officeDocument/2006/relationships/oleObject" Target="embeddings/oleObject56.bin"/><Relationship Id="rId143" Type="http://schemas.openxmlformats.org/officeDocument/2006/relationships/image" Target="media/image70.emf"/><Relationship Id="rId148" Type="http://schemas.openxmlformats.org/officeDocument/2006/relationships/oleObject" Target="embeddings/oleObject70.bin"/><Relationship Id="rId164" Type="http://schemas.openxmlformats.org/officeDocument/2006/relationships/image" Target="media/image80.wmf"/><Relationship Id="rId169" Type="http://schemas.openxmlformats.org/officeDocument/2006/relationships/image" Target="media/image83.wmf"/><Relationship Id="rId185" Type="http://schemas.openxmlformats.org/officeDocument/2006/relationships/image" Target="media/image93.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4.bin"/><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oleObject" Target="embeddings/oleObject51.bin"/><Relationship Id="rId133" Type="http://schemas.openxmlformats.org/officeDocument/2006/relationships/image" Target="media/image65.wmf"/><Relationship Id="rId154" Type="http://schemas.openxmlformats.org/officeDocument/2006/relationships/oleObject" Target="embeddings/oleObject74.bin"/><Relationship Id="rId175" Type="http://schemas.openxmlformats.org/officeDocument/2006/relationships/image" Target="media/image87.wmf"/><Relationship Id="rId196" Type="http://schemas.openxmlformats.org/officeDocument/2006/relationships/image" Target="media/image100.wmf"/><Relationship Id="rId200" Type="http://schemas.openxmlformats.org/officeDocument/2006/relationships/header" Target="header1.xml"/><Relationship Id="rId16" Type="http://schemas.openxmlformats.org/officeDocument/2006/relationships/image" Target="media/image5.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9.png"/><Relationship Id="rId123" Type="http://schemas.openxmlformats.org/officeDocument/2006/relationships/image" Target="media/image60.wmf"/><Relationship Id="rId144" Type="http://schemas.openxmlformats.org/officeDocument/2006/relationships/oleObject" Target="embeddings/oleObject67.bin"/><Relationship Id="rId90" Type="http://schemas.openxmlformats.org/officeDocument/2006/relationships/image" Target="media/image42.wmf"/><Relationship Id="rId165" Type="http://schemas.openxmlformats.org/officeDocument/2006/relationships/image" Target="media/image81.wmf"/><Relationship Id="rId186" Type="http://schemas.openxmlformats.org/officeDocument/2006/relationships/oleObject" Target="embeddings/oleObject86.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image" Target="media/image55.wmf"/><Relationship Id="rId134" Type="http://schemas.openxmlformats.org/officeDocument/2006/relationships/oleObject" Target="embeddings/oleObject62.bin"/><Relationship Id="rId80" Type="http://schemas.openxmlformats.org/officeDocument/2006/relationships/image" Target="media/image37.wmf"/><Relationship Id="rId155" Type="http://schemas.openxmlformats.org/officeDocument/2006/relationships/image" Target="media/image74.wmf"/><Relationship Id="rId176" Type="http://schemas.openxmlformats.org/officeDocument/2006/relationships/image" Target="media/image88.wmf"/><Relationship Id="rId197" Type="http://schemas.openxmlformats.org/officeDocument/2006/relationships/oleObject" Target="embeddings/oleObject90.bin"/><Relationship Id="rId201" Type="http://schemas.openxmlformats.org/officeDocument/2006/relationships/footer" Target="footer1.xml"/><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50.emf"/><Relationship Id="rId124" Type="http://schemas.openxmlformats.org/officeDocument/2006/relationships/oleObject" Target="embeddings/oleObject57.bin"/><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oleObject" Target="embeddings/oleObject68.bin"/><Relationship Id="rId166" Type="http://schemas.openxmlformats.org/officeDocument/2006/relationships/oleObject" Target="embeddings/oleObject78.bin"/><Relationship Id="rId187" Type="http://schemas.openxmlformats.org/officeDocument/2006/relationships/image" Target="media/image94.wmf"/><Relationship Id="rId1" Type="http://schemas.openxmlformats.org/officeDocument/2006/relationships/customXml" Target="../customXml/item1.xml"/><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2.bin"/><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image" Target="media/image66.wmf"/><Relationship Id="rId156" Type="http://schemas.openxmlformats.org/officeDocument/2006/relationships/oleObject" Target="embeddings/oleObject75.bin"/><Relationship Id="rId177" Type="http://schemas.openxmlformats.org/officeDocument/2006/relationships/oleObject" Target="embeddings/oleObject82.bin"/><Relationship Id="rId198" Type="http://schemas.openxmlformats.org/officeDocument/2006/relationships/oleObject" Target="embeddings/oleObject91.bin"/><Relationship Id="rId202" Type="http://schemas.openxmlformats.org/officeDocument/2006/relationships/fontTable" Target="fontTable.xml"/><Relationship Id="rId18" Type="http://schemas.openxmlformats.org/officeDocument/2006/relationships/image" Target="media/image6.wmf"/><Relationship Id="rId39" Type="http://schemas.openxmlformats.org/officeDocument/2006/relationships/oleObject" Target="embeddings/oleObject16.bin"/><Relationship Id="rId50" Type="http://schemas.openxmlformats.org/officeDocument/2006/relationships/image" Target="media/image22.wmf"/><Relationship Id="rId104" Type="http://schemas.openxmlformats.org/officeDocument/2006/relationships/oleObject" Target="embeddings/oleObject47.bin"/><Relationship Id="rId125" Type="http://schemas.openxmlformats.org/officeDocument/2006/relationships/image" Target="media/image61.emf"/><Relationship Id="rId146" Type="http://schemas.openxmlformats.org/officeDocument/2006/relationships/image" Target="media/image71.wmf"/><Relationship Id="rId167" Type="http://schemas.openxmlformats.org/officeDocument/2006/relationships/image" Target="media/image82.wmf"/><Relationship Id="rId188" Type="http://schemas.openxmlformats.org/officeDocument/2006/relationships/image" Target="media/image95.jpeg"/><Relationship Id="rId71" Type="http://schemas.openxmlformats.org/officeDocument/2006/relationships/oleObject" Target="embeddings/oleObject32.bin"/><Relationship Id="rId92" Type="http://schemas.openxmlformats.org/officeDocument/2006/relationships/image" Target="media/image4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107DC-EE8A-49FA-B03A-591649CA9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3774</TotalTime>
  <Pages>24</Pages>
  <Words>7709</Words>
  <Characters>43945</Characters>
  <Application>Microsoft Office Word</Application>
  <DocSecurity>0</DocSecurity>
  <Lines>366</Lines>
  <Paragraphs>103</Paragraphs>
  <ScaleCrop>false</ScaleCrop>
  <HeadingPairs>
    <vt:vector size="2" baseType="variant">
      <vt:variant>
        <vt:lpstr>Название</vt:lpstr>
      </vt:variant>
      <vt:variant>
        <vt:i4>1</vt:i4>
      </vt:variant>
    </vt:vector>
  </HeadingPairs>
  <TitlesOfParts>
    <vt:vector size="1" baseType="lpstr">
      <vt:lpstr>ЗАГАЛЬНА ХАРАКТЕРИСТИКА РОБОТИ</vt:lpstr>
    </vt:vector>
  </TitlesOfParts>
  <Company>MICROSOFT</Company>
  <LinksUpToDate>false</LinksUpToDate>
  <CharactersWithSpaces>51551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ЗАГАЛЬНА ХАРАКТЕРИСТИКА РОБОТИ</dc:title>
  <dc:subject/>
  <dc:creator>VIP</dc:creator>
  <cp:keywords/>
  <cp:lastModifiedBy>Obi-Wan</cp:lastModifiedBy>
  <cp:revision>24</cp:revision>
  <cp:lastPrinted>2017-01-23T11:32:00Z</cp:lastPrinted>
  <dcterms:created xsi:type="dcterms:W3CDTF">2017-01-20T10:53:00Z</dcterms:created>
  <dcterms:modified xsi:type="dcterms:W3CDTF">2017-02-23T07:11:00Z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MTPreferences">
    <vt:lpwstr>[Styles]_x000d_
Text=Euclid_x000d_
Function=Euclid_x000d_
Variable=Euclid,I_x000d_
LCGreek=Euclid Symbol,I_x000d_
UCGreek=Euclid Symbol_x000d_
Symbol=Euclid Symbol_x000d_
Vector=Euclid,B_x000d_
Number=Euclid_x000d_
User1=Courier New_x000d_
User2=Times New Roman_x000d_
MTExtra=Euclid Extra_x000d_
_x000d_
[Sizes]_x000d_
Full=10 pt_x000d_
Script=</vt:lpwstr>
  </property>
  <property fmtid="{D5CDD505-2E9C-101B-9397-08002B2CF9AE}" pid="6" name="MTPreferences 1">
    <vt:lpwstr>70 %_x000d_
ScriptScript=50 %_x000d_
Symbol=150 %_x000d_
SubSymbol=100 %_x000d_
User1=75 %_x000d_
User2=150 %_x000d_
SmallLargeIncr=1 pt_x000d_
_x000d_
[Spacing]_x000d_
LineSpacing=150 %_x000d_
MatrixRowSpacing=150 %_x000d_
MatrixColSpacing=100 %_x000d_
SuperscriptHeight=40 %_x000d_
SubscriptDepth=20 %_x000d_
SubSupGap=8 %_x000d_
LimHeight=40 </vt:lpwstr>
  </property>
  <property fmtid="{D5CDD505-2E9C-101B-9397-08002B2CF9AE}" pid="7" name="MTPreferences 2">
    <vt:lpwstr>%_x000d_
LimDepth=90 %_x000d_
LimLineSpacing=100 %_x000d_
NumerHeight=35 %_x000d_
DenomDepth=90 %_x000d_
FractBarOver=5 %_x000d_
FractBarThick=5 %_x000d_
SubFractBarThick=2,5 %_x000d_
FractGap=8 %_x000d_
FenceOver=0 %_x000d_
OperSpacing=120 %_x000d_
NonOperSpacing=100 %_x000d_
CharWidth=0 %_x000d_
MinGap=8 %_x000d_
VertRadGap=10 %_x000d_
Horiz</vt:lpwstr>
  </property>
  <property fmtid="{D5CDD505-2E9C-101B-9397-08002B2CF9AE}" pid="8" name="MTPreferences 3">
    <vt:lpwstr>RadGap=15 %_x000d_
RadWidth=100 %_x000d_
EmbellGap=12,5 %_x000d_
PrimeHeight=45 %_x000d_
BoxStrokeThick=5 %_x000d_
StikeThruThick=5 %_x000d_
MatrixLineThick=5 %_x000d_
RadStrokeThick=5 %_x000d_
HorizFenceGap=20 %_x000d_
_x000d_
</vt:lpwstr>
  </property>
  <property fmtid="{D5CDD505-2E9C-101B-9397-08002B2CF9AE}" pid="9" name="MTPreferenceSource">
    <vt:lpwstr>TeX Look 10.eqp</vt:lpwstr>
  </property>
</Properties>
</file>